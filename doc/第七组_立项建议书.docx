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C6B9" w14:textId="77777777" w:rsidR="00124A34" w:rsidRPr="005C0FF3" w:rsidRDefault="00124A34" w:rsidP="00124A34">
      <w:pPr>
        <w:rPr>
          <w:rFonts w:ascii="Times New Roman" w:hAnsi="Times New Roman"/>
          <w:color w:val="000000"/>
        </w:rPr>
      </w:pPr>
    </w:p>
    <w:p w14:paraId="096A5B70" w14:textId="77777777" w:rsidR="00124A34" w:rsidRPr="005C0FF3" w:rsidRDefault="00124A34" w:rsidP="00124A34">
      <w:pPr>
        <w:ind w:right="422"/>
        <w:rPr>
          <w:rFonts w:ascii="Times New Roman" w:eastAsia="仿宋_GB2312" w:hAnsi="Times New Roman"/>
          <w:sz w:val="28"/>
          <w:szCs w:val="28"/>
        </w:rPr>
      </w:pPr>
    </w:p>
    <w:p w14:paraId="50427BF4" w14:textId="77777777" w:rsidR="00124A34" w:rsidRPr="005C0FF3" w:rsidRDefault="00124A34" w:rsidP="00124A34">
      <w:pPr>
        <w:ind w:right="422"/>
        <w:jc w:val="center"/>
        <w:rPr>
          <w:rFonts w:ascii="Times New Roman" w:eastAsia="黑体" w:hAnsi="Times New Roman"/>
          <w:sz w:val="44"/>
        </w:rPr>
      </w:pPr>
    </w:p>
    <w:p w14:paraId="219A162F" w14:textId="77777777" w:rsidR="00124A34" w:rsidRPr="005C0FF3" w:rsidRDefault="00124A34" w:rsidP="00124A34">
      <w:pPr>
        <w:ind w:left="420" w:right="-4"/>
        <w:jc w:val="center"/>
        <w:rPr>
          <w:rFonts w:ascii="Times New Roman" w:eastAsia="黑体" w:hAnsi="Times New Roman"/>
          <w:b/>
          <w:sz w:val="48"/>
        </w:rPr>
      </w:pPr>
      <w:r w:rsidRPr="005C0FF3">
        <w:rPr>
          <w:rFonts w:ascii="Times New Roman" w:eastAsiaTheme="minorHAnsi" w:hAnsi="Times New Roman"/>
          <w:b/>
          <w:sz w:val="48"/>
        </w:rPr>
        <w:t>SJTU</w:t>
      </w:r>
      <w:r w:rsidRPr="005C0FF3">
        <w:rPr>
          <w:rFonts w:ascii="Times New Roman" w:eastAsia="黑体" w:hAnsi="Times New Roman" w:hint="eastAsia"/>
          <w:b/>
          <w:sz w:val="48"/>
        </w:rPr>
        <w:t>公司</w:t>
      </w:r>
    </w:p>
    <w:p w14:paraId="2F51DB0C" w14:textId="77777777" w:rsidR="00124A34" w:rsidRPr="005C0FF3" w:rsidRDefault="00124A34" w:rsidP="00124A34">
      <w:pPr>
        <w:ind w:left="420" w:right="-4"/>
        <w:jc w:val="center"/>
        <w:rPr>
          <w:rFonts w:ascii="Times New Roman" w:eastAsia="黑体" w:hAnsi="Times New Roman"/>
          <w:b/>
          <w:sz w:val="48"/>
        </w:rPr>
      </w:pPr>
      <w:r w:rsidRPr="005C0FF3">
        <w:rPr>
          <w:rFonts w:ascii="Times New Roman" w:eastAsia="黑体" w:hAnsi="Times New Roman"/>
          <w:b/>
          <w:sz w:val="48"/>
        </w:rPr>
        <w:tab/>
      </w:r>
      <w:r w:rsidRPr="005C0FF3">
        <w:rPr>
          <w:rFonts w:ascii="Times New Roman" w:eastAsia="黑体" w:hAnsi="Times New Roman" w:hint="eastAsia"/>
          <w:b/>
          <w:sz w:val="48"/>
        </w:rPr>
        <w:t>立项建议书</w:t>
      </w:r>
      <w:r w:rsidRPr="005C0FF3">
        <w:rPr>
          <w:rFonts w:ascii="Times New Roman" w:eastAsia="黑体" w:hAnsi="Times New Roman"/>
          <w:b/>
          <w:sz w:val="48"/>
        </w:rPr>
        <w:tab/>
      </w:r>
    </w:p>
    <w:p w14:paraId="724D2A42" w14:textId="77777777" w:rsidR="00124A34" w:rsidRPr="005C0FF3" w:rsidRDefault="00124A34" w:rsidP="00124A34">
      <w:pPr>
        <w:ind w:left="420" w:right="-4"/>
        <w:jc w:val="center"/>
        <w:rPr>
          <w:rFonts w:ascii="Times New Roman" w:hAnsi="Times New Roman"/>
          <w:sz w:val="48"/>
        </w:rPr>
      </w:pPr>
    </w:p>
    <w:p w14:paraId="155B0A15" w14:textId="77777777" w:rsidR="00124A34" w:rsidRPr="005C0FF3" w:rsidRDefault="00124A34" w:rsidP="00124A34">
      <w:pPr>
        <w:ind w:left="1050" w:right="-4"/>
        <w:rPr>
          <w:rFonts w:ascii="Times New Roman" w:eastAsia="楷体" w:hAnsi="Times New Roman"/>
          <w:sz w:val="32"/>
        </w:rPr>
      </w:pPr>
    </w:p>
    <w:p w14:paraId="609E94E1" w14:textId="77777777" w:rsidR="00124A34" w:rsidRPr="005C0FF3" w:rsidRDefault="00124A34" w:rsidP="00124A34">
      <w:pPr>
        <w:ind w:left="1050" w:right="-4"/>
        <w:rPr>
          <w:rFonts w:ascii="Times New Roman" w:eastAsia="黑体" w:hAnsi="Times New Roman"/>
          <w:sz w:val="32"/>
        </w:rPr>
      </w:pPr>
    </w:p>
    <w:p w14:paraId="3EC25FFE" w14:textId="5EA4CB81" w:rsidR="00124A34" w:rsidRPr="005C0FF3" w:rsidRDefault="00124A34" w:rsidP="00124A34">
      <w:pPr>
        <w:ind w:leftChars="500" w:left="2698" w:right="-4" w:hangingChars="515" w:hanging="1648"/>
        <w:rPr>
          <w:rFonts w:ascii="Times New Roman" w:eastAsia="黑体" w:hAnsi="Times New Roman"/>
          <w:sz w:val="32"/>
        </w:rPr>
      </w:pPr>
      <w:r w:rsidRPr="005C0FF3">
        <w:rPr>
          <w:rFonts w:ascii="Times New Roman" w:eastAsia="黑体" w:hAnsi="Times New Roman" w:hint="eastAsia"/>
          <w:sz w:val="32"/>
        </w:rPr>
        <w:t>项目</w:t>
      </w:r>
      <w:r w:rsidRPr="005C0FF3">
        <w:rPr>
          <w:rFonts w:ascii="Times New Roman" w:eastAsia="黑体" w:hAnsi="Times New Roman"/>
          <w:sz w:val="32"/>
        </w:rPr>
        <w:t>名称：</w:t>
      </w:r>
      <w:proofErr w:type="spellStart"/>
      <w:r w:rsidR="00FF7875" w:rsidRPr="005C0FF3">
        <w:rPr>
          <w:rFonts w:ascii="Times New Roman" w:eastAsia="黑体" w:hAnsi="Times New Roman"/>
          <w:sz w:val="32"/>
        </w:rPr>
        <w:t>SQuan</w:t>
      </w:r>
      <w:ins w:id="0" w:author="成 郭" w:date="2018-12-10T20:11:00Z">
        <w:r w:rsidR="009A2AEA">
          <w:rPr>
            <w:rFonts w:ascii="Times New Roman" w:eastAsia="黑体" w:hAnsi="Times New Roman" w:hint="eastAsia"/>
            <w:sz w:val="32"/>
          </w:rPr>
          <w:t>t</w:t>
        </w:r>
        <w:proofErr w:type="spellEnd"/>
        <w:r w:rsidR="00A333E6">
          <w:rPr>
            <w:rFonts w:ascii="Times New Roman" w:eastAsia="黑体" w:hAnsi="Times New Roman" w:hint="eastAsia"/>
            <w:sz w:val="32"/>
          </w:rPr>
          <w:t>量化</w:t>
        </w:r>
      </w:ins>
      <w:ins w:id="1" w:author="成 郭" w:date="2018-12-10T20:16:00Z">
        <w:r w:rsidR="005B22BE">
          <w:rPr>
            <w:rFonts w:ascii="Times New Roman" w:eastAsia="黑体" w:hAnsi="Times New Roman" w:hint="eastAsia"/>
            <w:sz w:val="32"/>
          </w:rPr>
          <w:t>交易</w:t>
        </w:r>
      </w:ins>
      <w:ins w:id="2" w:author="成 郭" w:date="2018-12-10T20:11:00Z">
        <w:r w:rsidR="00A333E6">
          <w:rPr>
            <w:rFonts w:ascii="Times New Roman" w:eastAsia="黑体" w:hAnsi="Times New Roman" w:hint="eastAsia"/>
            <w:sz w:val="32"/>
          </w:rPr>
          <w:t>策略</w:t>
        </w:r>
      </w:ins>
      <w:del w:id="3" w:author="成 郭" w:date="2018-12-10T20:11:00Z">
        <w:r w:rsidR="00FF7875" w:rsidRPr="005C0FF3" w:rsidDel="00A333E6">
          <w:rPr>
            <w:rFonts w:ascii="Times New Roman" w:eastAsia="黑体" w:hAnsi="Times New Roman"/>
            <w:sz w:val="32"/>
          </w:rPr>
          <w:delText>t</w:delText>
        </w:r>
        <w:r w:rsidR="002F48F8" w:rsidRPr="005C0FF3" w:rsidDel="00A333E6">
          <w:rPr>
            <w:rFonts w:ascii="Times New Roman" w:eastAsia="黑体" w:hAnsi="Times New Roman" w:hint="eastAsia"/>
            <w:sz w:val="32"/>
          </w:rPr>
          <w:delText>仿真交易</w:delText>
        </w:r>
      </w:del>
      <w:r w:rsidR="002F48F8" w:rsidRPr="005C0FF3">
        <w:rPr>
          <w:rFonts w:ascii="Times New Roman" w:eastAsia="黑体" w:hAnsi="Times New Roman" w:hint="eastAsia"/>
          <w:sz w:val="32"/>
        </w:rPr>
        <w:t>平台</w:t>
      </w:r>
    </w:p>
    <w:p w14:paraId="41E96E76" w14:textId="11918230" w:rsidR="00124A34" w:rsidRPr="005C0FF3" w:rsidRDefault="00124A34" w:rsidP="00124A34">
      <w:pPr>
        <w:ind w:leftChars="500" w:left="2698" w:right="-4" w:hangingChars="515" w:hanging="1648"/>
        <w:rPr>
          <w:rFonts w:ascii="Times New Roman" w:eastAsiaTheme="minorHAnsi" w:hAnsi="Times New Roman"/>
          <w:sz w:val="32"/>
        </w:rPr>
      </w:pPr>
      <w:r w:rsidRPr="005C0FF3">
        <w:rPr>
          <w:rFonts w:ascii="Times New Roman" w:eastAsia="黑体" w:hAnsi="Times New Roman" w:hint="eastAsia"/>
          <w:sz w:val="32"/>
        </w:rPr>
        <w:t>项目组组号：</w:t>
      </w:r>
      <w:r w:rsidR="009A604F" w:rsidRPr="005C0FF3">
        <w:rPr>
          <w:rFonts w:ascii="Times New Roman" w:eastAsiaTheme="minorHAnsi" w:hAnsi="Times New Roman"/>
          <w:sz w:val="32"/>
        </w:rPr>
        <w:t>7</w:t>
      </w:r>
    </w:p>
    <w:p w14:paraId="333F80E1" w14:textId="007A1502"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项目组负责人：</w:t>
      </w:r>
      <w:r w:rsidRPr="005C0FF3">
        <w:rPr>
          <w:rFonts w:ascii="Times New Roman" w:eastAsia="黑体" w:hAnsi="Times New Roman"/>
          <w:sz w:val="32"/>
        </w:rPr>
        <w:t xml:space="preserve"> </w:t>
      </w:r>
      <w:r w:rsidR="009A604F" w:rsidRPr="005C0FF3">
        <w:rPr>
          <w:rFonts w:ascii="Times New Roman" w:eastAsia="黑体" w:hAnsi="Times New Roman" w:hint="eastAsia"/>
          <w:sz w:val="32"/>
        </w:rPr>
        <w:t>罗金宏</w:t>
      </w:r>
    </w:p>
    <w:p w14:paraId="264013AD" w14:textId="48046B02"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联系电话：</w:t>
      </w:r>
      <w:r w:rsidR="004A294F" w:rsidRPr="005C0FF3">
        <w:rPr>
          <w:rFonts w:ascii="Times New Roman" w:eastAsia="黑体" w:hAnsi="Times New Roman"/>
          <w:sz w:val="32"/>
        </w:rPr>
        <w:t>18</w:t>
      </w:r>
      <w:r w:rsidR="00C748A1" w:rsidRPr="005C0FF3">
        <w:rPr>
          <w:rFonts w:ascii="Times New Roman" w:eastAsia="黑体" w:hAnsi="Times New Roman"/>
          <w:sz w:val="32"/>
        </w:rPr>
        <w:t>26003291</w:t>
      </w:r>
      <w:r w:rsidR="004A294F" w:rsidRPr="005C0FF3">
        <w:rPr>
          <w:rFonts w:ascii="Times New Roman" w:eastAsia="黑体" w:hAnsi="Times New Roman"/>
          <w:sz w:val="32"/>
        </w:rPr>
        <w:t>7</w:t>
      </w:r>
    </w:p>
    <w:p w14:paraId="033FA8D2" w14:textId="1025CEB8" w:rsidR="00124A34" w:rsidRPr="005C0FF3" w:rsidRDefault="00124A34" w:rsidP="00124A34">
      <w:pPr>
        <w:ind w:left="1050" w:right="-4"/>
        <w:rPr>
          <w:rFonts w:ascii="Times New Roman" w:eastAsia="黑体" w:hAnsi="Times New Roman"/>
          <w:sz w:val="32"/>
        </w:rPr>
      </w:pPr>
      <w:r w:rsidRPr="005C0FF3">
        <w:rPr>
          <w:rFonts w:ascii="Times New Roman" w:eastAsia="黑体" w:hAnsi="Times New Roman" w:hint="eastAsia"/>
          <w:sz w:val="32"/>
        </w:rPr>
        <w:t>电子邮箱：</w:t>
      </w:r>
      <w:r w:rsidR="000B13B4" w:rsidRPr="005C0FF3">
        <w:rPr>
          <w:rFonts w:ascii="Times New Roman" w:eastAsia="黑体" w:hAnsi="Times New Roman"/>
          <w:sz w:val="32"/>
        </w:rPr>
        <w:t>jinhongluo.cs@gmail.com</w:t>
      </w:r>
    </w:p>
    <w:p w14:paraId="3C3C3304" w14:textId="77777777" w:rsidR="00124A34" w:rsidRPr="005C0FF3" w:rsidRDefault="00124A34" w:rsidP="00124A34">
      <w:pPr>
        <w:ind w:left="1050" w:right="-4"/>
        <w:rPr>
          <w:rFonts w:ascii="Times New Roman" w:eastAsia="黑体" w:hAnsi="Times New Roman"/>
          <w:sz w:val="32"/>
        </w:rPr>
      </w:pPr>
    </w:p>
    <w:p w14:paraId="6C7DF92B" w14:textId="77777777" w:rsidR="00124A34" w:rsidRPr="005C0FF3" w:rsidRDefault="00124A34" w:rsidP="00124A34">
      <w:pPr>
        <w:ind w:left="420" w:right="-4"/>
        <w:rPr>
          <w:rFonts w:ascii="Times New Roman" w:eastAsia="楷体" w:hAnsi="Times New Roman"/>
          <w:b/>
          <w:sz w:val="32"/>
        </w:rPr>
      </w:pPr>
    </w:p>
    <w:p w14:paraId="37CCD9DD" w14:textId="06E187E2" w:rsidR="00124A34" w:rsidRPr="005C0FF3" w:rsidRDefault="00124A34" w:rsidP="00124A34">
      <w:pPr>
        <w:ind w:left="418" w:right="-4" w:hangingChars="116" w:hanging="418"/>
        <w:jc w:val="center"/>
        <w:rPr>
          <w:rFonts w:ascii="Times New Roman" w:eastAsia="仿宋_GB2312" w:hAnsi="Times New Roman"/>
          <w:b/>
          <w:sz w:val="36"/>
        </w:rPr>
      </w:pPr>
      <w:r w:rsidRPr="005C0FF3">
        <w:rPr>
          <w:rFonts w:ascii="Times New Roman" w:eastAsiaTheme="minorHAnsi" w:hAnsi="Times New Roman"/>
          <w:b/>
          <w:sz w:val="36"/>
        </w:rPr>
        <w:t>20</w:t>
      </w:r>
      <w:r w:rsidR="009A604F" w:rsidRPr="005C0FF3">
        <w:rPr>
          <w:rFonts w:ascii="Times New Roman" w:eastAsiaTheme="minorHAnsi" w:hAnsi="Times New Roman"/>
          <w:b/>
          <w:sz w:val="36"/>
        </w:rPr>
        <w:t>18</w:t>
      </w:r>
      <w:r w:rsidRPr="005C0FF3">
        <w:rPr>
          <w:rFonts w:ascii="Times New Roman" w:eastAsia="仿宋_GB2312" w:hAnsi="Times New Roman"/>
          <w:b/>
          <w:sz w:val="36"/>
        </w:rPr>
        <w:t xml:space="preserve"> </w:t>
      </w:r>
      <w:r w:rsidRPr="005C0FF3">
        <w:rPr>
          <w:rFonts w:ascii="Times New Roman" w:eastAsia="仿宋_GB2312" w:hAnsi="Times New Roman"/>
          <w:b/>
          <w:sz w:val="36"/>
        </w:rPr>
        <w:t>年</w:t>
      </w:r>
      <w:r w:rsidR="009A604F" w:rsidRPr="005C0FF3">
        <w:rPr>
          <w:rFonts w:ascii="Times New Roman" w:eastAsiaTheme="minorHAnsi" w:hAnsi="Times New Roman"/>
          <w:b/>
          <w:sz w:val="36"/>
        </w:rPr>
        <w:t>10</w:t>
      </w:r>
      <w:r w:rsidRPr="005C0FF3">
        <w:rPr>
          <w:rFonts w:ascii="Times New Roman" w:eastAsia="仿宋_GB2312" w:hAnsi="Times New Roman"/>
          <w:b/>
          <w:sz w:val="36"/>
        </w:rPr>
        <w:t xml:space="preserve"> </w:t>
      </w:r>
      <w:r w:rsidRPr="005C0FF3">
        <w:rPr>
          <w:rFonts w:ascii="Times New Roman" w:eastAsia="仿宋_GB2312" w:hAnsi="Times New Roman"/>
          <w:b/>
          <w:sz w:val="36"/>
        </w:rPr>
        <w:t>月</w:t>
      </w:r>
    </w:p>
    <w:p w14:paraId="211162C0" w14:textId="48CEB4D9" w:rsidR="00E854F6" w:rsidRPr="005C0FF3" w:rsidRDefault="00124A34" w:rsidP="00124A34">
      <w:pPr>
        <w:rPr>
          <w:rFonts w:ascii="Times New Roman" w:hAnsi="Times New Roman"/>
        </w:rPr>
      </w:pPr>
      <w:r w:rsidRPr="005C0FF3">
        <w:rPr>
          <w:rFonts w:ascii="Times New Roman" w:hAnsi="Times New Roman"/>
          <w:color w:val="000000"/>
          <w:sz w:val="28"/>
        </w:rPr>
        <w:br w:type="page"/>
      </w:r>
    </w:p>
    <w:sdt>
      <w:sdtPr>
        <w:rPr>
          <w:rFonts w:ascii="Times New Roman" w:hAnsi="Times New Roman"/>
          <w:lang w:val="zh-CN"/>
        </w:rPr>
        <w:id w:val="383833098"/>
        <w:docPartObj>
          <w:docPartGallery w:val="Table of Contents"/>
          <w:docPartUnique/>
        </w:docPartObj>
      </w:sdtPr>
      <w:sdtEndPr>
        <w:rPr>
          <w:b/>
          <w:bCs/>
        </w:rPr>
      </w:sdtEndPr>
      <w:sdtContent>
        <w:p w14:paraId="347964A0" w14:textId="15268A9A" w:rsidR="00D72CCE" w:rsidRPr="005C0FF3" w:rsidRDefault="00402234" w:rsidP="0092031C">
          <w:pPr>
            <w:spacing w:line="480" w:lineRule="auto"/>
            <w:jc w:val="center"/>
            <w:rPr>
              <w:rFonts w:ascii="Times New Roman" w:hAnsi="Times New Roman"/>
              <w:b/>
              <w:sz w:val="40"/>
              <w:szCs w:val="40"/>
              <w:lang w:val="zh-CN"/>
            </w:rPr>
          </w:pPr>
          <w:r w:rsidRPr="005C0FF3">
            <w:rPr>
              <w:rFonts w:ascii="Times New Roman" w:hAnsi="Times New Roman"/>
              <w:b/>
              <w:sz w:val="40"/>
              <w:szCs w:val="40"/>
              <w:lang w:val="zh-CN"/>
            </w:rPr>
            <w:t>目录</w:t>
          </w:r>
        </w:p>
        <w:p w14:paraId="44695D78" w14:textId="77777777" w:rsidR="008C0F4F" w:rsidRPr="005C0FF3" w:rsidRDefault="008C0F4F" w:rsidP="0092031C">
          <w:pPr>
            <w:spacing w:line="480" w:lineRule="auto"/>
            <w:jc w:val="center"/>
            <w:rPr>
              <w:rFonts w:ascii="Times New Roman" w:hAnsi="Times New Roman"/>
              <w:sz w:val="24"/>
              <w:szCs w:val="24"/>
            </w:rPr>
          </w:pPr>
        </w:p>
        <w:p w14:paraId="6EBCA720" w14:textId="77777777" w:rsidR="005C0FF3" w:rsidRPr="005C0FF3" w:rsidRDefault="00D85208">
          <w:pPr>
            <w:pStyle w:val="TOC1"/>
            <w:rPr>
              <w:rFonts w:ascii="Times New Roman" w:eastAsiaTheme="minorEastAsia" w:hAnsi="Times New Roman"/>
              <w:b w:val="0"/>
              <w:kern w:val="0"/>
              <w:sz w:val="24"/>
              <w:szCs w:val="24"/>
              <w:lang w:eastAsia="en-US"/>
            </w:rPr>
          </w:pPr>
          <w:r w:rsidRPr="005C0FF3">
            <w:rPr>
              <w:rFonts w:ascii="Times New Roman" w:hAnsi="Times New Roman"/>
              <w:b w:val="0"/>
              <w:bCs/>
              <w:sz w:val="24"/>
              <w:szCs w:val="24"/>
              <w:lang w:val="zh-CN"/>
            </w:rPr>
            <w:fldChar w:fldCharType="begin"/>
          </w:r>
          <w:r w:rsidRPr="005C0FF3">
            <w:rPr>
              <w:rFonts w:ascii="Times New Roman" w:hAnsi="Times New Roman"/>
              <w:b w:val="0"/>
              <w:bCs/>
              <w:sz w:val="24"/>
              <w:szCs w:val="24"/>
              <w:lang w:val="zh-CN"/>
            </w:rPr>
            <w:instrText xml:space="preserve"> TOC \o "1-2" \h \z </w:instrText>
          </w:r>
          <w:r w:rsidRPr="005C0FF3">
            <w:rPr>
              <w:rFonts w:ascii="Times New Roman" w:hAnsi="Times New Roman"/>
              <w:b w:val="0"/>
              <w:bCs/>
              <w:sz w:val="24"/>
              <w:szCs w:val="24"/>
              <w:lang w:val="zh-CN"/>
            </w:rPr>
            <w:fldChar w:fldCharType="separate"/>
          </w:r>
          <w:hyperlink w:anchor="_Toc526707348" w:history="1">
            <w:r w:rsidR="005C0FF3" w:rsidRPr="005C0FF3">
              <w:rPr>
                <w:rStyle w:val="af0"/>
                <w:rFonts w:ascii="Times New Roman" w:hAnsi="Times New Roman" w:hint="eastAsia"/>
              </w:rPr>
              <w:t>一、</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项目总结</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_Toc526707348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1</w:t>
            </w:r>
            <w:r w:rsidR="005C0FF3" w:rsidRPr="005C0FF3">
              <w:rPr>
                <w:rFonts w:ascii="Times New Roman" w:hAnsi="Times New Roman"/>
                <w:webHidden/>
              </w:rPr>
              <w:fldChar w:fldCharType="end"/>
            </w:r>
          </w:hyperlink>
        </w:p>
        <w:p w14:paraId="5664682E"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49" w:history="1">
            <w:r w:rsidR="005C0FF3" w:rsidRPr="005C0FF3">
              <w:rPr>
                <w:rStyle w:val="af0"/>
                <w:rFonts w:ascii="Times New Roman" w:eastAsiaTheme="minorHAnsi" w:hAnsi="Times New Roman"/>
                <w:noProof/>
              </w:rPr>
              <w:t>1.1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项目产品简介</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_Toc526707349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w:t>
            </w:r>
            <w:r w:rsidR="005C0FF3" w:rsidRPr="005C0FF3">
              <w:rPr>
                <w:rFonts w:ascii="Times New Roman" w:hAnsi="Times New Roman"/>
                <w:noProof/>
                <w:webHidden/>
              </w:rPr>
              <w:fldChar w:fldCharType="end"/>
            </w:r>
          </w:hyperlink>
        </w:p>
        <w:p w14:paraId="64FD7E02"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0" w:history="1">
            <w:r w:rsidR="005C0FF3" w:rsidRPr="005C0FF3">
              <w:rPr>
                <w:rStyle w:val="af0"/>
                <w:rFonts w:ascii="Times New Roman" w:eastAsiaTheme="minorHAnsi" w:hAnsi="Times New Roman"/>
                <w:noProof/>
              </w:rPr>
              <w:t>1.2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项目必要性</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_Toc526707350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w:t>
            </w:r>
            <w:r w:rsidR="005C0FF3" w:rsidRPr="005C0FF3">
              <w:rPr>
                <w:rFonts w:ascii="Times New Roman" w:hAnsi="Times New Roman"/>
                <w:noProof/>
                <w:webHidden/>
              </w:rPr>
              <w:fldChar w:fldCharType="end"/>
            </w:r>
          </w:hyperlink>
        </w:p>
        <w:p w14:paraId="6BD7EFA3"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51" w:history="1">
            <w:r w:rsidR="005C0FF3" w:rsidRPr="005C0FF3">
              <w:rPr>
                <w:rStyle w:val="af0"/>
                <w:rFonts w:ascii="Times New Roman" w:hAnsi="Times New Roman" w:hint="eastAsia"/>
              </w:rPr>
              <w:t>二、</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项目外部条件落实情况</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_Toc526707351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3</w:t>
            </w:r>
            <w:r w:rsidR="005C0FF3" w:rsidRPr="005C0FF3">
              <w:rPr>
                <w:rFonts w:ascii="Times New Roman" w:hAnsi="Times New Roman"/>
                <w:webHidden/>
              </w:rPr>
              <w:fldChar w:fldCharType="end"/>
            </w:r>
          </w:hyperlink>
        </w:p>
        <w:p w14:paraId="5611230B"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2" w:history="1">
            <w:r w:rsidR="005C0FF3" w:rsidRPr="005C0FF3">
              <w:rPr>
                <w:rStyle w:val="af0"/>
                <w:rFonts w:ascii="Times New Roman" w:eastAsiaTheme="minorHAnsi" w:hAnsi="Times New Roman"/>
                <w:noProof/>
              </w:rPr>
              <w:t>2.1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研究基础</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_Toc526707352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6A7A4D50"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3" w:history="1">
            <w:r w:rsidR="005C0FF3" w:rsidRPr="005C0FF3">
              <w:rPr>
                <w:rStyle w:val="af0"/>
                <w:rFonts w:ascii="Times New Roman" w:eastAsiaTheme="minorHAnsi" w:hAnsi="Times New Roman"/>
                <w:noProof/>
              </w:rPr>
              <w:t>2.2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项目组织机制设计</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_Toc526707353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70F4DA9D"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4" w:history="1">
            <w:r w:rsidR="005C0FF3" w:rsidRPr="005C0FF3">
              <w:rPr>
                <w:rStyle w:val="af0"/>
                <w:rFonts w:ascii="Times New Roman" w:eastAsiaTheme="minorHAnsi" w:hAnsi="Times New Roman"/>
                <w:noProof/>
              </w:rPr>
              <w:t>2.3</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市场前景和市场基础</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_Toc526707354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3</w:t>
            </w:r>
            <w:r w:rsidR="005C0FF3" w:rsidRPr="005C0FF3">
              <w:rPr>
                <w:rFonts w:ascii="Times New Roman" w:hAnsi="Times New Roman"/>
                <w:noProof/>
                <w:webHidden/>
              </w:rPr>
              <w:fldChar w:fldCharType="end"/>
            </w:r>
          </w:hyperlink>
        </w:p>
        <w:p w14:paraId="7C73B018"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5" w:history="1">
            <w:r w:rsidR="005C0FF3" w:rsidRPr="005C0FF3">
              <w:rPr>
                <w:rStyle w:val="af0"/>
                <w:rFonts w:ascii="Times New Roman" w:eastAsiaTheme="minorHAnsi" w:hAnsi="Times New Roman"/>
                <w:noProof/>
              </w:rPr>
              <w:t>2.4</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资金准备</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_Toc526707355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4</w:t>
            </w:r>
            <w:r w:rsidR="005C0FF3" w:rsidRPr="005C0FF3">
              <w:rPr>
                <w:rFonts w:ascii="Times New Roman" w:hAnsi="Times New Roman"/>
                <w:noProof/>
                <w:webHidden/>
              </w:rPr>
              <w:fldChar w:fldCharType="end"/>
            </w:r>
          </w:hyperlink>
        </w:p>
        <w:p w14:paraId="7D377AAE"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56" w:history="1">
            <w:r w:rsidR="005C0FF3" w:rsidRPr="005C0FF3">
              <w:rPr>
                <w:rStyle w:val="af0"/>
                <w:rFonts w:ascii="Times New Roman" w:hAnsi="Times New Roman" w:hint="eastAsia"/>
              </w:rPr>
              <w:t>三、</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项目目标和创新点</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_Toc526707356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5</w:t>
            </w:r>
            <w:r w:rsidR="005C0FF3" w:rsidRPr="005C0FF3">
              <w:rPr>
                <w:rFonts w:ascii="Times New Roman" w:hAnsi="Times New Roman"/>
                <w:webHidden/>
              </w:rPr>
              <w:fldChar w:fldCharType="end"/>
            </w:r>
          </w:hyperlink>
        </w:p>
        <w:p w14:paraId="546A700D"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7" w:history="1">
            <w:r w:rsidR="005C0FF3" w:rsidRPr="005C0FF3">
              <w:rPr>
                <w:rStyle w:val="af0"/>
                <w:rFonts w:ascii="Times New Roman" w:eastAsiaTheme="minorHAnsi" w:hAnsi="Times New Roman"/>
                <w:noProof/>
              </w:rPr>
              <w:t>3.1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建设目标</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_Toc526707357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5</w:t>
            </w:r>
            <w:r w:rsidR="005C0FF3" w:rsidRPr="005C0FF3">
              <w:rPr>
                <w:rFonts w:ascii="Times New Roman" w:hAnsi="Times New Roman"/>
                <w:noProof/>
                <w:webHidden/>
              </w:rPr>
              <w:fldChar w:fldCharType="end"/>
            </w:r>
          </w:hyperlink>
        </w:p>
        <w:p w14:paraId="125992E5"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58" w:history="1">
            <w:r w:rsidR="005C0FF3" w:rsidRPr="005C0FF3">
              <w:rPr>
                <w:rStyle w:val="af0"/>
                <w:rFonts w:ascii="Times New Roman" w:eastAsiaTheme="minorHAnsi" w:hAnsi="Times New Roman"/>
                <w:noProof/>
              </w:rPr>
              <w:t>3.2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项目创新点</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_Toc526707358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7</w:t>
            </w:r>
            <w:r w:rsidR="005C0FF3" w:rsidRPr="005C0FF3">
              <w:rPr>
                <w:rFonts w:ascii="Times New Roman" w:hAnsi="Times New Roman"/>
                <w:noProof/>
                <w:webHidden/>
              </w:rPr>
              <w:fldChar w:fldCharType="end"/>
            </w:r>
          </w:hyperlink>
        </w:p>
        <w:p w14:paraId="11650B73"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59" w:history="1">
            <w:r w:rsidR="005C0FF3" w:rsidRPr="005C0FF3">
              <w:rPr>
                <w:rStyle w:val="af0"/>
                <w:rFonts w:ascii="Times New Roman" w:hAnsi="Times New Roman" w:hint="eastAsia"/>
              </w:rPr>
              <w:t>四、</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项目方案和可行性分析</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_Toc526707359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9</w:t>
            </w:r>
            <w:r w:rsidR="005C0FF3" w:rsidRPr="005C0FF3">
              <w:rPr>
                <w:rFonts w:ascii="Times New Roman" w:hAnsi="Times New Roman"/>
                <w:webHidden/>
              </w:rPr>
              <w:fldChar w:fldCharType="end"/>
            </w:r>
          </w:hyperlink>
        </w:p>
        <w:p w14:paraId="6C74ED5A"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0" w:history="1">
            <w:r w:rsidR="005C0FF3" w:rsidRPr="005C0FF3">
              <w:rPr>
                <w:rStyle w:val="af0"/>
                <w:rFonts w:ascii="Times New Roman" w:eastAsiaTheme="minorHAnsi" w:hAnsi="Times New Roman"/>
                <w:noProof/>
              </w:rPr>
              <w:t>4.1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功能需求</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_Toc526707360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9</w:t>
            </w:r>
            <w:r w:rsidR="005C0FF3" w:rsidRPr="005C0FF3">
              <w:rPr>
                <w:rFonts w:ascii="Times New Roman" w:hAnsi="Times New Roman"/>
                <w:noProof/>
                <w:webHidden/>
              </w:rPr>
              <w:fldChar w:fldCharType="end"/>
            </w:r>
          </w:hyperlink>
        </w:p>
        <w:p w14:paraId="5CC286D6"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1" w:history="1">
            <w:r w:rsidR="005C0FF3" w:rsidRPr="005C0FF3">
              <w:rPr>
                <w:rStyle w:val="af0"/>
                <w:rFonts w:ascii="Times New Roman" w:eastAsiaTheme="minorHAnsi" w:hAnsi="Times New Roman"/>
                <w:noProof/>
              </w:rPr>
              <w:t>4.2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非功能需求</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_Toc526707361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11</w:t>
            </w:r>
            <w:r w:rsidR="005C0FF3" w:rsidRPr="005C0FF3">
              <w:rPr>
                <w:rFonts w:ascii="Times New Roman" w:hAnsi="Times New Roman"/>
                <w:noProof/>
                <w:webHidden/>
              </w:rPr>
              <w:fldChar w:fldCharType="end"/>
            </w:r>
          </w:hyperlink>
        </w:p>
        <w:p w14:paraId="2DBBA45F"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2" w:history="1">
            <w:r w:rsidR="005C0FF3" w:rsidRPr="005C0FF3">
              <w:rPr>
                <w:rStyle w:val="af0"/>
                <w:rFonts w:ascii="Times New Roman" w:eastAsiaTheme="minorHAnsi" w:hAnsi="Times New Roman"/>
                <w:noProof/>
              </w:rPr>
              <w:t>4.3</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解决方案</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_Toc526707362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14</w:t>
            </w:r>
            <w:r w:rsidR="005C0FF3" w:rsidRPr="005C0FF3">
              <w:rPr>
                <w:rFonts w:ascii="Times New Roman" w:hAnsi="Times New Roman"/>
                <w:noProof/>
                <w:webHidden/>
              </w:rPr>
              <w:fldChar w:fldCharType="end"/>
            </w:r>
          </w:hyperlink>
        </w:p>
        <w:p w14:paraId="129DA82E"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3" w:history="1">
            <w:r w:rsidR="005C0FF3" w:rsidRPr="005C0FF3">
              <w:rPr>
                <w:rStyle w:val="af0"/>
                <w:rFonts w:ascii="Times New Roman" w:eastAsiaTheme="minorHAnsi" w:hAnsi="Times New Roman"/>
                <w:noProof/>
              </w:rPr>
              <w:t>4.4</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可行性分析</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_Toc526707363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15</w:t>
            </w:r>
            <w:r w:rsidR="005C0FF3" w:rsidRPr="005C0FF3">
              <w:rPr>
                <w:rFonts w:ascii="Times New Roman" w:hAnsi="Times New Roman"/>
                <w:noProof/>
                <w:webHidden/>
              </w:rPr>
              <w:fldChar w:fldCharType="end"/>
            </w:r>
          </w:hyperlink>
        </w:p>
        <w:p w14:paraId="4549B41E"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64" w:history="1">
            <w:r w:rsidR="005C0FF3" w:rsidRPr="005C0FF3">
              <w:rPr>
                <w:rStyle w:val="af0"/>
                <w:rFonts w:ascii="Times New Roman" w:hAnsi="Times New Roman" w:hint="eastAsia"/>
              </w:rPr>
              <w:t>五、</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项目进度计划</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_Toc526707364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19</w:t>
            </w:r>
            <w:r w:rsidR="005C0FF3" w:rsidRPr="005C0FF3">
              <w:rPr>
                <w:rFonts w:ascii="Times New Roman" w:hAnsi="Times New Roman"/>
                <w:webHidden/>
              </w:rPr>
              <w:fldChar w:fldCharType="end"/>
            </w:r>
          </w:hyperlink>
        </w:p>
        <w:p w14:paraId="378FC0B6"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5" w:history="1">
            <w:r w:rsidR="005C0FF3" w:rsidRPr="005C0FF3">
              <w:rPr>
                <w:rStyle w:val="af0"/>
                <w:rFonts w:ascii="Times New Roman" w:eastAsiaTheme="minorHAnsi" w:hAnsi="Times New Roman"/>
                <w:noProof/>
              </w:rPr>
              <w:t>5.1</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项目风险分析</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_Toc526707365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19</w:t>
            </w:r>
            <w:r w:rsidR="005C0FF3" w:rsidRPr="005C0FF3">
              <w:rPr>
                <w:rFonts w:ascii="Times New Roman" w:hAnsi="Times New Roman"/>
                <w:noProof/>
                <w:webHidden/>
              </w:rPr>
              <w:fldChar w:fldCharType="end"/>
            </w:r>
          </w:hyperlink>
        </w:p>
        <w:p w14:paraId="20E0C97B" w14:textId="77777777" w:rsidR="005C0FF3" w:rsidRPr="005C0FF3" w:rsidRDefault="00EB427F">
          <w:pPr>
            <w:pStyle w:val="TOC2"/>
            <w:rPr>
              <w:rFonts w:ascii="Times New Roman" w:eastAsiaTheme="minorEastAsia" w:hAnsi="Times New Roman"/>
              <w:noProof/>
              <w:kern w:val="0"/>
              <w:sz w:val="24"/>
              <w:szCs w:val="24"/>
              <w:lang w:eastAsia="en-US"/>
            </w:rPr>
          </w:pPr>
          <w:hyperlink w:anchor="_Toc526707366" w:history="1">
            <w:r w:rsidR="005C0FF3" w:rsidRPr="005C0FF3">
              <w:rPr>
                <w:rStyle w:val="af0"/>
                <w:rFonts w:ascii="Times New Roman" w:eastAsiaTheme="minorHAnsi" w:hAnsi="Times New Roman"/>
                <w:noProof/>
              </w:rPr>
              <w:t>5.2</w:t>
            </w:r>
            <w:r w:rsidR="005C0FF3" w:rsidRPr="005C0FF3">
              <w:rPr>
                <w:rStyle w:val="af0"/>
                <w:rFonts w:ascii="Times New Roman" w:hAnsi="Times New Roman"/>
                <w:noProof/>
              </w:rPr>
              <w:t xml:space="preserve"> </w:t>
            </w:r>
            <w:r w:rsidR="005C0FF3" w:rsidRPr="005C0FF3">
              <w:rPr>
                <w:rStyle w:val="af0"/>
                <w:rFonts w:ascii="Times New Roman" w:hAnsi="Times New Roman" w:hint="eastAsia"/>
                <w:noProof/>
              </w:rPr>
              <w:t>项目迭代计划</w:t>
            </w:r>
            <w:r w:rsidR="005C0FF3" w:rsidRPr="005C0FF3">
              <w:rPr>
                <w:rFonts w:ascii="Times New Roman" w:hAnsi="Times New Roman"/>
                <w:noProof/>
                <w:webHidden/>
              </w:rPr>
              <w:tab/>
            </w:r>
            <w:r w:rsidR="005C0FF3" w:rsidRPr="005C0FF3">
              <w:rPr>
                <w:rFonts w:ascii="Times New Roman" w:hAnsi="Times New Roman"/>
                <w:noProof/>
                <w:webHidden/>
              </w:rPr>
              <w:fldChar w:fldCharType="begin"/>
            </w:r>
            <w:r w:rsidR="005C0FF3" w:rsidRPr="005C0FF3">
              <w:rPr>
                <w:rFonts w:ascii="Times New Roman" w:hAnsi="Times New Roman"/>
                <w:noProof/>
                <w:webHidden/>
              </w:rPr>
              <w:instrText xml:space="preserve"> PAGEREF _Toc526707366 \h </w:instrText>
            </w:r>
            <w:r w:rsidR="005C0FF3" w:rsidRPr="005C0FF3">
              <w:rPr>
                <w:rFonts w:ascii="Times New Roman" w:hAnsi="Times New Roman"/>
                <w:noProof/>
                <w:webHidden/>
              </w:rPr>
            </w:r>
            <w:r w:rsidR="005C0FF3" w:rsidRPr="005C0FF3">
              <w:rPr>
                <w:rFonts w:ascii="Times New Roman" w:hAnsi="Times New Roman"/>
                <w:noProof/>
                <w:webHidden/>
              </w:rPr>
              <w:fldChar w:fldCharType="separate"/>
            </w:r>
            <w:r w:rsidR="005C0FF3" w:rsidRPr="005C0FF3">
              <w:rPr>
                <w:rFonts w:ascii="Times New Roman" w:hAnsi="Times New Roman"/>
                <w:noProof/>
                <w:webHidden/>
              </w:rPr>
              <w:t>20</w:t>
            </w:r>
            <w:r w:rsidR="005C0FF3" w:rsidRPr="005C0FF3">
              <w:rPr>
                <w:rFonts w:ascii="Times New Roman" w:hAnsi="Times New Roman"/>
                <w:noProof/>
                <w:webHidden/>
              </w:rPr>
              <w:fldChar w:fldCharType="end"/>
            </w:r>
          </w:hyperlink>
        </w:p>
        <w:p w14:paraId="6A9E3279"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67" w:history="1">
            <w:r w:rsidR="005C0FF3" w:rsidRPr="005C0FF3">
              <w:rPr>
                <w:rStyle w:val="af0"/>
                <w:rFonts w:ascii="Times New Roman" w:hAnsi="Times New Roman" w:hint="eastAsia"/>
              </w:rPr>
              <w:t>六、</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项目预期成果</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_Toc526707367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21</w:t>
            </w:r>
            <w:r w:rsidR="005C0FF3" w:rsidRPr="005C0FF3">
              <w:rPr>
                <w:rFonts w:ascii="Times New Roman" w:hAnsi="Times New Roman"/>
                <w:webHidden/>
              </w:rPr>
              <w:fldChar w:fldCharType="end"/>
            </w:r>
          </w:hyperlink>
        </w:p>
        <w:p w14:paraId="52032E0A" w14:textId="77777777" w:rsidR="005C0FF3" w:rsidRPr="005C0FF3" w:rsidRDefault="00EB427F">
          <w:pPr>
            <w:pStyle w:val="TOC1"/>
            <w:rPr>
              <w:rFonts w:ascii="Times New Roman" w:eastAsiaTheme="minorEastAsia" w:hAnsi="Times New Roman"/>
              <w:b w:val="0"/>
              <w:kern w:val="0"/>
              <w:sz w:val="24"/>
              <w:szCs w:val="24"/>
              <w:lang w:eastAsia="en-US"/>
            </w:rPr>
          </w:pPr>
          <w:hyperlink w:anchor="_Toc526707368" w:history="1">
            <w:r w:rsidR="005C0FF3" w:rsidRPr="005C0FF3">
              <w:rPr>
                <w:rStyle w:val="af0"/>
                <w:rFonts w:ascii="Times New Roman" w:hAnsi="Times New Roman" w:hint="eastAsia"/>
              </w:rPr>
              <w:t>七、</w:t>
            </w:r>
            <w:r w:rsidR="005C0FF3" w:rsidRPr="005C0FF3">
              <w:rPr>
                <w:rFonts w:ascii="Times New Roman" w:eastAsiaTheme="minorEastAsia" w:hAnsi="Times New Roman"/>
                <w:b w:val="0"/>
                <w:kern w:val="0"/>
                <w:sz w:val="24"/>
                <w:szCs w:val="24"/>
                <w:lang w:eastAsia="en-US"/>
              </w:rPr>
              <w:tab/>
            </w:r>
            <w:r w:rsidR="005C0FF3" w:rsidRPr="005C0FF3">
              <w:rPr>
                <w:rStyle w:val="af0"/>
                <w:rFonts w:ascii="Times New Roman" w:hAnsi="Times New Roman" w:hint="eastAsia"/>
              </w:rPr>
              <w:t>项目社会经济效益</w:t>
            </w:r>
            <w:r w:rsidR="005C0FF3" w:rsidRPr="005C0FF3">
              <w:rPr>
                <w:rFonts w:ascii="Times New Roman" w:hAnsi="Times New Roman"/>
                <w:webHidden/>
              </w:rPr>
              <w:tab/>
            </w:r>
            <w:r w:rsidR="005C0FF3" w:rsidRPr="005C0FF3">
              <w:rPr>
                <w:rFonts w:ascii="Times New Roman" w:hAnsi="Times New Roman"/>
                <w:webHidden/>
              </w:rPr>
              <w:fldChar w:fldCharType="begin"/>
            </w:r>
            <w:r w:rsidR="005C0FF3" w:rsidRPr="005C0FF3">
              <w:rPr>
                <w:rFonts w:ascii="Times New Roman" w:hAnsi="Times New Roman"/>
                <w:webHidden/>
              </w:rPr>
              <w:instrText xml:space="preserve"> PAGEREF _Toc526707368 \h </w:instrText>
            </w:r>
            <w:r w:rsidR="005C0FF3" w:rsidRPr="005C0FF3">
              <w:rPr>
                <w:rFonts w:ascii="Times New Roman" w:hAnsi="Times New Roman"/>
                <w:webHidden/>
              </w:rPr>
            </w:r>
            <w:r w:rsidR="005C0FF3" w:rsidRPr="005C0FF3">
              <w:rPr>
                <w:rFonts w:ascii="Times New Roman" w:hAnsi="Times New Roman"/>
                <w:webHidden/>
              </w:rPr>
              <w:fldChar w:fldCharType="separate"/>
            </w:r>
            <w:r w:rsidR="005C0FF3" w:rsidRPr="005C0FF3">
              <w:rPr>
                <w:rFonts w:ascii="Times New Roman" w:hAnsi="Times New Roman"/>
                <w:webHidden/>
              </w:rPr>
              <w:t>22</w:t>
            </w:r>
            <w:r w:rsidR="005C0FF3" w:rsidRPr="005C0FF3">
              <w:rPr>
                <w:rFonts w:ascii="Times New Roman" w:hAnsi="Times New Roman"/>
                <w:webHidden/>
              </w:rPr>
              <w:fldChar w:fldCharType="end"/>
            </w:r>
          </w:hyperlink>
        </w:p>
        <w:p w14:paraId="2A42F5F1" w14:textId="5A647F81" w:rsidR="00402234" w:rsidRPr="005C0FF3" w:rsidRDefault="00D85208" w:rsidP="0000331D">
          <w:pPr>
            <w:rPr>
              <w:rFonts w:ascii="Times New Roman" w:hAnsi="Times New Roman"/>
            </w:rPr>
          </w:pPr>
          <w:r w:rsidRPr="005C0FF3">
            <w:rPr>
              <w:rFonts w:ascii="Times New Roman" w:hAnsi="Times New Roman"/>
              <w:b/>
              <w:bCs/>
              <w:sz w:val="24"/>
              <w:szCs w:val="24"/>
              <w:lang w:val="zh-CN"/>
            </w:rPr>
            <w:fldChar w:fldCharType="end"/>
          </w:r>
        </w:p>
      </w:sdtContent>
    </w:sdt>
    <w:p w14:paraId="04D0E7F3" w14:textId="60AD0A7B" w:rsidR="003B742A" w:rsidRPr="005C0FF3" w:rsidRDefault="003B742A">
      <w:pPr>
        <w:widowControl/>
        <w:spacing w:line="240" w:lineRule="auto"/>
        <w:jc w:val="left"/>
        <w:rPr>
          <w:rFonts w:ascii="Times New Roman" w:hAnsi="Times New Roman"/>
        </w:rPr>
      </w:pPr>
      <w:r w:rsidRPr="005C0FF3">
        <w:rPr>
          <w:rFonts w:ascii="Times New Roman" w:hAnsi="Times New Roman"/>
        </w:rPr>
        <w:br w:type="page"/>
      </w:r>
    </w:p>
    <w:p w14:paraId="43FAF966" w14:textId="77777777" w:rsidR="0064617E" w:rsidRPr="005C0FF3" w:rsidRDefault="0064617E" w:rsidP="009B2986">
      <w:pPr>
        <w:rPr>
          <w:rFonts w:ascii="Times New Roman" w:hAnsi="Times New Roman"/>
        </w:rPr>
        <w:sectPr w:rsidR="0064617E" w:rsidRPr="005C0FF3" w:rsidSect="00821EDA">
          <w:headerReference w:type="default" r:id="rId9"/>
          <w:footerReference w:type="default" r:id="rId10"/>
          <w:pgSz w:w="11906" w:h="16838"/>
          <w:pgMar w:top="1440" w:right="1800" w:bottom="1440" w:left="1800" w:header="680" w:footer="340" w:gutter="0"/>
          <w:pgNumType w:fmt="upperRoman" w:start="0"/>
          <w:cols w:space="425"/>
          <w:titlePg/>
          <w:docGrid w:type="lines" w:linePitch="312"/>
        </w:sectPr>
      </w:pPr>
    </w:p>
    <w:p w14:paraId="6A73F548" w14:textId="4FE9D50C" w:rsidR="009B2986" w:rsidRPr="005C0FF3" w:rsidRDefault="00C80FF9" w:rsidP="00EE7249">
      <w:pPr>
        <w:pStyle w:val="1"/>
      </w:pPr>
      <w:bookmarkStart w:id="4" w:name="_Toc526707348"/>
      <w:r w:rsidRPr="005C0FF3">
        <w:rPr>
          <w:rFonts w:hint="eastAsia"/>
        </w:rPr>
        <w:lastRenderedPageBreak/>
        <w:t>项目</w:t>
      </w:r>
      <w:r w:rsidR="005852C3" w:rsidRPr="005C0FF3">
        <w:rPr>
          <w:rFonts w:hint="eastAsia"/>
        </w:rPr>
        <w:t>总结</w:t>
      </w:r>
      <w:bookmarkEnd w:id="4"/>
    </w:p>
    <w:p w14:paraId="7D95B28E" w14:textId="583D04B9" w:rsidR="009B2986" w:rsidRPr="005C0FF3" w:rsidRDefault="009B2986" w:rsidP="009B2986">
      <w:pPr>
        <w:pStyle w:val="2"/>
        <w:spacing w:before="156" w:after="156"/>
        <w:rPr>
          <w:rFonts w:ascii="Times New Roman" w:hAnsi="Times New Roman"/>
        </w:rPr>
      </w:pPr>
      <w:bookmarkStart w:id="5" w:name="_Toc526707349"/>
      <w:r w:rsidRPr="005C0FF3">
        <w:rPr>
          <w:rFonts w:ascii="Times New Roman" w:eastAsiaTheme="minorHAnsi" w:hAnsi="Times New Roman"/>
        </w:rPr>
        <w:t>1.1</w:t>
      </w:r>
      <w:r w:rsidRPr="005C0FF3">
        <w:rPr>
          <w:rFonts w:ascii="Times New Roman" w:hAnsi="Times New Roman"/>
        </w:rPr>
        <w:t xml:space="preserve"> </w:t>
      </w:r>
      <w:r w:rsidRPr="005C0FF3">
        <w:rPr>
          <w:rFonts w:ascii="Times New Roman" w:hAnsi="Times New Roman" w:hint="eastAsia"/>
        </w:rPr>
        <w:t>项目产品简介</w:t>
      </w:r>
      <w:bookmarkEnd w:id="5"/>
    </w:p>
    <w:p w14:paraId="6DF92AAA" w14:textId="22EC704E" w:rsidR="00A60AFF" w:rsidRPr="005C0FF3" w:rsidRDefault="00FF7875" w:rsidP="00A51DC5">
      <w:pPr>
        <w:ind w:firstLineChars="200" w:firstLine="480"/>
        <w:rPr>
          <w:rFonts w:ascii="Times New Roman" w:hAnsi="Times New Roman"/>
          <w:sz w:val="24"/>
          <w:szCs w:val="24"/>
        </w:rPr>
      </w:pPr>
      <w:proofErr w:type="spellStart"/>
      <w:r w:rsidRPr="005C0FF3">
        <w:rPr>
          <w:rFonts w:ascii="Times New Roman" w:hAnsi="Times New Roman"/>
          <w:sz w:val="24"/>
          <w:szCs w:val="24"/>
        </w:rPr>
        <w:t>SQuant</w:t>
      </w:r>
      <w:proofErr w:type="spellEnd"/>
      <w:r w:rsidR="009978B7" w:rsidRPr="005C0FF3">
        <w:rPr>
          <w:rFonts w:ascii="Times New Roman" w:hAnsi="Times New Roman" w:hint="eastAsia"/>
          <w:sz w:val="24"/>
          <w:szCs w:val="24"/>
        </w:rPr>
        <w:t>项目</w:t>
      </w:r>
      <w:r w:rsidR="006A27C6" w:rsidRPr="005C0FF3">
        <w:rPr>
          <w:rFonts w:ascii="Times New Roman" w:hAnsi="Times New Roman" w:hint="eastAsia"/>
          <w:sz w:val="24"/>
          <w:szCs w:val="24"/>
        </w:rPr>
        <w:t>是</w:t>
      </w:r>
      <w:r w:rsidR="009978B7" w:rsidRPr="005C0FF3">
        <w:rPr>
          <w:rFonts w:ascii="Times New Roman" w:hAnsi="Times New Roman" w:hint="eastAsia"/>
          <w:sz w:val="24"/>
          <w:szCs w:val="24"/>
        </w:rPr>
        <w:t>以打造全中国最值得信赖的量化交易</w:t>
      </w:r>
      <w:ins w:id="6" w:author="成 郭" w:date="2018-12-10T20:19:00Z">
        <w:r w:rsidR="00F50FED">
          <w:rPr>
            <w:rFonts w:ascii="Times New Roman" w:hAnsi="Times New Roman" w:hint="eastAsia"/>
            <w:sz w:val="24"/>
            <w:szCs w:val="24"/>
          </w:rPr>
          <w:t>策略</w:t>
        </w:r>
      </w:ins>
      <w:r w:rsidR="009978B7" w:rsidRPr="005C0FF3">
        <w:rPr>
          <w:rFonts w:ascii="Times New Roman" w:hAnsi="Times New Roman" w:hint="eastAsia"/>
          <w:sz w:val="24"/>
          <w:szCs w:val="24"/>
        </w:rPr>
        <w:t>平台为目标，</w:t>
      </w:r>
      <w:r w:rsidR="00A60AFF" w:rsidRPr="005C0FF3">
        <w:rPr>
          <w:rFonts w:ascii="Times New Roman" w:hAnsi="Times New Roman" w:hint="eastAsia"/>
          <w:sz w:val="24"/>
          <w:szCs w:val="24"/>
        </w:rPr>
        <w:t>由</w:t>
      </w:r>
      <w:r w:rsidR="00A60AFF" w:rsidRPr="005C0FF3">
        <w:rPr>
          <w:rFonts w:ascii="Times New Roman" w:hAnsi="Times New Roman"/>
          <w:sz w:val="24"/>
          <w:szCs w:val="24"/>
        </w:rPr>
        <w:t>SJTU</w:t>
      </w:r>
      <w:r w:rsidR="00A60AFF" w:rsidRPr="005C0FF3">
        <w:rPr>
          <w:rFonts w:ascii="Times New Roman" w:hAnsi="Times New Roman" w:hint="eastAsia"/>
          <w:sz w:val="24"/>
          <w:szCs w:val="24"/>
        </w:rPr>
        <w:t>公司</w:t>
      </w:r>
      <w:r w:rsidR="000E28B6" w:rsidRPr="005C0FF3">
        <w:rPr>
          <w:rFonts w:ascii="Times New Roman" w:hAnsi="Times New Roman" w:hint="eastAsia"/>
          <w:sz w:val="24"/>
          <w:szCs w:val="24"/>
        </w:rPr>
        <w:t>打造的一款“一站式“在线量化交易</w:t>
      </w:r>
      <w:ins w:id="7" w:author="成 郭" w:date="2018-12-10T20:17:00Z">
        <w:r w:rsidR="00790C14">
          <w:rPr>
            <w:rFonts w:ascii="Times New Roman" w:hAnsi="Times New Roman" w:hint="eastAsia"/>
            <w:sz w:val="24"/>
            <w:szCs w:val="24"/>
          </w:rPr>
          <w:t>策略</w:t>
        </w:r>
      </w:ins>
      <w:r w:rsidR="000E28B6" w:rsidRPr="005C0FF3">
        <w:rPr>
          <w:rFonts w:ascii="Times New Roman" w:hAnsi="Times New Roman" w:hint="eastAsia"/>
          <w:sz w:val="24"/>
          <w:szCs w:val="24"/>
        </w:rPr>
        <w:t>平台。产品针对我国投资市场信息传递不通畅，只能借助量化投资才能快速捕捉到大盘或者个股风吹草动带来收益的痛点，</w:t>
      </w:r>
      <w:r w:rsidR="00660FBE" w:rsidRPr="005C0FF3">
        <w:rPr>
          <w:rFonts w:ascii="Times New Roman" w:hAnsi="Times New Roman" w:hint="eastAsia"/>
          <w:sz w:val="24"/>
          <w:szCs w:val="24"/>
        </w:rPr>
        <w:t>通过结合时下热门的机器学习，风控技术，策略设计及评估回测，为投资者提供从数据支持，策略开发到输出的量化生态服务</w:t>
      </w:r>
      <w:r w:rsidR="009B7621" w:rsidRPr="005C0FF3">
        <w:rPr>
          <w:rFonts w:ascii="Times New Roman" w:hAnsi="Times New Roman" w:hint="eastAsia"/>
          <w:sz w:val="24"/>
          <w:szCs w:val="24"/>
        </w:rPr>
        <w:t>。</w:t>
      </w:r>
    </w:p>
    <w:p w14:paraId="4B21EC05" w14:textId="36B7682A" w:rsidR="006244CB" w:rsidRPr="005C0FF3" w:rsidRDefault="000E28B6" w:rsidP="0011237B">
      <w:pPr>
        <w:ind w:firstLine="420"/>
        <w:rPr>
          <w:rFonts w:ascii="Times New Roman" w:hAnsi="Times New Roman"/>
          <w:sz w:val="24"/>
          <w:szCs w:val="24"/>
        </w:rPr>
      </w:pPr>
      <w:r w:rsidRPr="005C0FF3">
        <w:rPr>
          <w:rFonts w:ascii="Times New Roman" w:hAnsi="Times New Roman" w:hint="eastAsia"/>
          <w:sz w:val="24"/>
          <w:szCs w:val="24"/>
        </w:rPr>
        <w:t>项目定位于个人投资者和小型投资机构，</w:t>
      </w:r>
      <w:r w:rsidR="007622B3" w:rsidRPr="005C0FF3">
        <w:rPr>
          <w:rFonts w:ascii="Times New Roman" w:hAnsi="Times New Roman" w:hint="eastAsia"/>
          <w:sz w:val="24"/>
          <w:szCs w:val="24"/>
        </w:rPr>
        <w:t>产品</w:t>
      </w:r>
      <w:r w:rsidR="00E8653B" w:rsidRPr="005C0FF3">
        <w:rPr>
          <w:rFonts w:ascii="Times New Roman" w:hAnsi="Times New Roman" w:hint="eastAsia"/>
          <w:sz w:val="24"/>
          <w:szCs w:val="24"/>
        </w:rPr>
        <w:t>提供行情展示、交易下单、</w:t>
      </w:r>
      <w:proofErr w:type="gramStart"/>
      <w:r w:rsidR="00E8653B" w:rsidRPr="005C0FF3">
        <w:rPr>
          <w:rFonts w:ascii="Times New Roman" w:hAnsi="Times New Roman" w:hint="eastAsia"/>
          <w:sz w:val="24"/>
          <w:szCs w:val="24"/>
        </w:rPr>
        <w:t>实时风控</w:t>
      </w:r>
      <w:proofErr w:type="gramEnd"/>
      <w:r w:rsidR="00E8653B" w:rsidRPr="005C0FF3">
        <w:rPr>
          <w:rFonts w:ascii="Times New Roman" w:hAnsi="Times New Roman" w:hint="eastAsia"/>
          <w:sz w:val="24"/>
          <w:szCs w:val="24"/>
        </w:rPr>
        <w:t>、算法交易、策略</w:t>
      </w:r>
      <w:proofErr w:type="gramStart"/>
      <w:r w:rsidR="00E8653B" w:rsidRPr="005C0FF3">
        <w:rPr>
          <w:rFonts w:ascii="Times New Roman" w:hAnsi="Times New Roman" w:hint="eastAsia"/>
          <w:sz w:val="24"/>
          <w:szCs w:val="24"/>
        </w:rPr>
        <w:t>构建</w:t>
      </w:r>
      <w:proofErr w:type="gramEnd"/>
      <w:r w:rsidR="00E8653B" w:rsidRPr="005C0FF3">
        <w:rPr>
          <w:rFonts w:ascii="Times New Roman" w:hAnsi="Times New Roman" w:hint="eastAsia"/>
          <w:sz w:val="24"/>
          <w:szCs w:val="24"/>
        </w:rPr>
        <w:t>五大功能模块，</w:t>
      </w:r>
      <w:r w:rsidR="00DC3BF9" w:rsidRPr="005C0FF3">
        <w:rPr>
          <w:rFonts w:ascii="Times New Roman" w:hAnsi="Times New Roman" w:hint="eastAsia"/>
          <w:sz w:val="24"/>
          <w:szCs w:val="24"/>
        </w:rPr>
        <w:t>为用户</w:t>
      </w:r>
      <w:r w:rsidR="00ED0DE7" w:rsidRPr="005C0FF3">
        <w:rPr>
          <w:rFonts w:ascii="Times New Roman" w:hAnsi="Times New Roman" w:hint="eastAsia"/>
          <w:sz w:val="24"/>
          <w:szCs w:val="24"/>
        </w:rPr>
        <w:t>提供仿真交易平台</w:t>
      </w:r>
      <w:r w:rsidR="003A3DC3" w:rsidRPr="005C0FF3">
        <w:rPr>
          <w:rFonts w:ascii="Times New Roman" w:hAnsi="Times New Roman" w:hint="eastAsia"/>
          <w:sz w:val="24"/>
          <w:szCs w:val="24"/>
        </w:rPr>
        <w:t>，</w:t>
      </w:r>
      <w:r w:rsidR="00ED0DE7" w:rsidRPr="005C0FF3">
        <w:rPr>
          <w:rFonts w:ascii="Times New Roman" w:hAnsi="Times New Roman" w:hint="eastAsia"/>
          <w:sz w:val="24"/>
          <w:szCs w:val="24"/>
        </w:rPr>
        <w:t>支持期货、股票等</w:t>
      </w:r>
      <w:r w:rsidR="00F908AB" w:rsidRPr="005C0FF3">
        <w:rPr>
          <w:rFonts w:ascii="Times New Roman" w:hAnsi="Times New Roman" w:hint="eastAsia"/>
          <w:sz w:val="24"/>
          <w:szCs w:val="24"/>
        </w:rPr>
        <w:t>多</w:t>
      </w:r>
      <w:r w:rsidR="00ED0DE7" w:rsidRPr="005C0FF3">
        <w:rPr>
          <w:rFonts w:ascii="Times New Roman" w:hAnsi="Times New Roman" w:hint="eastAsia"/>
          <w:sz w:val="24"/>
          <w:szCs w:val="24"/>
        </w:rPr>
        <w:t>品种的交易并根据实时行情进行模拟撮合，最大程度接近实盘效果</w:t>
      </w:r>
      <w:r w:rsidR="00E91427" w:rsidRPr="005C0FF3">
        <w:rPr>
          <w:rFonts w:ascii="Times New Roman" w:hAnsi="Times New Roman" w:hint="eastAsia"/>
          <w:sz w:val="24"/>
          <w:szCs w:val="24"/>
        </w:rPr>
        <w:t>。</w:t>
      </w:r>
      <w:r w:rsidR="00F1140F" w:rsidRPr="005C0FF3">
        <w:rPr>
          <w:rFonts w:ascii="Times New Roman" w:hAnsi="Times New Roman" w:hint="eastAsia"/>
          <w:sz w:val="24"/>
          <w:szCs w:val="24"/>
        </w:rPr>
        <w:t>同时</w:t>
      </w:r>
      <w:r w:rsidR="008C1530" w:rsidRPr="005C0FF3">
        <w:rPr>
          <w:rFonts w:ascii="Times New Roman" w:hAnsi="Times New Roman" w:hint="eastAsia"/>
          <w:sz w:val="24"/>
          <w:szCs w:val="24"/>
        </w:rPr>
        <w:t>借助机器学习技术，</w:t>
      </w:r>
      <w:r w:rsidR="00E82FB2" w:rsidRPr="005C0FF3">
        <w:rPr>
          <w:rFonts w:ascii="Times New Roman" w:hAnsi="Times New Roman" w:hint="eastAsia"/>
          <w:sz w:val="24"/>
          <w:szCs w:val="24"/>
        </w:rPr>
        <w:t>用户</w:t>
      </w:r>
      <w:r w:rsidR="008C1530" w:rsidRPr="005C0FF3">
        <w:rPr>
          <w:rFonts w:ascii="Times New Roman" w:hAnsi="Times New Roman" w:hint="eastAsia"/>
          <w:sz w:val="24"/>
          <w:szCs w:val="24"/>
        </w:rPr>
        <w:t>将被从大量数据中解放出来，从而有了更多的精力去处理特征因子的选择</w:t>
      </w:r>
      <w:r w:rsidR="002471F0" w:rsidRPr="005C0FF3">
        <w:rPr>
          <w:rFonts w:ascii="Times New Roman" w:hAnsi="Times New Roman" w:hint="eastAsia"/>
          <w:sz w:val="24"/>
          <w:szCs w:val="24"/>
        </w:rPr>
        <w:t>。</w:t>
      </w:r>
      <w:r w:rsidR="00045E3C" w:rsidRPr="005C0FF3">
        <w:rPr>
          <w:rFonts w:ascii="Times New Roman" w:hAnsi="Times New Roman" w:hint="eastAsia"/>
          <w:sz w:val="24"/>
          <w:szCs w:val="24"/>
        </w:rPr>
        <w:t>本平台</w:t>
      </w:r>
      <w:r w:rsidR="009748DD" w:rsidRPr="005C0FF3">
        <w:rPr>
          <w:rFonts w:ascii="Times New Roman" w:hAnsi="Times New Roman" w:hint="eastAsia"/>
          <w:sz w:val="24"/>
          <w:szCs w:val="24"/>
        </w:rPr>
        <w:t>提供策略</w:t>
      </w:r>
      <w:r w:rsidR="003D712B" w:rsidRPr="005C0FF3">
        <w:rPr>
          <w:rFonts w:ascii="Times New Roman" w:hAnsi="Times New Roman" w:hint="eastAsia"/>
          <w:sz w:val="24"/>
          <w:szCs w:val="24"/>
        </w:rPr>
        <w:t>开发、</w:t>
      </w:r>
      <w:r w:rsidR="009748DD" w:rsidRPr="005C0FF3">
        <w:rPr>
          <w:rFonts w:ascii="Times New Roman" w:hAnsi="Times New Roman" w:hint="eastAsia"/>
          <w:sz w:val="24"/>
          <w:szCs w:val="24"/>
        </w:rPr>
        <w:t>评估和</w:t>
      </w:r>
      <w:proofErr w:type="gramStart"/>
      <w:r w:rsidR="009748DD" w:rsidRPr="005C0FF3">
        <w:rPr>
          <w:rFonts w:ascii="Times New Roman" w:hAnsi="Times New Roman" w:hint="eastAsia"/>
          <w:sz w:val="24"/>
          <w:szCs w:val="24"/>
        </w:rPr>
        <w:t>回测分析</w:t>
      </w:r>
      <w:proofErr w:type="gramEnd"/>
      <w:r w:rsidR="009748DD" w:rsidRPr="005C0FF3">
        <w:rPr>
          <w:rFonts w:ascii="Times New Roman" w:hAnsi="Times New Roman" w:hint="eastAsia"/>
          <w:sz w:val="24"/>
          <w:szCs w:val="24"/>
        </w:rPr>
        <w:t>等功能模块，</w:t>
      </w:r>
      <w:r w:rsidR="006244CB" w:rsidRPr="005C0FF3">
        <w:rPr>
          <w:rFonts w:ascii="Times New Roman" w:hAnsi="Times New Roman" w:hint="eastAsia"/>
          <w:sz w:val="24"/>
          <w:szCs w:val="24"/>
        </w:rPr>
        <w:t>通过提供全面的量化指标选择体系</w:t>
      </w:r>
      <w:r w:rsidR="0011237B" w:rsidRPr="005C0FF3">
        <w:rPr>
          <w:rFonts w:ascii="Times New Roman" w:hAnsi="Times New Roman" w:hint="eastAsia"/>
          <w:sz w:val="24"/>
          <w:szCs w:val="24"/>
        </w:rPr>
        <w:t>，用户</w:t>
      </w:r>
      <w:r w:rsidR="006244CB" w:rsidRPr="005C0FF3">
        <w:rPr>
          <w:rFonts w:ascii="Times New Roman" w:hAnsi="Times New Roman" w:hint="eastAsia"/>
          <w:sz w:val="24"/>
          <w:szCs w:val="24"/>
        </w:rPr>
        <w:t>可以将成熟的投资理念在模块中表达出来，通过量化指标进行建模，形成一个策略模型，对该策略进行</w:t>
      </w:r>
      <w:proofErr w:type="gramStart"/>
      <w:r w:rsidR="006244CB" w:rsidRPr="005C0FF3">
        <w:rPr>
          <w:rFonts w:ascii="Times New Roman" w:hAnsi="Times New Roman" w:hint="eastAsia"/>
          <w:sz w:val="24"/>
          <w:szCs w:val="24"/>
        </w:rPr>
        <w:t>回测分</w:t>
      </w:r>
      <w:proofErr w:type="gramEnd"/>
      <w:r w:rsidR="006244CB" w:rsidRPr="005C0FF3">
        <w:rPr>
          <w:rFonts w:ascii="Times New Roman" w:hAnsi="Times New Roman" w:hint="eastAsia"/>
          <w:sz w:val="24"/>
          <w:szCs w:val="24"/>
        </w:rPr>
        <w:t>析和优化，最终得到一个用于实盘操作的投资策略。</w:t>
      </w:r>
    </w:p>
    <w:p w14:paraId="02442B83" w14:textId="313A5AAD" w:rsidR="00A51DC5" w:rsidRPr="005C0FF3" w:rsidRDefault="009F7825" w:rsidP="0045404E">
      <w:pPr>
        <w:ind w:firstLineChars="200" w:firstLine="480"/>
        <w:rPr>
          <w:rFonts w:ascii="Times New Roman" w:hAnsi="Times New Roman"/>
          <w:sz w:val="24"/>
          <w:szCs w:val="24"/>
        </w:rPr>
      </w:pPr>
      <w:r w:rsidRPr="005C0FF3">
        <w:rPr>
          <w:rFonts w:ascii="Times New Roman" w:hAnsi="Times New Roman" w:hint="eastAsia"/>
          <w:sz w:val="24"/>
          <w:szCs w:val="24"/>
        </w:rPr>
        <w:t>本研发团队成员</w:t>
      </w:r>
      <w:r w:rsidR="00870C2C" w:rsidRPr="005C0FF3">
        <w:rPr>
          <w:rFonts w:ascii="Times New Roman" w:hAnsi="Times New Roman" w:hint="eastAsia"/>
          <w:sz w:val="24"/>
          <w:szCs w:val="24"/>
        </w:rPr>
        <w:t>由</w:t>
      </w:r>
      <w:r w:rsidR="00870C2C" w:rsidRPr="005C0FF3">
        <w:rPr>
          <w:rFonts w:ascii="Times New Roman" w:hAnsi="Times New Roman"/>
          <w:sz w:val="24"/>
          <w:szCs w:val="24"/>
        </w:rPr>
        <w:t>SJTU</w:t>
      </w:r>
      <w:r w:rsidR="00870C2C" w:rsidRPr="005C0FF3">
        <w:rPr>
          <w:rFonts w:ascii="Times New Roman" w:hAnsi="Times New Roman" w:hint="eastAsia"/>
          <w:sz w:val="24"/>
          <w:szCs w:val="24"/>
        </w:rPr>
        <w:t>公司的专业人才组成</w:t>
      </w:r>
      <w:r w:rsidRPr="005C0FF3">
        <w:rPr>
          <w:rFonts w:ascii="Times New Roman" w:hAnsi="Times New Roman" w:hint="eastAsia"/>
          <w:sz w:val="24"/>
          <w:szCs w:val="24"/>
        </w:rPr>
        <w:t>，拥有综合的学科背景，涉及计算机科学与技术、软件工程、信息与通信工程等众多学科领域。研发团队在网页</w:t>
      </w:r>
      <w:r w:rsidR="00E877AF" w:rsidRPr="005C0FF3">
        <w:rPr>
          <w:rFonts w:ascii="Times New Roman" w:hAnsi="Times New Roman" w:hint="eastAsia"/>
          <w:sz w:val="24"/>
          <w:szCs w:val="24"/>
        </w:rPr>
        <w:t>前端</w:t>
      </w:r>
      <w:r w:rsidRPr="005C0FF3">
        <w:rPr>
          <w:rFonts w:ascii="Times New Roman" w:hAnsi="Times New Roman" w:hint="eastAsia"/>
          <w:sz w:val="24"/>
          <w:szCs w:val="24"/>
        </w:rPr>
        <w:t>开发、后端开发、机器学习、深度学习等方向的研究卓有成效。</w:t>
      </w:r>
    </w:p>
    <w:p w14:paraId="48D79D2A" w14:textId="188824C5" w:rsidR="00404AC2" w:rsidRPr="005C0FF3" w:rsidRDefault="00A51DC5" w:rsidP="00404AC2">
      <w:pPr>
        <w:pStyle w:val="2"/>
        <w:spacing w:before="156" w:after="156"/>
        <w:rPr>
          <w:rFonts w:ascii="Times New Roman" w:hAnsi="Times New Roman"/>
        </w:rPr>
      </w:pPr>
      <w:bookmarkStart w:id="8" w:name="_Toc526707350"/>
      <w:r w:rsidRPr="005C0FF3">
        <w:rPr>
          <w:rFonts w:ascii="Times New Roman" w:eastAsiaTheme="minorHAnsi" w:hAnsi="Times New Roman"/>
        </w:rPr>
        <w:t>1.</w:t>
      </w:r>
      <w:r w:rsidR="0045404E" w:rsidRPr="005C0FF3">
        <w:rPr>
          <w:rFonts w:ascii="Times New Roman" w:eastAsiaTheme="minorHAnsi" w:hAnsi="Times New Roman"/>
        </w:rPr>
        <w:t>2</w:t>
      </w:r>
      <w:r w:rsidRPr="005C0FF3">
        <w:rPr>
          <w:rFonts w:ascii="Times New Roman" w:hAnsi="Times New Roman"/>
        </w:rPr>
        <w:t xml:space="preserve"> </w:t>
      </w:r>
      <w:r w:rsidRPr="005C0FF3">
        <w:rPr>
          <w:rFonts w:ascii="Times New Roman" w:hAnsi="Times New Roman" w:hint="eastAsia"/>
        </w:rPr>
        <w:t>项目</w:t>
      </w:r>
      <w:r w:rsidR="00404AC2" w:rsidRPr="005C0FF3">
        <w:rPr>
          <w:rFonts w:ascii="Times New Roman" w:hAnsi="Times New Roman" w:hint="eastAsia"/>
        </w:rPr>
        <w:t>必要性</w:t>
      </w:r>
      <w:bookmarkEnd w:id="8"/>
    </w:p>
    <w:p w14:paraId="3ED4C454" w14:textId="6E880B91" w:rsidR="00A92C64" w:rsidRPr="005C0FF3" w:rsidRDefault="00842FC4" w:rsidP="00A92C64">
      <w:pPr>
        <w:ind w:firstLine="420"/>
        <w:rPr>
          <w:rFonts w:ascii="Times New Roman" w:hAnsi="Times New Roman"/>
          <w:sz w:val="24"/>
          <w:szCs w:val="24"/>
        </w:rPr>
      </w:pPr>
      <w:r w:rsidRPr="005C0FF3">
        <w:rPr>
          <w:rFonts w:ascii="Times New Roman" w:hAnsi="Times New Roman" w:hint="eastAsia"/>
          <w:sz w:val="24"/>
          <w:szCs w:val="24"/>
        </w:rPr>
        <w:t>我国量化投资</w:t>
      </w:r>
      <w:r w:rsidR="000D1035" w:rsidRPr="005C0FF3">
        <w:rPr>
          <w:rFonts w:ascii="Times New Roman" w:hAnsi="Times New Roman" w:hint="eastAsia"/>
          <w:sz w:val="24"/>
          <w:szCs w:val="24"/>
        </w:rPr>
        <w:t>现在正处在高速发展的初级阶段，</w:t>
      </w:r>
      <w:r w:rsidR="00A92C64" w:rsidRPr="005C0FF3">
        <w:rPr>
          <w:rFonts w:ascii="Times New Roman" w:hAnsi="Times New Roman" w:hint="eastAsia"/>
          <w:sz w:val="24"/>
          <w:szCs w:val="24"/>
        </w:rPr>
        <w:t>中国已经发展成为世界第二大经济体，中国内地股市总市值近</w:t>
      </w:r>
      <w:r w:rsidR="00A92C64" w:rsidRPr="005C0FF3">
        <w:rPr>
          <w:rFonts w:ascii="Times New Roman" w:hAnsi="Times New Roman"/>
          <w:sz w:val="24"/>
          <w:szCs w:val="24"/>
        </w:rPr>
        <w:t>8</w:t>
      </w:r>
      <w:proofErr w:type="gramStart"/>
      <w:r w:rsidR="00A92C64" w:rsidRPr="005C0FF3">
        <w:rPr>
          <w:rFonts w:ascii="Times New Roman" w:hAnsi="Times New Roman" w:hint="eastAsia"/>
          <w:sz w:val="24"/>
          <w:szCs w:val="24"/>
        </w:rPr>
        <w:t>万亿</w:t>
      </w:r>
      <w:proofErr w:type="gramEnd"/>
      <w:r w:rsidR="00A92C64" w:rsidRPr="005C0FF3">
        <w:rPr>
          <w:rFonts w:ascii="Times New Roman" w:hAnsi="Times New Roman" w:hint="eastAsia"/>
          <w:sz w:val="24"/>
          <w:szCs w:val="24"/>
        </w:rPr>
        <w:t>美元，占全球股市总市值的</w:t>
      </w:r>
      <w:r w:rsidR="00A92C64" w:rsidRPr="005C0FF3">
        <w:rPr>
          <w:rFonts w:ascii="Times New Roman" w:hAnsi="Times New Roman"/>
          <w:sz w:val="24"/>
          <w:szCs w:val="24"/>
        </w:rPr>
        <w:t>10%</w:t>
      </w:r>
      <w:r w:rsidR="00A92C64" w:rsidRPr="005C0FF3">
        <w:rPr>
          <w:rFonts w:ascii="Times New Roman" w:hAnsi="Times New Roman" w:hint="eastAsia"/>
          <w:sz w:val="24"/>
          <w:szCs w:val="24"/>
        </w:rPr>
        <w:t>，是全球第二大股市，国际投资者对配置中国股票的需求日益迫切。同时中国上市公司数量覆盖的面积以及投资者群体，经济的广度和深度都表明在未来的</w:t>
      </w:r>
      <w:r w:rsidR="00A92C64" w:rsidRPr="005C0FF3">
        <w:rPr>
          <w:rFonts w:ascii="Times New Roman" w:hAnsi="Times New Roman"/>
          <w:sz w:val="24"/>
          <w:szCs w:val="24"/>
        </w:rPr>
        <w:t>5</w:t>
      </w:r>
      <w:r w:rsidR="00A92C64" w:rsidRPr="005C0FF3">
        <w:rPr>
          <w:rFonts w:ascii="Times New Roman" w:hAnsi="Times New Roman" w:hint="eastAsia"/>
          <w:sz w:val="24"/>
          <w:szCs w:val="24"/>
        </w:rPr>
        <w:t>到</w:t>
      </w:r>
      <w:r w:rsidR="00A92C64" w:rsidRPr="005C0FF3">
        <w:rPr>
          <w:rFonts w:ascii="Times New Roman" w:hAnsi="Times New Roman"/>
          <w:sz w:val="24"/>
          <w:szCs w:val="24"/>
        </w:rPr>
        <w:t>10</w:t>
      </w:r>
      <w:r w:rsidR="00A92C64" w:rsidRPr="005C0FF3">
        <w:rPr>
          <w:rFonts w:ascii="Times New Roman" w:hAnsi="Times New Roman" w:hint="eastAsia"/>
          <w:sz w:val="24"/>
          <w:szCs w:val="24"/>
        </w:rPr>
        <w:t>年中国将成为全球市场第一，这表明了市场量化在中国有着巨大的发展空间，中国将成为极具潜力的量化投资沃土。</w:t>
      </w:r>
    </w:p>
    <w:p w14:paraId="4E4FA0E0" w14:textId="7B618A06" w:rsidR="00240A83" w:rsidRPr="005C0FF3" w:rsidRDefault="00240A83" w:rsidP="00E479D0">
      <w:pPr>
        <w:ind w:firstLine="420"/>
        <w:rPr>
          <w:rFonts w:ascii="Times New Roman" w:hAnsi="Times New Roman"/>
          <w:sz w:val="24"/>
          <w:szCs w:val="24"/>
        </w:rPr>
      </w:pPr>
      <w:r w:rsidRPr="005C0FF3">
        <w:rPr>
          <w:rFonts w:ascii="Times New Roman" w:hAnsi="Times New Roman" w:hint="eastAsia"/>
          <w:sz w:val="24"/>
          <w:szCs w:val="24"/>
        </w:rPr>
        <w:t>当前我国的量化交易平台</w:t>
      </w:r>
      <w:r w:rsidR="00AB0AF9" w:rsidRPr="005C0FF3">
        <w:rPr>
          <w:rFonts w:ascii="Times New Roman" w:hAnsi="Times New Roman" w:hint="eastAsia"/>
          <w:sz w:val="24"/>
          <w:szCs w:val="24"/>
        </w:rPr>
        <w:t>目前</w:t>
      </w:r>
      <w:r w:rsidR="0071058B" w:rsidRPr="005C0FF3">
        <w:rPr>
          <w:rFonts w:ascii="Times New Roman" w:hAnsi="Times New Roman" w:hint="eastAsia"/>
          <w:sz w:val="24"/>
          <w:szCs w:val="24"/>
        </w:rPr>
        <w:t>主要有两种商业模式，一种是提供量化商业平</w:t>
      </w:r>
      <w:r w:rsidR="0071058B" w:rsidRPr="005C0FF3">
        <w:rPr>
          <w:rFonts w:ascii="Times New Roman" w:hAnsi="Times New Roman" w:hint="eastAsia"/>
          <w:sz w:val="24"/>
          <w:szCs w:val="24"/>
        </w:rPr>
        <w:lastRenderedPageBreak/>
        <w:t>台服务</w:t>
      </w:r>
      <w:r w:rsidR="00EB5B28" w:rsidRPr="005C0FF3">
        <w:rPr>
          <w:rFonts w:ascii="Times New Roman" w:hAnsi="Times New Roman" w:hint="eastAsia"/>
          <w:sz w:val="24"/>
          <w:szCs w:val="24"/>
        </w:rPr>
        <w:t>，为</w:t>
      </w:r>
      <w:r w:rsidR="009216EE" w:rsidRPr="005C0FF3">
        <w:rPr>
          <w:rFonts w:ascii="Times New Roman" w:hAnsi="Times New Roman" w:hint="eastAsia"/>
          <w:sz w:val="24"/>
          <w:szCs w:val="24"/>
        </w:rPr>
        <w:t>投资者</w:t>
      </w:r>
      <w:r w:rsidR="00EB5B28" w:rsidRPr="005C0FF3">
        <w:rPr>
          <w:rFonts w:ascii="Times New Roman" w:hAnsi="Times New Roman" w:hint="eastAsia"/>
          <w:sz w:val="24"/>
          <w:szCs w:val="24"/>
        </w:rPr>
        <w:t>提供专业技术和产品支撑，如文华财经、金之塔等</w:t>
      </w:r>
      <w:r w:rsidR="0071058B" w:rsidRPr="005C0FF3">
        <w:rPr>
          <w:rFonts w:ascii="Times New Roman" w:hAnsi="Times New Roman" w:hint="eastAsia"/>
          <w:sz w:val="24"/>
          <w:szCs w:val="24"/>
        </w:rPr>
        <w:t>，另一种是建自有平台，搭建一套</w:t>
      </w:r>
      <w:r w:rsidR="00800401" w:rsidRPr="005C0FF3">
        <w:rPr>
          <w:rFonts w:ascii="Times New Roman" w:hAnsi="Times New Roman" w:hint="eastAsia"/>
          <w:sz w:val="24"/>
          <w:szCs w:val="24"/>
        </w:rPr>
        <w:t>基于传统信号分析的覆盖</w:t>
      </w:r>
      <w:r w:rsidR="0071058B" w:rsidRPr="005C0FF3">
        <w:rPr>
          <w:rFonts w:ascii="Times New Roman" w:hAnsi="Times New Roman" w:hint="eastAsia"/>
          <w:sz w:val="24"/>
          <w:szCs w:val="24"/>
        </w:rPr>
        <w:t>策略研究、回测、模拟交易全流程的量化平台，如优矿、</w:t>
      </w:r>
      <w:proofErr w:type="gramStart"/>
      <w:r w:rsidR="0071058B" w:rsidRPr="005C0FF3">
        <w:rPr>
          <w:rFonts w:ascii="Times New Roman" w:hAnsi="Times New Roman" w:hint="eastAsia"/>
          <w:sz w:val="24"/>
          <w:szCs w:val="24"/>
        </w:rPr>
        <w:t>聚宽等</w:t>
      </w:r>
      <w:proofErr w:type="gramEnd"/>
      <w:r w:rsidR="009216EE" w:rsidRPr="005C0FF3">
        <w:rPr>
          <w:rFonts w:ascii="Times New Roman" w:hAnsi="Times New Roman" w:hint="eastAsia"/>
          <w:sz w:val="24"/>
          <w:szCs w:val="24"/>
        </w:rPr>
        <w:t>。</w:t>
      </w:r>
      <w:r w:rsidR="003E3E30" w:rsidRPr="005C0FF3">
        <w:rPr>
          <w:rFonts w:ascii="Times New Roman" w:hAnsi="Times New Roman" w:hint="eastAsia"/>
          <w:sz w:val="24"/>
          <w:szCs w:val="24"/>
        </w:rPr>
        <w:t>而以上各种平台，由于主要依赖基于传统的线性回归的数据分析方法，很容易导致过度拟合和不一致的结果。</w:t>
      </w:r>
    </w:p>
    <w:p w14:paraId="49AB937B" w14:textId="0649A081" w:rsidR="0019408E" w:rsidRPr="005C0FF3" w:rsidRDefault="003E3E30" w:rsidP="0092031C">
      <w:pPr>
        <w:ind w:firstLine="420"/>
        <w:rPr>
          <w:rFonts w:ascii="Times New Roman" w:eastAsia="黑体" w:hAnsi="Times New Roman"/>
          <w:b/>
          <w:bCs/>
          <w:kern w:val="44"/>
          <w:sz w:val="44"/>
          <w:szCs w:val="44"/>
        </w:rPr>
      </w:pPr>
      <w:r w:rsidRPr="005C0FF3">
        <w:rPr>
          <w:rFonts w:ascii="Times New Roman" w:hAnsi="Times New Roman" w:hint="eastAsia"/>
          <w:sz w:val="24"/>
          <w:szCs w:val="24"/>
        </w:rPr>
        <w:t>出于以上考虑，</w:t>
      </w:r>
      <w:r w:rsidR="00A178B5" w:rsidRPr="005C0FF3">
        <w:rPr>
          <w:rFonts w:ascii="Times New Roman" w:hAnsi="Times New Roman" w:hint="eastAsia"/>
          <w:sz w:val="24"/>
          <w:szCs w:val="24"/>
        </w:rPr>
        <w:t>本项目在第二种自建平台的基础上引入了机器学习的方法来构建投资策略。不同于传统的人工分析，机器学习对于数据的波动更加敏感，它利用神经网络或其他学习方法鉴别、分析、预测特征或者因子，这些特征、因子具有经济价值，可用于构建盈利交易策略。有了机器学习，分析人员将被从大量数据中解放出来，从而有了更多的精力去处理特征因子的选择。</w:t>
      </w:r>
      <w:r w:rsidR="00450D04" w:rsidRPr="005C0FF3">
        <w:rPr>
          <w:rFonts w:ascii="Times New Roman" w:hAnsi="Times New Roman" w:hint="eastAsia"/>
          <w:sz w:val="24"/>
          <w:szCs w:val="24"/>
        </w:rPr>
        <w:t>将机器学习引入量化投资，</w:t>
      </w:r>
      <w:r w:rsidR="00443222" w:rsidRPr="005C0FF3">
        <w:rPr>
          <w:rFonts w:ascii="Times New Roman" w:hAnsi="Times New Roman" w:hint="eastAsia"/>
          <w:sz w:val="24"/>
          <w:szCs w:val="24"/>
        </w:rPr>
        <w:t>可以进一步完善当前</w:t>
      </w:r>
      <w:r w:rsidR="009C4878" w:rsidRPr="005C0FF3">
        <w:rPr>
          <w:rFonts w:ascii="Times New Roman" w:hAnsi="Times New Roman" w:hint="eastAsia"/>
          <w:sz w:val="24"/>
          <w:szCs w:val="24"/>
        </w:rPr>
        <w:t>量化投资模块，</w:t>
      </w:r>
      <w:r w:rsidR="00443222" w:rsidRPr="005C0FF3">
        <w:rPr>
          <w:rFonts w:ascii="Times New Roman" w:hAnsi="Times New Roman" w:hint="eastAsia"/>
          <w:sz w:val="24"/>
          <w:szCs w:val="24"/>
        </w:rPr>
        <w:t>满足</w:t>
      </w:r>
      <w:r w:rsidR="009C4878" w:rsidRPr="005C0FF3">
        <w:rPr>
          <w:rFonts w:ascii="Times New Roman" w:hAnsi="Times New Roman" w:hint="eastAsia"/>
          <w:sz w:val="24"/>
          <w:szCs w:val="24"/>
        </w:rPr>
        <w:t>专业投资者的投资需求。</w:t>
      </w:r>
      <w:r w:rsidR="0019408E" w:rsidRPr="005C0FF3">
        <w:rPr>
          <w:rFonts w:ascii="Times New Roman" w:hAnsi="Times New Roman"/>
        </w:rPr>
        <w:br w:type="page"/>
      </w:r>
    </w:p>
    <w:p w14:paraId="748E7144" w14:textId="7229D3B4" w:rsidR="00A51DC5" w:rsidRPr="005C0FF3" w:rsidRDefault="00463036" w:rsidP="00EE7249">
      <w:pPr>
        <w:pStyle w:val="1"/>
      </w:pPr>
      <w:bookmarkStart w:id="9" w:name="_Toc526707351"/>
      <w:r w:rsidRPr="005C0FF3">
        <w:rPr>
          <w:rFonts w:hint="eastAsia"/>
        </w:rPr>
        <w:lastRenderedPageBreak/>
        <w:t>项目外部条件</w:t>
      </w:r>
      <w:r w:rsidR="006F7A2E" w:rsidRPr="005C0FF3">
        <w:rPr>
          <w:rFonts w:hint="eastAsia"/>
        </w:rPr>
        <w:t>落实情况</w:t>
      </w:r>
      <w:bookmarkEnd w:id="9"/>
    </w:p>
    <w:p w14:paraId="179C41A8" w14:textId="28A7E180" w:rsidR="00A51DC5" w:rsidRPr="005C0FF3" w:rsidRDefault="000C3686" w:rsidP="00A51DC5">
      <w:pPr>
        <w:pStyle w:val="2"/>
        <w:spacing w:before="156" w:after="156"/>
        <w:rPr>
          <w:rFonts w:ascii="Times New Roman" w:hAnsi="Times New Roman"/>
        </w:rPr>
      </w:pPr>
      <w:bookmarkStart w:id="10" w:name="_Toc526707352"/>
      <w:r w:rsidRPr="005C0FF3">
        <w:rPr>
          <w:rFonts w:ascii="Times New Roman" w:eastAsiaTheme="minorHAnsi" w:hAnsi="Times New Roman"/>
        </w:rPr>
        <w:t>2.1</w:t>
      </w:r>
      <w:r w:rsidR="00A51DC5" w:rsidRPr="005C0FF3">
        <w:rPr>
          <w:rFonts w:ascii="Times New Roman" w:hAnsi="Times New Roman"/>
        </w:rPr>
        <w:t xml:space="preserve"> </w:t>
      </w:r>
      <w:r w:rsidR="00DE1B94" w:rsidRPr="005C0FF3">
        <w:rPr>
          <w:rFonts w:ascii="Times New Roman" w:hAnsi="Times New Roman" w:hint="eastAsia"/>
        </w:rPr>
        <w:t>研究</w:t>
      </w:r>
      <w:r w:rsidR="00C83B1B" w:rsidRPr="005C0FF3">
        <w:rPr>
          <w:rFonts w:ascii="Times New Roman" w:hAnsi="Times New Roman" w:hint="eastAsia"/>
        </w:rPr>
        <w:t>基础</w:t>
      </w:r>
      <w:bookmarkEnd w:id="10"/>
    </w:p>
    <w:p w14:paraId="1FFAB8B3" w14:textId="10436A83" w:rsidR="00CA7A9B" w:rsidRPr="005C0FF3" w:rsidRDefault="00CA7A9B" w:rsidP="00CA7A9B">
      <w:pPr>
        <w:ind w:firstLineChars="200" w:firstLine="480"/>
        <w:rPr>
          <w:rFonts w:ascii="Times New Roman" w:hAnsi="Times New Roman"/>
          <w:sz w:val="24"/>
          <w:szCs w:val="24"/>
        </w:rPr>
      </w:pPr>
      <w:r w:rsidRPr="005C0FF3">
        <w:rPr>
          <w:rFonts w:ascii="Times New Roman" w:hAnsi="Times New Roman" w:hint="eastAsia"/>
          <w:sz w:val="24"/>
          <w:szCs w:val="24"/>
        </w:rPr>
        <w:t>本研发团队属于上海交通大学电子信息与电气工程学院软件工程学科，该学科具有</w:t>
      </w:r>
      <w:r w:rsidRPr="005C0FF3">
        <w:rPr>
          <w:rFonts w:ascii="Times New Roman" w:hAnsi="Times New Roman"/>
          <w:sz w:val="24"/>
          <w:szCs w:val="24"/>
        </w:rPr>
        <w:t xml:space="preserve"> </w:t>
      </w:r>
      <w:r w:rsidRPr="005C0FF3">
        <w:rPr>
          <w:rFonts w:ascii="Times New Roman" w:hAnsi="Times New Roman" w:hint="eastAsia"/>
          <w:sz w:val="24"/>
          <w:szCs w:val="24"/>
        </w:rPr>
        <w:t>一级学科博士学位授予权，目前包括软件工程理论、系统软件、智慧城市、文化创意与互联网等科研方向，各方向科研项目的数量和质量均处于国内前列，近年来持续获得国家自然科学基金、国家科技重大专项、国家重点研发计划等数十项科研项目，横向合作经费更是每年超过千万规模。</w:t>
      </w:r>
    </w:p>
    <w:p w14:paraId="708C74FB" w14:textId="7D7B6F92" w:rsidR="00CA7A9B" w:rsidRPr="005C0FF3" w:rsidRDefault="000B4155" w:rsidP="00CA7A9B">
      <w:pPr>
        <w:ind w:firstLineChars="200" w:firstLine="480"/>
        <w:rPr>
          <w:rFonts w:ascii="Times New Roman" w:hAnsi="Times New Roman"/>
          <w:sz w:val="24"/>
          <w:szCs w:val="24"/>
        </w:rPr>
      </w:pPr>
      <w:r w:rsidRPr="005C0FF3">
        <w:rPr>
          <w:rFonts w:ascii="Times New Roman" w:hAnsi="Times New Roman" w:hint="eastAsia"/>
          <w:sz w:val="24"/>
          <w:szCs w:val="24"/>
        </w:rPr>
        <w:t>研发团队所在学科为</w:t>
      </w:r>
      <w:r w:rsidR="00CA7A9B" w:rsidRPr="005C0FF3">
        <w:rPr>
          <w:rFonts w:ascii="Times New Roman" w:hAnsi="Times New Roman" w:hint="eastAsia"/>
          <w:sz w:val="24"/>
          <w:szCs w:val="24"/>
        </w:rPr>
        <w:t>上海交通大学省部共建国家重点实验室培育基地上海市可扩展计算与系统重点实验室，致力于计算机系统方面的研究，以</w:t>
      </w:r>
      <w:r w:rsidR="00CA7A9B" w:rsidRPr="005C0FF3">
        <w:rPr>
          <w:rFonts w:ascii="Times New Roman" w:hAnsi="Times New Roman"/>
          <w:sz w:val="24"/>
          <w:szCs w:val="24"/>
        </w:rPr>
        <w:t>“</w:t>
      </w:r>
      <w:r w:rsidR="00CA7A9B" w:rsidRPr="005C0FF3">
        <w:rPr>
          <w:rFonts w:ascii="Times New Roman" w:hAnsi="Times New Roman" w:hint="eastAsia"/>
          <w:sz w:val="24"/>
          <w:szCs w:val="24"/>
        </w:rPr>
        <w:t>开放、创新、合作</w:t>
      </w:r>
      <w:r w:rsidR="00CA7A9B" w:rsidRPr="005C0FF3">
        <w:rPr>
          <w:rFonts w:ascii="Times New Roman" w:hAnsi="Times New Roman"/>
          <w:sz w:val="24"/>
          <w:szCs w:val="24"/>
        </w:rPr>
        <w:t>”</w:t>
      </w:r>
      <w:r w:rsidR="00CA7A9B" w:rsidRPr="005C0FF3">
        <w:rPr>
          <w:rFonts w:ascii="Times New Roman" w:hAnsi="Times New Roman" w:hint="eastAsia"/>
          <w:sz w:val="24"/>
          <w:szCs w:val="24"/>
        </w:rPr>
        <w:t>为文化建设主旨，主要研究方向是虚拟化技术、程序分析、绿色计算、移动互联网、</w:t>
      </w:r>
      <w:proofErr w:type="gramStart"/>
      <w:r w:rsidR="00CA7A9B" w:rsidRPr="005C0FF3">
        <w:rPr>
          <w:rFonts w:ascii="Times New Roman" w:hAnsi="Times New Roman" w:hint="eastAsia"/>
          <w:sz w:val="24"/>
          <w:szCs w:val="24"/>
        </w:rPr>
        <w:t>云计算</w:t>
      </w:r>
      <w:proofErr w:type="gramEnd"/>
      <w:r w:rsidR="00CA7A9B" w:rsidRPr="005C0FF3">
        <w:rPr>
          <w:rFonts w:ascii="Times New Roman" w:hAnsi="Times New Roman" w:hint="eastAsia"/>
          <w:sz w:val="24"/>
          <w:szCs w:val="24"/>
        </w:rPr>
        <w:t>与大数据，研究目的是构建高效能、高可信和高性能的大规模计算机系统基础设施。</w:t>
      </w:r>
    </w:p>
    <w:p w14:paraId="5E5A3BCB" w14:textId="738E41E3" w:rsidR="00CA7A9B" w:rsidRPr="005C0FF3" w:rsidRDefault="00547318" w:rsidP="005D5F71">
      <w:pPr>
        <w:ind w:firstLineChars="200" w:firstLine="480"/>
        <w:rPr>
          <w:rFonts w:ascii="Times New Roman" w:hAnsi="Times New Roman"/>
          <w:sz w:val="24"/>
          <w:szCs w:val="24"/>
        </w:rPr>
      </w:pPr>
      <w:r w:rsidRPr="005C0FF3">
        <w:rPr>
          <w:rFonts w:ascii="Times New Roman" w:hAnsi="Times New Roman" w:hint="eastAsia"/>
          <w:sz w:val="24"/>
          <w:szCs w:val="24"/>
        </w:rPr>
        <w:t>研发团队人员</w:t>
      </w:r>
      <w:r w:rsidR="008C6D1A" w:rsidRPr="005C0FF3">
        <w:rPr>
          <w:rFonts w:ascii="Times New Roman" w:hAnsi="Times New Roman" w:hint="eastAsia"/>
          <w:sz w:val="24"/>
          <w:szCs w:val="24"/>
        </w:rPr>
        <w:t>拥有综合的学科背景，涉及计算机科</w:t>
      </w:r>
      <w:r w:rsidR="00F32D27" w:rsidRPr="005C0FF3">
        <w:rPr>
          <w:rFonts w:ascii="Times New Roman" w:hAnsi="Times New Roman" w:hint="eastAsia"/>
          <w:sz w:val="24"/>
          <w:szCs w:val="24"/>
        </w:rPr>
        <w:t>学与技术、软件工程、信息与通信工程等众多学科领域。研发团队在</w:t>
      </w:r>
      <w:r w:rsidR="00F32D27" w:rsidRPr="005C0FF3">
        <w:rPr>
          <w:rFonts w:ascii="Times New Roman" w:hAnsi="Times New Roman" w:hint="eastAsia"/>
          <w:sz w:val="24"/>
          <w:szCs w:val="24"/>
        </w:rPr>
        <w:t>Web</w:t>
      </w:r>
      <w:r w:rsidR="008C6D1A" w:rsidRPr="005C0FF3">
        <w:rPr>
          <w:rFonts w:ascii="Times New Roman" w:hAnsi="Times New Roman" w:hint="eastAsia"/>
          <w:sz w:val="24"/>
          <w:szCs w:val="24"/>
        </w:rPr>
        <w:t>开发、机器学习、深度学习等方向的研究卓有成效。</w:t>
      </w:r>
    </w:p>
    <w:p w14:paraId="55FDC529" w14:textId="70E822A6" w:rsidR="00A51DC5" w:rsidRPr="005C0FF3" w:rsidRDefault="005E5B3B" w:rsidP="00A51DC5">
      <w:pPr>
        <w:pStyle w:val="2"/>
        <w:spacing w:before="156" w:after="156"/>
        <w:rPr>
          <w:rFonts w:ascii="Times New Roman" w:hAnsi="Times New Roman"/>
        </w:rPr>
      </w:pPr>
      <w:bookmarkStart w:id="11" w:name="_Toc526707353"/>
      <w:r w:rsidRPr="005C0FF3">
        <w:rPr>
          <w:rFonts w:ascii="Times New Roman" w:eastAsiaTheme="minorHAnsi" w:hAnsi="Times New Roman"/>
        </w:rPr>
        <w:t>2</w:t>
      </w:r>
      <w:r w:rsidR="00A51DC5" w:rsidRPr="005C0FF3">
        <w:rPr>
          <w:rFonts w:ascii="Times New Roman" w:eastAsiaTheme="minorHAnsi" w:hAnsi="Times New Roman"/>
        </w:rPr>
        <w:t>.</w:t>
      </w:r>
      <w:r w:rsidR="00DE1B94" w:rsidRPr="005C0FF3">
        <w:rPr>
          <w:rFonts w:ascii="Times New Roman" w:eastAsiaTheme="minorHAnsi" w:hAnsi="Times New Roman"/>
        </w:rPr>
        <w:t>2</w:t>
      </w:r>
      <w:r w:rsidR="00A51DC5" w:rsidRPr="005C0FF3">
        <w:rPr>
          <w:rFonts w:ascii="Times New Roman" w:hAnsi="Times New Roman"/>
        </w:rPr>
        <w:t xml:space="preserve"> </w:t>
      </w:r>
      <w:r w:rsidRPr="005C0FF3">
        <w:rPr>
          <w:rFonts w:ascii="Times New Roman" w:hAnsi="Times New Roman" w:hint="eastAsia"/>
        </w:rPr>
        <w:t>项目组织机制</w:t>
      </w:r>
      <w:r w:rsidR="00CD2741" w:rsidRPr="005C0FF3">
        <w:rPr>
          <w:rFonts w:ascii="Times New Roman" w:hAnsi="Times New Roman" w:hint="eastAsia"/>
        </w:rPr>
        <w:t>设计</w:t>
      </w:r>
      <w:bookmarkEnd w:id="11"/>
    </w:p>
    <w:p w14:paraId="5C3CF824" w14:textId="3FCD8D0D" w:rsidR="007A7A30" w:rsidRPr="005C0FF3" w:rsidRDefault="00BA7C53" w:rsidP="00BA7C53">
      <w:pPr>
        <w:ind w:firstLineChars="200" w:firstLine="480"/>
        <w:rPr>
          <w:rFonts w:ascii="Times New Roman" w:hAnsi="Times New Roman"/>
          <w:sz w:val="24"/>
          <w:szCs w:val="24"/>
        </w:rPr>
      </w:pPr>
      <w:r w:rsidRPr="005C0FF3">
        <w:rPr>
          <w:rFonts w:ascii="Times New Roman" w:hAnsi="Times New Roman" w:hint="eastAsia"/>
          <w:sz w:val="24"/>
          <w:szCs w:val="24"/>
        </w:rPr>
        <w:t>本项目由公司总经理亲自担任项目负责人，按照项目管理规范、</w:t>
      </w:r>
      <w:r w:rsidRPr="005C0FF3">
        <w:rPr>
          <w:rFonts w:ascii="Times New Roman" w:hAnsi="Times New Roman"/>
          <w:sz w:val="24"/>
          <w:szCs w:val="24"/>
        </w:rPr>
        <w:t>CMM</w:t>
      </w:r>
      <w:r w:rsidRPr="005C0FF3">
        <w:rPr>
          <w:rFonts w:ascii="Times New Roman" w:hAnsi="Times New Roman" w:hint="eastAsia"/>
          <w:sz w:val="24"/>
          <w:szCs w:val="24"/>
        </w:rPr>
        <w:t>质量管理体系和基于</w:t>
      </w:r>
      <w:r w:rsidRPr="005C0FF3">
        <w:rPr>
          <w:rFonts w:ascii="Times New Roman" w:hAnsi="Times New Roman"/>
          <w:sz w:val="24"/>
          <w:szCs w:val="24"/>
        </w:rPr>
        <w:t>SCRUM</w:t>
      </w:r>
      <w:r w:rsidRPr="005C0FF3">
        <w:rPr>
          <w:rFonts w:ascii="Times New Roman" w:hAnsi="Times New Roman" w:hint="eastAsia"/>
          <w:sz w:val="24"/>
          <w:szCs w:val="24"/>
        </w:rPr>
        <w:t>的开发模式，全权负责对项目的设计与管理，协调本项目各项工作的顺利开展；由公司董事会对本项目的执行情况进行定期跟踪管理；由公司总裁沈备军博士亲自担任本项目的项目总监，接受项目经理的直接汇报，保证项目在预定时间内获得圆满的成功。</w:t>
      </w:r>
    </w:p>
    <w:p w14:paraId="359458E6" w14:textId="7D73105F" w:rsidR="00030672" w:rsidRPr="005C0FF3" w:rsidRDefault="0074679B" w:rsidP="001A4726">
      <w:pPr>
        <w:pStyle w:val="2"/>
        <w:spacing w:before="156" w:after="156"/>
        <w:rPr>
          <w:rFonts w:ascii="Times New Roman" w:hAnsi="Times New Roman"/>
        </w:rPr>
      </w:pPr>
      <w:bookmarkStart w:id="12" w:name="_Toc526707354"/>
      <w:r w:rsidRPr="005C0FF3">
        <w:rPr>
          <w:rFonts w:ascii="Times New Roman" w:eastAsiaTheme="minorHAnsi" w:hAnsi="Times New Roman"/>
        </w:rPr>
        <w:t>2.</w:t>
      </w:r>
      <w:r w:rsidR="00DE1B94" w:rsidRPr="005C0FF3">
        <w:rPr>
          <w:rFonts w:ascii="Times New Roman" w:eastAsiaTheme="minorHAnsi" w:hAnsi="Times New Roman"/>
        </w:rPr>
        <w:t>3</w:t>
      </w:r>
      <w:r w:rsidRPr="005C0FF3">
        <w:rPr>
          <w:rFonts w:ascii="Times New Roman" w:hAnsi="Times New Roman"/>
        </w:rPr>
        <w:t xml:space="preserve"> </w:t>
      </w:r>
      <w:r w:rsidRPr="005C0FF3">
        <w:rPr>
          <w:rFonts w:ascii="Times New Roman" w:hAnsi="Times New Roman" w:hint="eastAsia"/>
        </w:rPr>
        <w:t>市场前景和市场基础</w:t>
      </w:r>
      <w:bookmarkEnd w:id="12"/>
    </w:p>
    <w:p w14:paraId="029C7A6C" w14:textId="78DD6693" w:rsidR="00EC1F27" w:rsidRPr="005C0FF3" w:rsidRDefault="00EC1F27" w:rsidP="000A3CB2">
      <w:pPr>
        <w:pStyle w:val="a8"/>
        <w:numPr>
          <w:ilvl w:val="0"/>
          <w:numId w:val="4"/>
        </w:numPr>
        <w:ind w:firstLineChars="0"/>
        <w:rPr>
          <w:rFonts w:ascii="Times New Roman" w:hAnsi="Times New Roman"/>
          <w:b/>
          <w:sz w:val="24"/>
          <w:szCs w:val="24"/>
        </w:rPr>
      </w:pPr>
      <w:r w:rsidRPr="005C0FF3">
        <w:rPr>
          <w:rFonts w:ascii="Times New Roman" w:hAnsi="Times New Roman" w:hint="eastAsia"/>
          <w:b/>
          <w:sz w:val="24"/>
          <w:szCs w:val="24"/>
        </w:rPr>
        <w:t>量化交易定义</w:t>
      </w:r>
    </w:p>
    <w:p w14:paraId="544ADC3A" w14:textId="78FD352F" w:rsidR="0027213D" w:rsidRPr="005C0FF3" w:rsidRDefault="00345790" w:rsidP="00345790">
      <w:pPr>
        <w:ind w:firstLine="420"/>
        <w:rPr>
          <w:rFonts w:ascii="Times New Roman" w:hAnsi="Times New Roman"/>
          <w:sz w:val="24"/>
          <w:szCs w:val="24"/>
        </w:rPr>
      </w:pPr>
      <w:r w:rsidRPr="005C0FF3">
        <w:rPr>
          <w:rFonts w:ascii="Times New Roman" w:hAnsi="Times New Roman" w:hint="eastAsia"/>
          <w:sz w:val="24"/>
          <w:szCs w:val="24"/>
        </w:rPr>
        <w:t>量化交易是指以先进的数学模型替代人为的主观判断，利用计算机技术从庞大的历史数据中海选能带来超额收益的多种</w:t>
      </w:r>
      <w:r w:rsidRPr="005C0FF3">
        <w:rPr>
          <w:rFonts w:ascii="Times New Roman" w:hAnsi="Times New Roman"/>
          <w:sz w:val="24"/>
          <w:szCs w:val="24"/>
        </w:rPr>
        <w:t>“</w:t>
      </w:r>
      <w:r w:rsidRPr="005C0FF3">
        <w:rPr>
          <w:rFonts w:ascii="Times New Roman" w:hAnsi="Times New Roman" w:hint="eastAsia"/>
          <w:sz w:val="24"/>
          <w:szCs w:val="24"/>
        </w:rPr>
        <w:t>大概率</w:t>
      </w:r>
      <w:r w:rsidRPr="005C0FF3">
        <w:rPr>
          <w:rFonts w:ascii="Times New Roman" w:hAnsi="Times New Roman"/>
          <w:sz w:val="24"/>
          <w:szCs w:val="24"/>
        </w:rPr>
        <w:t>”</w:t>
      </w:r>
      <w:r w:rsidRPr="005C0FF3">
        <w:rPr>
          <w:rFonts w:ascii="Times New Roman" w:hAnsi="Times New Roman" w:hint="eastAsia"/>
          <w:sz w:val="24"/>
          <w:szCs w:val="24"/>
        </w:rPr>
        <w:t>事件以制定策略，极大地减</w:t>
      </w:r>
      <w:r w:rsidRPr="005C0FF3">
        <w:rPr>
          <w:rFonts w:ascii="Times New Roman" w:hAnsi="Times New Roman" w:hint="eastAsia"/>
          <w:sz w:val="24"/>
          <w:szCs w:val="24"/>
        </w:rPr>
        <w:lastRenderedPageBreak/>
        <w:t>少了投资者情绪波动的影响，避免在市场极度狂热或悲观的情况下</w:t>
      </w:r>
      <w:proofErr w:type="gramStart"/>
      <w:r w:rsidRPr="005C0FF3">
        <w:rPr>
          <w:rFonts w:ascii="Times New Roman" w:hAnsi="Times New Roman" w:hint="eastAsia"/>
          <w:sz w:val="24"/>
          <w:szCs w:val="24"/>
        </w:rPr>
        <w:t>作出</w:t>
      </w:r>
      <w:proofErr w:type="gramEnd"/>
      <w:r w:rsidRPr="005C0FF3">
        <w:rPr>
          <w:rFonts w:ascii="Times New Roman" w:hAnsi="Times New Roman" w:hint="eastAsia"/>
          <w:sz w:val="24"/>
          <w:szCs w:val="24"/>
        </w:rPr>
        <w:t>非理性的投资决策。</w:t>
      </w:r>
    </w:p>
    <w:p w14:paraId="5A7941C7" w14:textId="70A4F31F" w:rsidR="00EC1F27" w:rsidRPr="005C0FF3" w:rsidRDefault="00EC1F27" w:rsidP="000A3CB2">
      <w:pPr>
        <w:pStyle w:val="a8"/>
        <w:numPr>
          <w:ilvl w:val="0"/>
          <w:numId w:val="4"/>
        </w:numPr>
        <w:ind w:firstLineChars="0"/>
        <w:rPr>
          <w:rFonts w:ascii="Times New Roman" w:hAnsi="Times New Roman"/>
          <w:b/>
          <w:sz w:val="24"/>
          <w:szCs w:val="24"/>
        </w:rPr>
      </w:pPr>
      <w:r w:rsidRPr="005C0FF3">
        <w:rPr>
          <w:rFonts w:ascii="Times New Roman" w:hAnsi="Times New Roman" w:hint="eastAsia"/>
          <w:b/>
          <w:sz w:val="24"/>
          <w:szCs w:val="24"/>
        </w:rPr>
        <w:t>量化交易</w:t>
      </w:r>
      <w:r w:rsidR="00DA4B37" w:rsidRPr="005C0FF3">
        <w:rPr>
          <w:rFonts w:ascii="Times New Roman" w:hAnsi="Times New Roman" w:hint="eastAsia"/>
          <w:b/>
          <w:sz w:val="24"/>
          <w:szCs w:val="24"/>
        </w:rPr>
        <w:t>发展</w:t>
      </w:r>
      <w:r w:rsidRPr="005C0FF3">
        <w:rPr>
          <w:rFonts w:ascii="Times New Roman" w:hAnsi="Times New Roman" w:hint="eastAsia"/>
          <w:b/>
          <w:sz w:val="24"/>
          <w:szCs w:val="24"/>
        </w:rPr>
        <w:t>现状</w:t>
      </w:r>
    </w:p>
    <w:p w14:paraId="57917AA6" w14:textId="4C2B7074" w:rsidR="00E072D3" w:rsidRPr="005C0FF3" w:rsidRDefault="00EC1F27" w:rsidP="00EC1F27">
      <w:pPr>
        <w:ind w:firstLineChars="200" w:firstLine="480"/>
        <w:rPr>
          <w:rFonts w:ascii="Times New Roman" w:hAnsi="Times New Roman"/>
          <w:sz w:val="24"/>
          <w:szCs w:val="24"/>
        </w:rPr>
      </w:pPr>
      <w:r w:rsidRPr="005C0FF3">
        <w:rPr>
          <w:rFonts w:ascii="Times New Roman" w:hAnsi="Times New Roman" w:hint="eastAsia"/>
          <w:sz w:val="24"/>
          <w:szCs w:val="24"/>
        </w:rPr>
        <w:t>量化交易主要分成</w:t>
      </w:r>
      <w:r w:rsidR="00E072D3" w:rsidRPr="005C0FF3">
        <w:rPr>
          <w:rFonts w:ascii="Times New Roman" w:hAnsi="Times New Roman" w:hint="eastAsia"/>
          <w:sz w:val="24"/>
          <w:szCs w:val="24"/>
        </w:rPr>
        <w:t>三个层次</w:t>
      </w:r>
      <w:r w:rsidR="00CE060B" w:rsidRPr="005C0FF3">
        <w:rPr>
          <w:rFonts w:ascii="Times New Roman" w:hAnsi="Times New Roman" w:hint="eastAsia"/>
          <w:sz w:val="24"/>
          <w:szCs w:val="24"/>
        </w:rPr>
        <w:t>：</w:t>
      </w:r>
      <w:r w:rsidR="00815E64" w:rsidRPr="005C0FF3">
        <w:rPr>
          <w:rFonts w:ascii="Times New Roman" w:hAnsi="Times New Roman" w:hint="eastAsia"/>
          <w:sz w:val="24"/>
          <w:szCs w:val="24"/>
        </w:rPr>
        <w:t>第一个层次，就是通常的量化选股和策略</w:t>
      </w:r>
      <w:r w:rsidR="00E072D3" w:rsidRPr="005C0FF3">
        <w:rPr>
          <w:rFonts w:ascii="Times New Roman" w:hAnsi="Times New Roman" w:hint="eastAsia"/>
          <w:sz w:val="24"/>
          <w:szCs w:val="24"/>
        </w:rPr>
        <w:t>；</w:t>
      </w:r>
      <w:r w:rsidR="00815E64" w:rsidRPr="005C0FF3">
        <w:rPr>
          <w:rFonts w:ascii="Times New Roman" w:hAnsi="Times New Roman" w:hint="eastAsia"/>
          <w:sz w:val="24"/>
          <w:szCs w:val="24"/>
        </w:rPr>
        <w:t>第二个层次，就是把量化和交易结合起来，尤其是在像期货的</w:t>
      </w:r>
      <w:r w:rsidR="00815E64" w:rsidRPr="005C0FF3">
        <w:rPr>
          <w:rFonts w:ascii="Times New Roman" w:hAnsi="Times New Roman"/>
          <w:sz w:val="24"/>
          <w:szCs w:val="24"/>
        </w:rPr>
        <w:t>CTA</w:t>
      </w:r>
      <w:r w:rsidR="00815E64" w:rsidRPr="005C0FF3">
        <w:rPr>
          <w:rFonts w:ascii="Times New Roman" w:hAnsi="Times New Roman" w:hint="eastAsia"/>
          <w:sz w:val="24"/>
          <w:szCs w:val="24"/>
        </w:rPr>
        <w:t>策略中。</w:t>
      </w:r>
      <w:r w:rsidR="00815E64" w:rsidRPr="005C0FF3">
        <w:rPr>
          <w:rFonts w:ascii="Times New Roman" w:hAnsi="Times New Roman"/>
          <w:sz w:val="24"/>
          <w:szCs w:val="24"/>
        </w:rPr>
        <w:t xml:space="preserve"> </w:t>
      </w:r>
      <w:r w:rsidR="00E072D3" w:rsidRPr="005C0FF3">
        <w:rPr>
          <w:rFonts w:ascii="Times New Roman" w:hAnsi="Times New Roman" w:hint="eastAsia"/>
          <w:sz w:val="24"/>
          <w:szCs w:val="24"/>
        </w:rPr>
        <w:t>例如将量化策略和程序化交易自动结合起来，实现知行合一</w:t>
      </w:r>
      <w:r w:rsidR="00E072D3" w:rsidRPr="005C0FF3">
        <w:rPr>
          <w:rFonts w:ascii="Times New Roman" w:hAnsi="Times New Roman"/>
          <w:sz w:val="24"/>
          <w:szCs w:val="24"/>
        </w:rPr>
        <w:t xml:space="preserve"> </w:t>
      </w:r>
      <w:r w:rsidR="00E072D3" w:rsidRPr="005C0FF3">
        <w:rPr>
          <w:rFonts w:ascii="Times New Roman" w:hAnsi="Times New Roman" w:hint="eastAsia"/>
          <w:sz w:val="24"/>
          <w:szCs w:val="24"/>
        </w:rPr>
        <w:t>；</w:t>
      </w:r>
      <w:r w:rsidR="007066AF" w:rsidRPr="005C0FF3">
        <w:rPr>
          <w:rFonts w:ascii="Times New Roman" w:hAnsi="Times New Roman" w:hint="eastAsia"/>
          <w:sz w:val="24"/>
          <w:szCs w:val="24"/>
        </w:rPr>
        <w:t>第三个层次，即为</w:t>
      </w:r>
      <w:r w:rsidR="00815E64" w:rsidRPr="005C0FF3">
        <w:rPr>
          <w:rFonts w:ascii="Times New Roman" w:hAnsi="Times New Roman" w:hint="eastAsia"/>
          <w:sz w:val="24"/>
          <w:szCs w:val="24"/>
        </w:rPr>
        <w:t>量化交易中人工智能的发展，就是机器或者是一</w:t>
      </w:r>
      <w:r w:rsidR="00514304" w:rsidRPr="005C0FF3">
        <w:rPr>
          <w:rFonts w:ascii="Times New Roman" w:hAnsi="Times New Roman" w:hint="eastAsia"/>
          <w:sz w:val="24"/>
          <w:szCs w:val="24"/>
        </w:rPr>
        <w:t>些人工策略能够自动学习，根据股票市场规则、根据宏观经济条件，自动发展一些</w:t>
      </w:r>
      <w:r w:rsidR="00815E64" w:rsidRPr="005C0FF3">
        <w:rPr>
          <w:rFonts w:ascii="Times New Roman" w:hAnsi="Times New Roman" w:hint="eastAsia"/>
          <w:sz w:val="24"/>
          <w:szCs w:val="24"/>
        </w:rPr>
        <w:t>策略</w:t>
      </w:r>
      <w:r w:rsidRPr="005C0FF3">
        <w:rPr>
          <w:rFonts w:ascii="Times New Roman" w:hAnsi="Times New Roman" w:hint="eastAsia"/>
          <w:sz w:val="24"/>
          <w:szCs w:val="24"/>
        </w:rPr>
        <w:t>，</w:t>
      </w:r>
      <w:r w:rsidR="00815E64" w:rsidRPr="005C0FF3">
        <w:rPr>
          <w:rFonts w:ascii="Times New Roman" w:hAnsi="Times New Roman" w:hint="eastAsia"/>
          <w:sz w:val="24"/>
          <w:szCs w:val="24"/>
        </w:rPr>
        <w:t>目前是属于一个发展阶段。</w:t>
      </w:r>
    </w:p>
    <w:p w14:paraId="280E7377" w14:textId="2DECBBC3" w:rsidR="0003631D" w:rsidRPr="005C0FF3" w:rsidRDefault="0003631D" w:rsidP="0092031C">
      <w:pPr>
        <w:ind w:firstLine="420"/>
        <w:rPr>
          <w:rFonts w:ascii="Times New Roman" w:hAnsi="Times New Roman"/>
          <w:sz w:val="24"/>
          <w:szCs w:val="24"/>
        </w:rPr>
      </w:pPr>
      <w:r w:rsidRPr="005C0FF3">
        <w:rPr>
          <w:rFonts w:ascii="Times New Roman" w:hAnsi="Times New Roman" w:hint="eastAsia"/>
          <w:sz w:val="24"/>
          <w:szCs w:val="24"/>
        </w:rPr>
        <w:t>我国的量化交易市场目前正处于初期阶段</w:t>
      </w:r>
      <w:r w:rsidR="00CA7255" w:rsidRPr="005C0FF3">
        <w:rPr>
          <w:rFonts w:ascii="Times New Roman" w:hAnsi="Times New Roman" w:hint="eastAsia"/>
          <w:sz w:val="24"/>
          <w:szCs w:val="24"/>
        </w:rPr>
        <w:t>，普遍属于第一阶段，第二阶段在一些期货市场上有一些应用</w:t>
      </w:r>
      <w:r w:rsidRPr="005C0FF3">
        <w:rPr>
          <w:rFonts w:ascii="Times New Roman" w:hAnsi="Times New Roman" w:hint="eastAsia"/>
          <w:sz w:val="24"/>
          <w:szCs w:val="24"/>
        </w:rPr>
        <w:t>，和国外相比仍有很长的</w:t>
      </w:r>
      <w:proofErr w:type="gramStart"/>
      <w:r w:rsidRPr="005C0FF3">
        <w:rPr>
          <w:rFonts w:ascii="Times New Roman" w:hAnsi="Times New Roman" w:hint="eastAsia"/>
          <w:sz w:val="24"/>
          <w:szCs w:val="24"/>
        </w:rPr>
        <w:t>一</w:t>
      </w:r>
      <w:proofErr w:type="gramEnd"/>
      <w:r w:rsidRPr="005C0FF3">
        <w:rPr>
          <w:rFonts w:ascii="Times New Roman" w:hAnsi="Times New Roman" w:hint="eastAsia"/>
          <w:sz w:val="24"/>
          <w:szCs w:val="24"/>
        </w:rPr>
        <w:t>步距离。这时正是将量化和交易结合起来的好时机，同时，机器学习、深度学习等的发展，也为量化交易带来了新思路，而目前国内对此的尝试甚少。</w:t>
      </w:r>
    </w:p>
    <w:p w14:paraId="13D780CA" w14:textId="3C185B0D" w:rsidR="00DA62EC" w:rsidRPr="005C0FF3" w:rsidRDefault="000C6795" w:rsidP="00DA62EC">
      <w:pPr>
        <w:pStyle w:val="2"/>
        <w:spacing w:before="156" w:after="156"/>
        <w:rPr>
          <w:rFonts w:ascii="Times New Roman" w:hAnsi="Times New Roman"/>
        </w:rPr>
      </w:pPr>
      <w:bookmarkStart w:id="13" w:name="_Toc526707355"/>
      <w:r w:rsidRPr="005C0FF3">
        <w:rPr>
          <w:rFonts w:ascii="Times New Roman" w:eastAsiaTheme="minorHAnsi" w:hAnsi="Times New Roman"/>
        </w:rPr>
        <w:t>2.</w:t>
      </w:r>
      <w:r w:rsidR="008930AF" w:rsidRPr="005C0FF3">
        <w:rPr>
          <w:rFonts w:ascii="Times New Roman" w:eastAsiaTheme="minorHAnsi" w:hAnsi="Times New Roman"/>
        </w:rPr>
        <w:t>4</w:t>
      </w:r>
      <w:r w:rsidR="00DA62EC" w:rsidRPr="005C0FF3">
        <w:rPr>
          <w:rFonts w:ascii="Times New Roman" w:hAnsi="Times New Roman"/>
        </w:rPr>
        <w:t xml:space="preserve"> </w:t>
      </w:r>
      <w:r w:rsidRPr="005C0FF3">
        <w:rPr>
          <w:rFonts w:ascii="Times New Roman" w:hAnsi="Times New Roman" w:hint="eastAsia"/>
        </w:rPr>
        <w:t>资金准备</w:t>
      </w:r>
      <w:bookmarkEnd w:id="13"/>
    </w:p>
    <w:p w14:paraId="53799CDF" w14:textId="6BD74540" w:rsidR="004A3B9E" w:rsidRPr="005C0FF3" w:rsidRDefault="008675CD" w:rsidP="00815E64">
      <w:pPr>
        <w:ind w:firstLineChars="200" w:firstLine="480"/>
        <w:rPr>
          <w:rFonts w:ascii="Times New Roman" w:hAnsi="Times New Roman"/>
          <w:sz w:val="24"/>
          <w:szCs w:val="24"/>
        </w:rPr>
      </w:pPr>
      <w:r w:rsidRPr="005C0FF3">
        <w:rPr>
          <w:rFonts w:ascii="Times New Roman" w:hAnsi="Times New Roman" w:hint="eastAsia"/>
          <w:sz w:val="24"/>
          <w:szCs w:val="24"/>
        </w:rPr>
        <w:t>团队初期的资本全部由本团队人员提供，由于研发</w:t>
      </w:r>
      <w:r w:rsidR="00197BC5" w:rsidRPr="005C0FF3">
        <w:rPr>
          <w:rFonts w:ascii="Times New Roman" w:hAnsi="Times New Roman" w:hint="eastAsia"/>
          <w:sz w:val="24"/>
          <w:szCs w:val="24"/>
        </w:rPr>
        <w:t>团队的人员拥有独立开发软件的能力，所以</w:t>
      </w:r>
      <w:r w:rsidR="00556620" w:rsidRPr="005C0FF3">
        <w:rPr>
          <w:rFonts w:ascii="Times New Roman" w:hAnsi="Times New Roman" w:hint="eastAsia"/>
          <w:sz w:val="24"/>
          <w:szCs w:val="24"/>
        </w:rPr>
        <w:t>初期的技术成本较低，且人力成本较低。资金准备</w:t>
      </w:r>
      <w:r w:rsidR="004A3B9E" w:rsidRPr="005C0FF3">
        <w:rPr>
          <w:rFonts w:ascii="Times New Roman" w:hAnsi="Times New Roman" w:hint="eastAsia"/>
          <w:sz w:val="24"/>
          <w:szCs w:val="24"/>
        </w:rPr>
        <w:t>情况为团队独立研发运营出资。</w:t>
      </w:r>
    </w:p>
    <w:p w14:paraId="570D4A9D" w14:textId="79031779" w:rsidR="00EE7249" w:rsidRPr="005C0FF3" w:rsidRDefault="00EE7249" w:rsidP="00815E64">
      <w:pPr>
        <w:ind w:firstLineChars="200" w:firstLine="480"/>
        <w:rPr>
          <w:rFonts w:ascii="Times New Roman" w:hAnsi="Times New Roman"/>
          <w:sz w:val="24"/>
          <w:szCs w:val="24"/>
        </w:rPr>
      </w:pPr>
    </w:p>
    <w:p w14:paraId="06A86F00" w14:textId="413BE35E" w:rsidR="00EE7249" w:rsidRPr="005C0FF3" w:rsidRDefault="00EE7249" w:rsidP="00815E64">
      <w:pPr>
        <w:ind w:firstLineChars="200" w:firstLine="420"/>
        <w:rPr>
          <w:rFonts w:ascii="Times New Roman" w:hAnsi="Times New Roman"/>
        </w:rPr>
      </w:pPr>
    </w:p>
    <w:p w14:paraId="72A97261" w14:textId="77777777" w:rsidR="00360BD8" w:rsidRPr="005C0FF3" w:rsidRDefault="00360BD8">
      <w:pPr>
        <w:widowControl/>
        <w:spacing w:line="240" w:lineRule="auto"/>
        <w:jc w:val="left"/>
        <w:rPr>
          <w:rFonts w:ascii="Times New Roman" w:eastAsia="黑体" w:hAnsi="Times New Roman"/>
          <w:b/>
          <w:bCs/>
          <w:kern w:val="44"/>
          <w:sz w:val="44"/>
          <w:szCs w:val="44"/>
        </w:rPr>
      </w:pPr>
      <w:r w:rsidRPr="005C0FF3">
        <w:rPr>
          <w:rFonts w:ascii="Times New Roman" w:hAnsi="Times New Roman"/>
        </w:rPr>
        <w:br w:type="page"/>
      </w:r>
    </w:p>
    <w:p w14:paraId="141B27E3" w14:textId="0A18C0CF" w:rsidR="00EE7249" w:rsidRPr="005C0FF3" w:rsidRDefault="00EE7249" w:rsidP="00EE7249">
      <w:pPr>
        <w:pStyle w:val="1"/>
      </w:pPr>
      <w:bookmarkStart w:id="14" w:name="_Toc526707356"/>
      <w:r w:rsidRPr="005C0FF3">
        <w:rPr>
          <w:rFonts w:hint="eastAsia"/>
        </w:rPr>
        <w:lastRenderedPageBreak/>
        <w:t>项目目标和创新点</w:t>
      </w:r>
      <w:bookmarkEnd w:id="14"/>
    </w:p>
    <w:p w14:paraId="1933DD1F" w14:textId="1BCB3497" w:rsidR="000E70C4" w:rsidRPr="005C0FF3" w:rsidRDefault="000E70C4" w:rsidP="000E70C4">
      <w:pPr>
        <w:pStyle w:val="2"/>
        <w:spacing w:before="156" w:after="156"/>
        <w:rPr>
          <w:rFonts w:ascii="Times New Roman" w:hAnsi="Times New Roman"/>
        </w:rPr>
      </w:pPr>
      <w:bookmarkStart w:id="15" w:name="_Toc526707357"/>
      <w:r w:rsidRPr="005C0FF3">
        <w:rPr>
          <w:rFonts w:ascii="Times New Roman" w:eastAsiaTheme="minorHAnsi" w:hAnsi="Times New Roman"/>
        </w:rPr>
        <w:t>3.1</w:t>
      </w:r>
      <w:r w:rsidRPr="005C0FF3">
        <w:rPr>
          <w:rFonts w:ascii="Times New Roman" w:hAnsi="Times New Roman"/>
        </w:rPr>
        <w:t xml:space="preserve"> </w:t>
      </w:r>
      <w:r w:rsidRPr="005C0FF3">
        <w:rPr>
          <w:rFonts w:ascii="Times New Roman" w:hAnsi="Times New Roman" w:hint="eastAsia"/>
        </w:rPr>
        <w:t>建设目标</w:t>
      </w:r>
      <w:bookmarkEnd w:id="15"/>
    </w:p>
    <w:p w14:paraId="629ABDD3" w14:textId="1CB097CF" w:rsidR="00B30F35" w:rsidRPr="005C0FF3" w:rsidRDefault="00922E1D" w:rsidP="00B30F35">
      <w:pPr>
        <w:ind w:firstLineChars="200" w:firstLine="480"/>
        <w:rPr>
          <w:rFonts w:ascii="Times New Roman" w:hAnsi="Times New Roman"/>
          <w:sz w:val="24"/>
          <w:szCs w:val="24"/>
        </w:rPr>
      </w:pPr>
      <w:r w:rsidRPr="005C0FF3">
        <w:rPr>
          <w:rFonts w:ascii="Times New Roman" w:hAnsi="Times New Roman" w:hint="eastAsia"/>
          <w:sz w:val="24"/>
          <w:szCs w:val="24"/>
        </w:rPr>
        <w:t>本项目</w:t>
      </w:r>
      <w:proofErr w:type="spellStart"/>
      <w:r w:rsidR="00FF7875" w:rsidRPr="005C0FF3">
        <w:rPr>
          <w:rFonts w:ascii="Times New Roman" w:hAnsi="Times New Roman"/>
          <w:sz w:val="24"/>
          <w:szCs w:val="24"/>
        </w:rPr>
        <w:t>SQuant</w:t>
      </w:r>
      <w:proofErr w:type="spellEnd"/>
      <w:r w:rsidRPr="005C0FF3">
        <w:rPr>
          <w:rFonts w:ascii="Times New Roman" w:hAnsi="Times New Roman" w:hint="eastAsia"/>
          <w:sz w:val="24"/>
          <w:szCs w:val="24"/>
        </w:rPr>
        <w:t>一站式量化交易</w:t>
      </w:r>
      <w:ins w:id="16" w:author="成 郭" w:date="2018-12-10T20:17:00Z">
        <w:r w:rsidR="00790C14">
          <w:rPr>
            <w:rFonts w:ascii="Times New Roman" w:hAnsi="Times New Roman" w:hint="eastAsia"/>
            <w:sz w:val="24"/>
            <w:szCs w:val="24"/>
          </w:rPr>
          <w:t>策略</w:t>
        </w:r>
      </w:ins>
      <w:r w:rsidRPr="005C0FF3">
        <w:rPr>
          <w:rFonts w:ascii="Times New Roman" w:hAnsi="Times New Roman" w:hint="eastAsia"/>
          <w:sz w:val="24"/>
          <w:szCs w:val="24"/>
        </w:rPr>
        <w:t>平台</w:t>
      </w:r>
      <w:r w:rsidR="00B30F35" w:rsidRPr="005C0FF3">
        <w:rPr>
          <w:rFonts w:ascii="Times New Roman" w:hAnsi="Times New Roman"/>
          <w:sz w:val="24"/>
          <w:szCs w:val="24"/>
        </w:rPr>
        <w:t>，通过利用现有权威开源在线数据源，结合量化交易策略和机器学习方法</w:t>
      </w:r>
      <w:r w:rsidR="00B30F35" w:rsidRPr="005C0FF3">
        <w:rPr>
          <w:rFonts w:ascii="Times New Roman" w:hAnsi="Times New Roman" w:hint="eastAsia"/>
          <w:sz w:val="24"/>
          <w:szCs w:val="24"/>
        </w:rPr>
        <w:t>，</w:t>
      </w:r>
      <w:r w:rsidR="00B30F35" w:rsidRPr="005C0FF3">
        <w:rPr>
          <w:rFonts w:ascii="Times New Roman" w:hAnsi="Times New Roman"/>
          <w:sz w:val="24"/>
          <w:szCs w:val="24"/>
        </w:rPr>
        <w:t>构建一个仿真证券交易决策系统。</w:t>
      </w:r>
    </w:p>
    <w:p w14:paraId="65713007" w14:textId="77777777"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sz w:val="24"/>
          <w:szCs w:val="24"/>
        </w:rPr>
        <w:t>本项目基于海量金融数据，使用独立的证券交易模拟体系，提供经典交易策略和算法，同时与机器学习算法深度融合，支持过程可视化的快速策略构建，并集成了</w:t>
      </w:r>
      <w:proofErr w:type="gramStart"/>
      <w:r w:rsidRPr="005C0FF3">
        <w:rPr>
          <w:rFonts w:ascii="Times New Roman" w:hAnsi="Times New Roman"/>
          <w:sz w:val="24"/>
          <w:szCs w:val="24"/>
        </w:rPr>
        <w:t>高效回测引擎</w:t>
      </w:r>
      <w:proofErr w:type="gramEnd"/>
      <w:r w:rsidRPr="005C0FF3">
        <w:rPr>
          <w:rFonts w:ascii="Times New Roman" w:hAnsi="Times New Roman"/>
          <w:sz w:val="24"/>
          <w:szCs w:val="24"/>
        </w:rPr>
        <w:t>，能够为用户提供迅捷、可靠的仿真交易环境，使用户得以快速捕捉行情并</w:t>
      </w:r>
      <w:proofErr w:type="gramStart"/>
      <w:r w:rsidRPr="005C0FF3">
        <w:rPr>
          <w:rFonts w:ascii="Times New Roman" w:hAnsi="Times New Roman"/>
          <w:sz w:val="24"/>
          <w:szCs w:val="24"/>
        </w:rPr>
        <w:t>作</w:t>
      </w:r>
      <w:proofErr w:type="gramEnd"/>
      <w:r w:rsidRPr="005C0FF3">
        <w:rPr>
          <w:rFonts w:ascii="Times New Roman" w:hAnsi="Times New Roman"/>
          <w:sz w:val="24"/>
          <w:szCs w:val="24"/>
        </w:rPr>
        <w:t>出交易决策，实现收益最大化。本项目还可以通过与国内各大主流交易系统对接，轻松实现到实盘交易的转变。</w:t>
      </w:r>
    </w:p>
    <w:p w14:paraId="424C575B" w14:textId="3DBCA98E"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sz w:val="24"/>
          <w:szCs w:val="24"/>
        </w:rPr>
        <w:t>本项目的最终建设目标是：为缺少专有数据支持的个人投资者或者小型投资机构提供了一个可视化的、操作简单的仿真量化交易</w:t>
      </w:r>
      <w:ins w:id="17" w:author="成 郭" w:date="2018-12-10T20:17:00Z">
        <w:r w:rsidR="00790C14">
          <w:rPr>
            <w:rFonts w:ascii="Times New Roman" w:hAnsi="Times New Roman" w:hint="eastAsia"/>
            <w:sz w:val="24"/>
            <w:szCs w:val="24"/>
          </w:rPr>
          <w:t>策略</w:t>
        </w:r>
      </w:ins>
      <w:r w:rsidRPr="005C0FF3">
        <w:rPr>
          <w:rFonts w:ascii="Times New Roman" w:hAnsi="Times New Roman"/>
          <w:sz w:val="24"/>
          <w:szCs w:val="24"/>
        </w:rPr>
        <w:t>平台，可以根据实时行情进行模拟撮合，最大程度接近实盘效果，使用户能够跟踪交易策略在模拟盘中的绩效，做到心中有数。</w:t>
      </w:r>
    </w:p>
    <w:p w14:paraId="0EAFA3EA" w14:textId="17F176D1" w:rsidR="009F0755" w:rsidRDefault="00B30F35" w:rsidP="0092031C">
      <w:pPr>
        <w:ind w:firstLineChars="200" w:firstLine="480"/>
        <w:rPr>
          <w:rFonts w:ascii="Times New Roman" w:hAnsi="Times New Roman"/>
          <w:sz w:val="24"/>
          <w:szCs w:val="24"/>
        </w:rPr>
      </w:pPr>
      <w:r w:rsidRPr="005C0FF3">
        <w:rPr>
          <w:rFonts w:ascii="Times New Roman" w:hAnsi="Times New Roman" w:hint="eastAsia"/>
          <w:sz w:val="24"/>
          <w:szCs w:val="24"/>
        </w:rPr>
        <w:t>本项目的框架示意图如下：</w:t>
      </w:r>
    </w:p>
    <w:p w14:paraId="2567FAC8" w14:textId="6A518EA1" w:rsidR="00627FA1" w:rsidRPr="005C0FF3" w:rsidRDefault="00627FA1" w:rsidP="0092031C">
      <w:pPr>
        <w:ind w:firstLineChars="200" w:firstLine="480"/>
        <w:rPr>
          <w:rFonts w:ascii="Times New Roman" w:hAnsi="Times New Roman"/>
          <w:sz w:val="24"/>
          <w:szCs w:val="24"/>
        </w:rPr>
      </w:pPr>
      <w:r>
        <w:rPr>
          <w:rFonts w:ascii="Times New Roman" w:hAnsi="Times New Roman" w:hint="eastAsia"/>
          <w:noProof/>
          <w:sz w:val="24"/>
          <w:szCs w:val="24"/>
        </w:rPr>
        <w:drawing>
          <wp:inline distT="0" distB="0" distL="0" distR="0" wp14:anchorId="55D994F9" wp14:editId="0E00EA07">
            <wp:extent cx="5274310" cy="2717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结构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17165"/>
                    </a:xfrm>
                    <a:prstGeom prst="rect">
                      <a:avLst/>
                    </a:prstGeom>
                  </pic:spPr>
                </pic:pic>
              </a:graphicData>
            </a:graphic>
          </wp:inline>
        </w:drawing>
      </w:r>
    </w:p>
    <w:p w14:paraId="0330102B" w14:textId="52C75A39" w:rsidR="009F0755" w:rsidRPr="005C0FF3" w:rsidRDefault="009F0755" w:rsidP="007A4082">
      <w:pPr>
        <w:ind w:firstLineChars="200" w:firstLine="440"/>
        <w:jc w:val="center"/>
        <w:rPr>
          <w:rFonts w:ascii="Times New Roman" w:hAnsi="Times New Roman"/>
          <w:sz w:val="24"/>
          <w:szCs w:val="24"/>
        </w:rPr>
      </w:pPr>
      <w:r w:rsidRPr="005C0FF3">
        <w:rPr>
          <w:rFonts w:ascii="Times New Roman" w:eastAsiaTheme="minorHAnsi" w:hAnsi="Times New Roman" w:hint="eastAsia"/>
          <w:b/>
          <w:sz w:val="22"/>
        </w:rPr>
        <w:t>图</w:t>
      </w:r>
      <w:r w:rsidRPr="005C0FF3">
        <w:rPr>
          <w:rFonts w:ascii="Times New Roman" w:eastAsiaTheme="minorHAnsi" w:hAnsi="Times New Roman"/>
          <w:b/>
          <w:sz w:val="22"/>
        </w:rPr>
        <w:t xml:space="preserve">3-1 </w:t>
      </w:r>
      <w:r w:rsidRPr="005C0FF3">
        <w:rPr>
          <w:rFonts w:ascii="Times New Roman" w:eastAsiaTheme="minorHAnsi" w:hAnsi="Times New Roman" w:hint="eastAsia"/>
          <w:b/>
          <w:sz w:val="22"/>
        </w:rPr>
        <w:t>项目框架图</w:t>
      </w:r>
    </w:p>
    <w:p w14:paraId="65E8F206" w14:textId="77777777" w:rsidR="009F0755" w:rsidRPr="005C0FF3" w:rsidRDefault="009F0755" w:rsidP="007A4082">
      <w:pPr>
        <w:widowControl/>
        <w:spacing w:line="240" w:lineRule="auto"/>
        <w:rPr>
          <w:rFonts w:ascii="Times New Roman" w:hAnsi="Times New Roman"/>
          <w:sz w:val="22"/>
        </w:rPr>
      </w:pPr>
    </w:p>
    <w:p w14:paraId="7AD33280" w14:textId="1BBCA7EE" w:rsidR="00B30F35" w:rsidRPr="005C0FF3" w:rsidRDefault="00B30F35" w:rsidP="00B30F35">
      <w:pPr>
        <w:ind w:firstLineChars="200" w:firstLine="480"/>
        <w:rPr>
          <w:rFonts w:ascii="Times New Roman" w:hAnsi="Times New Roman"/>
          <w:sz w:val="24"/>
          <w:szCs w:val="24"/>
        </w:rPr>
      </w:pPr>
      <w:r w:rsidRPr="005C0FF3">
        <w:rPr>
          <w:rFonts w:ascii="Times New Roman" w:hAnsi="Times New Roman" w:hint="eastAsia"/>
          <w:sz w:val="24"/>
          <w:szCs w:val="24"/>
        </w:rPr>
        <w:t>整个系统由三部分组成，</w:t>
      </w:r>
      <w:r w:rsidRPr="005C0FF3">
        <w:rPr>
          <w:rFonts w:ascii="Times New Roman" w:hAnsi="Times New Roman"/>
          <w:sz w:val="24"/>
          <w:szCs w:val="24"/>
        </w:rPr>
        <w:t>分别为数据层、策略层和仿真交易交互层，立足于真实可靠的海量金融数据，可以适用于大多数场景下的仿真交易需求。</w:t>
      </w:r>
    </w:p>
    <w:p w14:paraId="761FB2B2" w14:textId="06ADDE01" w:rsidR="00C74DF6" w:rsidRPr="005C0FF3" w:rsidRDefault="00C74DF6" w:rsidP="00C74DF6">
      <w:pPr>
        <w:pStyle w:val="3"/>
        <w:rPr>
          <w:rFonts w:ascii="Times New Roman" w:hAnsi="Times New Roman"/>
        </w:rPr>
      </w:pPr>
      <w:r w:rsidRPr="005C0FF3">
        <w:rPr>
          <w:rFonts w:ascii="Times New Roman" w:hAnsi="Times New Roman"/>
        </w:rPr>
        <w:lastRenderedPageBreak/>
        <w:t xml:space="preserve">3.1.1 </w:t>
      </w:r>
      <w:r w:rsidRPr="005C0FF3">
        <w:rPr>
          <w:rFonts w:ascii="Times New Roman" w:hAnsi="Times New Roman" w:hint="eastAsia"/>
        </w:rPr>
        <w:t>数据层</w:t>
      </w:r>
    </w:p>
    <w:p w14:paraId="10454693" w14:textId="1453AA7E" w:rsidR="00BB2BB2" w:rsidRPr="005C0FF3"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数据层主要包含两部分内容：一是金融数据，二是用户数据。</w:t>
      </w:r>
    </w:p>
    <w:p w14:paraId="4CB11C97" w14:textId="44FA7B1E" w:rsidR="00BB2BB2"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金融数据来自于真实可靠的开源金融数据源，</w:t>
      </w:r>
      <w:r w:rsidRPr="005C0FF3">
        <w:rPr>
          <w:rFonts w:ascii="Times New Roman" w:hAnsi="Times New Roman" w:hint="eastAsia"/>
          <w:sz w:val="24"/>
          <w:szCs w:val="24"/>
        </w:rPr>
        <w:t>包括实时行情数据</w:t>
      </w:r>
      <w:r w:rsidRPr="005C0FF3">
        <w:rPr>
          <w:rFonts w:ascii="Times New Roman" w:hAnsi="Times New Roman"/>
          <w:sz w:val="24"/>
          <w:szCs w:val="24"/>
        </w:rPr>
        <w:t>，</w:t>
      </w:r>
      <w:r w:rsidRPr="005C0FF3">
        <w:rPr>
          <w:rFonts w:ascii="Times New Roman" w:hAnsi="Times New Roman" w:hint="eastAsia"/>
          <w:sz w:val="24"/>
          <w:szCs w:val="24"/>
        </w:rPr>
        <w:t>历史行情数据和相关参考数据，</w:t>
      </w:r>
      <w:r w:rsidRPr="005C0FF3">
        <w:rPr>
          <w:rFonts w:ascii="Times New Roman" w:hAnsi="Times New Roman"/>
          <w:sz w:val="24"/>
          <w:szCs w:val="24"/>
        </w:rPr>
        <w:t>在项目执行期内，我们会定期考察业内流行的</w:t>
      </w:r>
      <w:r w:rsidRPr="005C0FF3">
        <w:rPr>
          <w:rFonts w:ascii="Times New Roman" w:hAnsi="Times New Roman" w:hint="eastAsia"/>
          <w:sz w:val="24"/>
          <w:szCs w:val="24"/>
        </w:rPr>
        <w:t>各种类型</w:t>
      </w:r>
      <w:r w:rsidRPr="005C0FF3">
        <w:rPr>
          <w:rFonts w:ascii="Times New Roman" w:hAnsi="Times New Roman"/>
          <w:sz w:val="24"/>
          <w:szCs w:val="24"/>
        </w:rPr>
        <w:t>数据源，做到即时更新，力求为用户提供最优质的服务。为了更方便地访问数据，也是出于对数据安全的</w:t>
      </w:r>
      <w:proofErr w:type="gramStart"/>
      <w:r w:rsidRPr="005C0FF3">
        <w:rPr>
          <w:rFonts w:ascii="Times New Roman" w:hAnsi="Times New Roman"/>
          <w:sz w:val="24"/>
          <w:szCs w:val="24"/>
        </w:rPr>
        <w:t>考量</w:t>
      </w:r>
      <w:proofErr w:type="gramEnd"/>
      <w:r w:rsidRPr="005C0FF3">
        <w:rPr>
          <w:rFonts w:ascii="Times New Roman" w:hAnsi="Times New Roman"/>
          <w:sz w:val="24"/>
          <w:szCs w:val="24"/>
        </w:rPr>
        <w:t>，原始数据访问接口不会被直接暴露给上层应用，而是经过了一定程度的封装，上层</w:t>
      </w:r>
      <w:proofErr w:type="gramStart"/>
      <w:r w:rsidRPr="005C0FF3">
        <w:rPr>
          <w:rFonts w:ascii="Times New Roman" w:hAnsi="Times New Roman"/>
          <w:sz w:val="24"/>
          <w:szCs w:val="24"/>
        </w:rPr>
        <w:t>应用</w:t>
      </w:r>
      <w:proofErr w:type="gramEnd"/>
      <w:r w:rsidRPr="005C0FF3">
        <w:rPr>
          <w:rFonts w:ascii="Times New Roman" w:hAnsi="Times New Roman"/>
          <w:sz w:val="24"/>
          <w:szCs w:val="24"/>
        </w:rPr>
        <w:t>按需求访问对应</w:t>
      </w:r>
      <w:r w:rsidRPr="005C0FF3">
        <w:rPr>
          <w:rFonts w:ascii="Times New Roman" w:hAnsi="Times New Roman"/>
          <w:sz w:val="24"/>
          <w:szCs w:val="24"/>
        </w:rPr>
        <w:t>API</w:t>
      </w:r>
      <w:r w:rsidRPr="005C0FF3">
        <w:rPr>
          <w:rFonts w:ascii="Times New Roman" w:hAnsi="Times New Roman"/>
          <w:sz w:val="24"/>
          <w:szCs w:val="24"/>
        </w:rPr>
        <w:t>。</w:t>
      </w:r>
    </w:p>
    <w:p w14:paraId="58520809" w14:textId="6F89ED92" w:rsidR="00627FA1" w:rsidRPr="005C0FF3" w:rsidRDefault="00627FA1" w:rsidP="00E06443">
      <w:pPr>
        <w:ind w:firstLineChars="200" w:firstLine="480"/>
        <w:rPr>
          <w:rFonts w:ascii="Times New Roman" w:hAnsi="Times New Roman"/>
          <w:sz w:val="24"/>
          <w:szCs w:val="24"/>
        </w:rPr>
      </w:pPr>
      <w:r>
        <w:rPr>
          <w:rFonts w:ascii="Times New Roman" w:hAnsi="Times New Roman" w:hint="eastAsia"/>
          <w:sz w:val="24"/>
          <w:szCs w:val="24"/>
        </w:rPr>
        <w:t>金融数据不仅仅包括证券市场历史行情数据，还能够获得公司财报数据、市场指数数据等，这些</w:t>
      </w:r>
      <w:r w:rsidR="00876A85">
        <w:rPr>
          <w:rFonts w:ascii="Times New Roman" w:hAnsi="Times New Roman" w:hint="eastAsia"/>
          <w:sz w:val="24"/>
          <w:szCs w:val="24"/>
        </w:rPr>
        <w:t>多维度的数据能够使机器学习模型预测更加准确。</w:t>
      </w:r>
    </w:p>
    <w:p w14:paraId="594BADD9" w14:textId="5BE38948" w:rsidR="00EE7249" w:rsidRPr="005C0FF3" w:rsidRDefault="00BB2BB2" w:rsidP="00E06443">
      <w:pPr>
        <w:ind w:firstLineChars="200" w:firstLine="480"/>
        <w:rPr>
          <w:rFonts w:ascii="Times New Roman" w:hAnsi="Times New Roman"/>
          <w:sz w:val="24"/>
          <w:szCs w:val="24"/>
        </w:rPr>
      </w:pPr>
      <w:r w:rsidRPr="005C0FF3">
        <w:rPr>
          <w:rFonts w:ascii="Times New Roman" w:hAnsi="Times New Roman"/>
          <w:sz w:val="24"/>
          <w:szCs w:val="24"/>
        </w:rPr>
        <w:t>用户数据主要包含用户关键信息和用户自定义策略信息等，它们以记录的形式被保存于持久化数据库中。</w:t>
      </w:r>
    </w:p>
    <w:p w14:paraId="782E969D" w14:textId="40ADA9D6" w:rsidR="00F9119A" w:rsidRPr="005C0FF3" w:rsidRDefault="00F9119A" w:rsidP="00F9119A">
      <w:pPr>
        <w:pStyle w:val="3"/>
        <w:rPr>
          <w:rFonts w:ascii="Times New Roman" w:hAnsi="Times New Roman"/>
        </w:rPr>
      </w:pPr>
      <w:r w:rsidRPr="005C0FF3">
        <w:rPr>
          <w:rFonts w:ascii="Times New Roman" w:hAnsi="Times New Roman"/>
        </w:rPr>
        <w:t xml:space="preserve">3.1.2 </w:t>
      </w:r>
      <w:r w:rsidRPr="005C0FF3">
        <w:rPr>
          <w:rFonts w:ascii="Times New Roman" w:hAnsi="Times New Roman" w:hint="eastAsia"/>
        </w:rPr>
        <w:t>策略层</w:t>
      </w:r>
    </w:p>
    <w:p w14:paraId="3C0EA397" w14:textId="77777777" w:rsidR="004E6AC7" w:rsidRPr="005C0FF3" w:rsidRDefault="004E6AC7" w:rsidP="004E6AC7">
      <w:pPr>
        <w:ind w:firstLineChars="200" w:firstLine="480"/>
        <w:rPr>
          <w:rFonts w:ascii="Times New Roman" w:hAnsi="Times New Roman"/>
          <w:sz w:val="24"/>
          <w:szCs w:val="24"/>
        </w:rPr>
      </w:pPr>
      <w:r w:rsidRPr="005C0FF3">
        <w:rPr>
          <w:rFonts w:ascii="Times New Roman" w:hAnsi="Times New Roman"/>
          <w:sz w:val="24"/>
          <w:szCs w:val="24"/>
        </w:rPr>
        <w:t>策略层主要由三个模块组成：策略</w:t>
      </w:r>
      <w:r w:rsidRPr="005C0FF3">
        <w:rPr>
          <w:rFonts w:ascii="Times New Roman" w:hAnsi="Times New Roman" w:hint="eastAsia"/>
          <w:sz w:val="24"/>
          <w:szCs w:val="24"/>
        </w:rPr>
        <w:t>研究</w:t>
      </w:r>
      <w:r w:rsidRPr="005C0FF3">
        <w:rPr>
          <w:rFonts w:ascii="Times New Roman" w:hAnsi="Times New Roman"/>
          <w:sz w:val="24"/>
          <w:szCs w:val="24"/>
        </w:rPr>
        <w:t>、策略回测</w:t>
      </w:r>
      <w:r w:rsidRPr="005C0FF3">
        <w:rPr>
          <w:rFonts w:ascii="Times New Roman" w:hAnsi="Times New Roman" w:hint="eastAsia"/>
          <w:sz w:val="24"/>
          <w:szCs w:val="24"/>
        </w:rPr>
        <w:t>、</w:t>
      </w:r>
      <w:proofErr w:type="gramStart"/>
      <w:r w:rsidRPr="005C0FF3">
        <w:rPr>
          <w:rFonts w:ascii="Times New Roman" w:hAnsi="Times New Roman"/>
          <w:sz w:val="24"/>
          <w:szCs w:val="24"/>
        </w:rPr>
        <w:t>回测分析</w:t>
      </w:r>
      <w:proofErr w:type="gramEnd"/>
      <w:r w:rsidRPr="005C0FF3">
        <w:rPr>
          <w:rFonts w:ascii="Times New Roman" w:hAnsi="Times New Roman" w:hint="eastAsia"/>
          <w:sz w:val="24"/>
          <w:szCs w:val="24"/>
        </w:rPr>
        <w:t>和经典策略</w:t>
      </w:r>
      <w:r w:rsidRPr="005C0FF3">
        <w:rPr>
          <w:rFonts w:ascii="Times New Roman" w:hAnsi="Times New Roman"/>
          <w:sz w:val="24"/>
          <w:szCs w:val="24"/>
        </w:rPr>
        <w:t>。</w:t>
      </w:r>
    </w:p>
    <w:p w14:paraId="18A6BBC6" w14:textId="388A6332" w:rsidR="004E6AC7" w:rsidRPr="005C0FF3" w:rsidRDefault="004E6AC7" w:rsidP="004E6AC7">
      <w:pPr>
        <w:ind w:firstLineChars="200" w:firstLine="480"/>
        <w:rPr>
          <w:rFonts w:ascii="Times New Roman" w:hAnsi="Times New Roman"/>
          <w:sz w:val="24"/>
          <w:szCs w:val="24"/>
        </w:rPr>
      </w:pPr>
      <w:r w:rsidRPr="005C0FF3">
        <w:rPr>
          <w:rFonts w:ascii="Times New Roman" w:hAnsi="Times New Roman"/>
          <w:sz w:val="24"/>
          <w:szCs w:val="24"/>
        </w:rPr>
        <w:t>策略</w:t>
      </w:r>
      <w:r w:rsidRPr="005C0FF3">
        <w:rPr>
          <w:rFonts w:ascii="Times New Roman" w:hAnsi="Times New Roman" w:hint="eastAsia"/>
          <w:sz w:val="24"/>
          <w:szCs w:val="24"/>
        </w:rPr>
        <w:t>研究是对当前量化交易策略的全面抽象</w:t>
      </w:r>
      <w:r w:rsidRPr="005C0FF3">
        <w:rPr>
          <w:rFonts w:ascii="Times New Roman" w:hAnsi="Times New Roman"/>
          <w:sz w:val="24"/>
          <w:szCs w:val="24"/>
        </w:rPr>
        <w:t>，</w:t>
      </w:r>
      <w:r w:rsidRPr="005C0FF3">
        <w:rPr>
          <w:rFonts w:ascii="Times New Roman" w:hAnsi="Times New Roman" w:hint="eastAsia"/>
          <w:sz w:val="24"/>
          <w:szCs w:val="24"/>
        </w:rPr>
        <w:t>以期能够</w:t>
      </w:r>
      <w:r w:rsidRPr="005C0FF3">
        <w:rPr>
          <w:rFonts w:ascii="Times New Roman" w:hAnsi="Times New Roman"/>
          <w:sz w:val="24"/>
          <w:szCs w:val="24"/>
        </w:rPr>
        <w:t>提供给用户</w:t>
      </w:r>
      <w:r w:rsidRPr="005C0FF3">
        <w:rPr>
          <w:rFonts w:ascii="Times New Roman" w:hAnsi="Times New Roman" w:hint="eastAsia"/>
          <w:sz w:val="24"/>
          <w:szCs w:val="24"/>
        </w:rPr>
        <w:t>全覆盖的、统一</w:t>
      </w:r>
      <w:r w:rsidRPr="005C0FF3">
        <w:rPr>
          <w:rFonts w:ascii="Times New Roman" w:hAnsi="Times New Roman"/>
          <w:sz w:val="24"/>
          <w:szCs w:val="24"/>
        </w:rPr>
        <w:t>的自定义策略框架，用户只需要定制相关参数，</w:t>
      </w:r>
      <w:r w:rsidRPr="005C0FF3">
        <w:rPr>
          <w:rFonts w:ascii="Times New Roman" w:hAnsi="Times New Roman" w:hint="eastAsia"/>
          <w:sz w:val="24"/>
          <w:szCs w:val="24"/>
        </w:rPr>
        <w:t>就</w:t>
      </w:r>
      <w:r w:rsidRPr="005C0FF3">
        <w:rPr>
          <w:rFonts w:ascii="Times New Roman" w:hAnsi="Times New Roman"/>
          <w:sz w:val="24"/>
          <w:szCs w:val="24"/>
        </w:rPr>
        <w:t>可以生成相应的策略，而不需要进行任何编码工作。</w:t>
      </w:r>
      <w:r w:rsidRPr="005C0FF3">
        <w:rPr>
          <w:rFonts w:ascii="Times New Roman" w:hAnsi="Times New Roman" w:hint="eastAsia"/>
          <w:sz w:val="24"/>
          <w:szCs w:val="24"/>
        </w:rPr>
        <w:t>基于机器学习的</w:t>
      </w:r>
      <w:r w:rsidRPr="005C0FF3">
        <w:rPr>
          <w:rFonts w:ascii="Times New Roman" w:hAnsi="Times New Roman"/>
          <w:sz w:val="24"/>
          <w:szCs w:val="24"/>
        </w:rPr>
        <w:t>策略生成也</w:t>
      </w:r>
      <w:r w:rsidRPr="005C0FF3">
        <w:rPr>
          <w:rFonts w:ascii="Times New Roman" w:hAnsi="Times New Roman" w:hint="eastAsia"/>
          <w:sz w:val="24"/>
          <w:szCs w:val="24"/>
        </w:rPr>
        <w:t>被</w:t>
      </w:r>
      <w:r w:rsidRPr="005C0FF3">
        <w:rPr>
          <w:rFonts w:ascii="Times New Roman" w:hAnsi="Times New Roman"/>
          <w:sz w:val="24"/>
          <w:szCs w:val="24"/>
        </w:rPr>
        <w:t>集成在这一个模块里</w:t>
      </w:r>
      <w:r w:rsidRPr="005C0FF3">
        <w:rPr>
          <w:rFonts w:ascii="Times New Roman" w:hAnsi="Times New Roman" w:hint="eastAsia"/>
          <w:sz w:val="24"/>
          <w:szCs w:val="24"/>
        </w:rPr>
        <w:t>，其中使用到的机器学习算法既包括复杂的神经网络，也包括诸如决策树、支持</w:t>
      </w:r>
      <w:proofErr w:type="gramStart"/>
      <w:r w:rsidRPr="005C0FF3">
        <w:rPr>
          <w:rFonts w:ascii="Times New Roman" w:hAnsi="Times New Roman" w:hint="eastAsia"/>
          <w:sz w:val="24"/>
          <w:szCs w:val="24"/>
        </w:rPr>
        <w:t>向量机</w:t>
      </w:r>
      <w:proofErr w:type="gramEnd"/>
      <w:r w:rsidRPr="005C0FF3">
        <w:rPr>
          <w:rFonts w:ascii="Times New Roman" w:hAnsi="Times New Roman" w:hint="eastAsia"/>
          <w:sz w:val="24"/>
          <w:szCs w:val="24"/>
        </w:rPr>
        <w:t>的简单算法。</w:t>
      </w:r>
      <w:r w:rsidR="00611800">
        <w:rPr>
          <w:rFonts w:ascii="Times New Roman" w:hAnsi="Times New Roman" w:hint="eastAsia"/>
          <w:sz w:val="24"/>
          <w:szCs w:val="24"/>
        </w:rPr>
        <w:t>同时将公司财报、国家政策、网络舆情等</w:t>
      </w:r>
      <w:r w:rsidR="00BA3A34">
        <w:rPr>
          <w:rFonts w:ascii="Times New Roman" w:hAnsi="Times New Roman" w:hint="eastAsia"/>
          <w:sz w:val="24"/>
          <w:szCs w:val="24"/>
        </w:rPr>
        <w:t>影响证券市场走势的信息量化融入到机器学习模型，</w:t>
      </w:r>
      <w:r w:rsidR="0070676B">
        <w:rPr>
          <w:rFonts w:ascii="Times New Roman" w:hAnsi="Times New Roman" w:hint="eastAsia"/>
          <w:sz w:val="24"/>
          <w:szCs w:val="24"/>
        </w:rPr>
        <w:t>使模型更加准确</w:t>
      </w:r>
      <w:r w:rsidR="00BA3A34">
        <w:rPr>
          <w:rFonts w:ascii="Times New Roman" w:hAnsi="Times New Roman" w:hint="eastAsia"/>
          <w:sz w:val="24"/>
          <w:szCs w:val="24"/>
        </w:rPr>
        <w:t>。</w:t>
      </w:r>
      <w:r w:rsidRPr="005C0FF3">
        <w:rPr>
          <w:rFonts w:ascii="Times New Roman" w:hAnsi="Times New Roman"/>
          <w:sz w:val="24"/>
          <w:szCs w:val="24"/>
        </w:rPr>
        <w:t>考虑到其复杂性</w:t>
      </w:r>
      <w:r w:rsidRPr="005C0FF3">
        <w:rPr>
          <w:rFonts w:ascii="Times New Roman" w:hAnsi="Times New Roman" w:hint="eastAsia"/>
          <w:sz w:val="24"/>
          <w:szCs w:val="24"/>
        </w:rPr>
        <w:t>和对数据的高要求，所以</w:t>
      </w:r>
      <w:r w:rsidRPr="005C0FF3">
        <w:rPr>
          <w:rFonts w:ascii="Times New Roman" w:hAnsi="Times New Roman"/>
          <w:sz w:val="24"/>
          <w:szCs w:val="24"/>
        </w:rPr>
        <w:t>会被作为一个可</w:t>
      </w:r>
      <w:r w:rsidRPr="005C0FF3">
        <w:rPr>
          <w:rFonts w:ascii="Times New Roman" w:hAnsi="Times New Roman" w:hint="eastAsia"/>
          <w:sz w:val="24"/>
          <w:szCs w:val="24"/>
        </w:rPr>
        <w:t>供选择</w:t>
      </w:r>
      <w:r w:rsidRPr="005C0FF3">
        <w:rPr>
          <w:rFonts w:ascii="Times New Roman" w:hAnsi="Times New Roman"/>
          <w:sz w:val="24"/>
          <w:szCs w:val="24"/>
        </w:rPr>
        <w:t>的选项。</w:t>
      </w:r>
    </w:p>
    <w:p w14:paraId="4F7E69E7" w14:textId="77777777" w:rsidR="004E6AC7" w:rsidRPr="005C0FF3" w:rsidRDefault="004E6AC7" w:rsidP="004E6AC7">
      <w:pPr>
        <w:ind w:firstLineChars="200" w:firstLine="480"/>
        <w:rPr>
          <w:rFonts w:ascii="Times New Roman" w:hAnsi="Times New Roman"/>
          <w:sz w:val="24"/>
          <w:szCs w:val="24"/>
        </w:rPr>
      </w:pPr>
      <w:proofErr w:type="gramStart"/>
      <w:r w:rsidRPr="005C0FF3">
        <w:rPr>
          <w:rFonts w:ascii="Times New Roman" w:hAnsi="Times New Roman"/>
          <w:sz w:val="24"/>
          <w:szCs w:val="24"/>
        </w:rPr>
        <w:t>策略回测引擎</w:t>
      </w:r>
      <w:proofErr w:type="gramEnd"/>
      <w:r w:rsidRPr="005C0FF3">
        <w:rPr>
          <w:rFonts w:ascii="Times New Roman" w:hAnsi="Times New Roman"/>
          <w:sz w:val="24"/>
          <w:szCs w:val="24"/>
        </w:rPr>
        <w:t>负责对策略进行回测，并返回对应的结果，</w:t>
      </w:r>
      <w:proofErr w:type="gramStart"/>
      <w:r w:rsidRPr="005C0FF3">
        <w:rPr>
          <w:rFonts w:ascii="Times New Roman" w:hAnsi="Times New Roman"/>
          <w:sz w:val="24"/>
          <w:szCs w:val="24"/>
        </w:rPr>
        <w:t>供回测分</w:t>
      </w:r>
      <w:proofErr w:type="gramEnd"/>
      <w:r w:rsidRPr="005C0FF3">
        <w:rPr>
          <w:rFonts w:ascii="Times New Roman" w:hAnsi="Times New Roman"/>
          <w:sz w:val="24"/>
          <w:szCs w:val="24"/>
        </w:rPr>
        <w:t>析模块使用，分析结果采用图形化方法展示。</w:t>
      </w:r>
      <w:r w:rsidRPr="005C0FF3">
        <w:rPr>
          <w:rFonts w:ascii="Times New Roman" w:hAnsi="Times New Roman" w:hint="eastAsia"/>
          <w:sz w:val="24"/>
          <w:szCs w:val="24"/>
        </w:rPr>
        <w:t>经典策略是对一些比较常用的策略的完整封装，用户可以直接使用，也可以作为自定义策略的参考。</w:t>
      </w:r>
    </w:p>
    <w:p w14:paraId="31387018" w14:textId="0DE290F9" w:rsidR="00A95722" w:rsidRPr="005C0FF3" w:rsidRDefault="00A95722" w:rsidP="00A95722">
      <w:pPr>
        <w:pStyle w:val="3"/>
        <w:rPr>
          <w:rFonts w:ascii="Times New Roman" w:hAnsi="Times New Roman"/>
        </w:rPr>
      </w:pPr>
      <w:r w:rsidRPr="005C0FF3">
        <w:rPr>
          <w:rFonts w:ascii="Times New Roman" w:hAnsi="Times New Roman"/>
        </w:rPr>
        <w:t xml:space="preserve">3.1.3 </w:t>
      </w:r>
      <w:r w:rsidRPr="005C0FF3">
        <w:rPr>
          <w:rFonts w:ascii="Times New Roman" w:hAnsi="Times New Roman" w:hint="eastAsia"/>
        </w:rPr>
        <w:t>交易层</w:t>
      </w:r>
    </w:p>
    <w:p w14:paraId="676B5E50" w14:textId="77777777" w:rsidR="00640080" w:rsidRPr="005C0FF3" w:rsidRDefault="00640080" w:rsidP="00E06443">
      <w:pPr>
        <w:ind w:firstLineChars="200" w:firstLine="480"/>
        <w:rPr>
          <w:rFonts w:ascii="Times New Roman" w:hAnsi="Times New Roman"/>
          <w:sz w:val="24"/>
          <w:szCs w:val="24"/>
        </w:rPr>
      </w:pPr>
      <w:r w:rsidRPr="005C0FF3">
        <w:rPr>
          <w:rFonts w:ascii="Times New Roman" w:hAnsi="Times New Roman"/>
          <w:sz w:val="24"/>
          <w:szCs w:val="24"/>
        </w:rPr>
        <w:t>交易层主要负责交易逻辑的处理以及与用户的交互</w:t>
      </w:r>
      <w:r w:rsidRPr="005C0FF3">
        <w:rPr>
          <w:rFonts w:ascii="Times New Roman" w:hAnsi="Times New Roman" w:hint="eastAsia"/>
          <w:sz w:val="24"/>
          <w:szCs w:val="24"/>
        </w:rPr>
        <w:t>。所有的交易操作都经过了至少一层封装，在代码层次上保证了系统的安全性。在这些交易</w:t>
      </w:r>
      <w:r w:rsidRPr="005C0FF3">
        <w:rPr>
          <w:rFonts w:ascii="Times New Roman" w:hAnsi="Times New Roman"/>
          <w:sz w:val="24"/>
          <w:szCs w:val="24"/>
        </w:rPr>
        <w:t>API</w:t>
      </w:r>
      <w:r w:rsidRPr="005C0FF3">
        <w:rPr>
          <w:rFonts w:ascii="Times New Roman" w:hAnsi="Times New Roman" w:hint="eastAsia"/>
          <w:sz w:val="24"/>
          <w:szCs w:val="24"/>
        </w:rPr>
        <w:t>之上，是多个功能模块：行情展示、交易下单、</w:t>
      </w:r>
      <w:proofErr w:type="gramStart"/>
      <w:r w:rsidRPr="005C0FF3">
        <w:rPr>
          <w:rFonts w:ascii="Times New Roman" w:hAnsi="Times New Roman" w:hint="eastAsia"/>
          <w:sz w:val="24"/>
          <w:szCs w:val="24"/>
        </w:rPr>
        <w:t>实时风控</w:t>
      </w:r>
      <w:proofErr w:type="gramEnd"/>
      <w:r w:rsidRPr="005C0FF3">
        <w:rPr>
          <w:rFonts w:ascii="Times New Roman" w:hAnsi="Times New Roman" w:hint="eastAsia"/>
          <w:sz w:val="24"/>
          <w:szCs w:val="24"/>
        </w:rPr>
        <w:t>、算法交易、策略构建等等。</w:t>
      </w:r>
    </w:p>
    <w:p w14:paraId="1D0E0F30" w14:textId="33CD8706" w:rsidR="00640080" w:rsidRPr="005C0FF3" w:rsidRDefault="00640080" w:rsidP="00E06443">
      <w:pPr>
        <w:ind w:firstLineChars="200" w:firstLine="480"/>
        <w:rPr>
          <w:rFonts w:ascii="Times New Roman" w:hAnsi="Times New Roman"/>
          <w:sz w:val="24"/>
          <w:szCs w:val="24"/>
        </w:rPr>
      </w:pPr>
      <w:r w:rsidRPr="005C0FF3">
        <w:rPr>
          <w:rFonts w:ascii="Times New Roman" w:hAnsi="Times New Roman" w:hint="eastAsia"/>
          <w:sz w:val="24"/>
          <w:szCs w:val="24"/>
        </w:rPr>
        <w:t>行情展示和交易下单模块是平台的基础功能，也是仿真交易的基本操作。</w:t>
      </w:r>
      <w:proofErr w:type="gramStart"/>
      <w:r w:rsidRPr="005C0FF3">
        <w:rPr>
          <w:rFonts w:ascii="Times New Roman" w:hAnsi="Times New Roman" w:hint="eastAsia"/>
          <w:sz w:val="24"/>
          <w:szCs w:val="24"/>
        </w:rPr>
        <w:t>实</w:t>
      </w:r>
      <w:r w:rsidRPr="005C0FF3">
        <w:rPr>
          <w:rFonts w:ascii="Times New Roman" w:hAnsi="Times New Roman" w:hint="eastAsia"/>
          <w:sz w:val="24"/>
          <w:szCs w:val="24"/>
        </w:rPr>
        <w:lastRenderedPageBreak/>
        <w:t>时风控</w:t>
      </w:r>
      <w:proofErr w:type="gramEnd"/>
      <w:r w:rsidRPr="005C0FF3">
        <w:rPr>
          <w:rFonts w:ascii="Times New Roman" w:hAnsi="Times New Roman" w:hint="eastAsia"/>
          <w:sz w:val="24"/>
          <w:szCs w:val="24"/>
        </w:rPr>
        <w:t>模块是一个可选的用于实时监控用户实时交易操作的组件。算法下单模</w:t>
      </w:r>
      <w:proofErr w:type="gramStart"/>
      <w:r w:rsidRPr="005C0FF3">
        <w:rPr>
          <w:rFonts w:ascii="Times New Roman" w:hAnsi="Times New Roman" w:hint="eastAsia"/>
          <w:sz w:val="24"/>
          <w:szCs w:val="24"/>
        </w:rPr>
        <w:t>块来自</w:t>
      </w:r>
      <w:proofErr w:type="gramEnd"/>
      <w:r w:rsidRPr="005C0FF3">
        <w:rPr>
          <w:rFonts w:ascii="Times New Roman" w:hAnsi="Times New Roman" w:hint="eastAsia"/>
          <w:sz w:val="24"/>
          <w:szCs w:val="24"/>
        </w:rPr>
        <w:t>于量化交易的市场经验，用户可以使用包括</w:t>
      </w:r>
      <w:del w:id="18" w:author="成 郭" w:date="2019-01-09T14:47:00Z">
        <w:r w:rsidRPr="005C0FF3" w:rsidDel="00920EA6">
          <w:rPr>
            <w:rFonts w:ascii="Times New Roman" w:hAnsi="Times New Roman"/>
            <w:sz w:val="24"/>
            <w:szCs w:val="24"/>
          </w:rPr>
          <w:delText>TWAP</w:delText>
        </w:r>
        <w:r w:rsidRPr="005C0FF3" w:rsidDel="00920EA6">
          <w:rPr>
            <w:rFonts w:ascii="Times New Roman" w:hAnsi="Times New Roman" w:hint="eastAsia"/>
            <w:sz w:val="24"/>
            <w:szCs w:val="24"/>
          </w:rPr>
          <w:delText>、</w:delText>
        </w:r>
        <w:r w:rsidRPr="005C0FF3" w:rsidDel="00920EA6">
          <w:rPr>
            <w:rFonts w:ascii="Times New Roman" w:hAnsi="Times New Roman"/>
            <w:sz w:val="24"/>
            <w:szCs w:val="24"/>
          </w:rPr>
          <w:delText>VWAP</w:delText>
        </w:r>
        <w:r w:rsidRPr="005C0FF3" w:rsidDel="00920EA6">
          <w:rPr>
            <w:rFonts w:ascii="Times New Roman" w:hAnsi="Times New Roman" w:hint="eastAsia"/>
            <w:sz w:val="24"/>
            <w:szCs w:val="24"/>
          </w:rPr>
          <w:delText>、配对交易</w:delText>
        </w:r>
      </w:del>
      <w:ins w:id="19" w:author="成 郭" w:date="2019-01-09T14:47:00Z">
        <w:r w:rsidR="00920EA6">
          <w:rPr>
            <w:rFonts w:ascii="Times New Roman" w:hAnsi="Times New Roman" w:hint="eastAsia"/>
            <w:sz w:val="24"/>
            <w:szCs w:val="24"/>
          </w:rPr>
          <w:t>Sniper</w:t>
        </w:r>
        <w:r w:rsidR="00920EA6">
          <w:rPr>
            <w:rFonts w:ascii="Times New Roman" w:hAnsi="Times New Roman" w:hint="eastAsia"/>
            <w:sz w:val="24"/>
            <w:szCs w:val="24"/>
          </w:rPr>
          <w:t>算法</w:t>
        </w:r>
      </w:ins>
      <w:r w:rsidRPr="005C0FF3">
        <w:rPr>
          <w:rFonts w:ascii="Times New Roman" w:hAnsi="Times New Roman" w:hint="eastAsia"/>
          <w:sz w:val="24"/>
          <w:szCs w:val="24"/>
        </w:rPr>
        <w:t>、篮子算法等在内的优秀算法和一些经典策略实现自动化下单。策略构建模块则允许用户通过图形化的流程自定义策略并使用策略层提供的</w:t>
      </w:r>
      <w:proofErr w:type="gramStart"/>
      <w:r w:rsidRPr="005C0FF3">
        <w:rPr>
          <w:rFonts w:ascii="Times New Roman" w:hAnsi="Times New Roman" w:hint="eastAsia"/>
          <w:sz w:val="24"/>
          <w:szCs w:val="24"/>
        </w:rPr>
        <w:t>高效回测引擎</w:t>
      </w:r>
      <w:proofErr w:type="gramEnd"/>
      <w:r w:rsidRPr="005C0FF3">
        <w:rPr>
          <w:rFonts w:ascii="Times New Roman" w:hAnsi="Times New Roman" w:hint="eastAsia"/>
          <w:sz w:val="24"/>
          <w:szCs w:val="24"/>
        </w:rPr>
        <w:t>进行策略</w:t>
      </w:r>
      <w:proofErr w:type="gramStart"/>
      <w:r w:rsidRPr="005C0FF3">
        <w:rPr>
          <w:rFonts w:ascii="Times New Roman" w:hAnsi="Times New Roman" w:hint="eastAsia"/>
          <w:sz w:val="24"/>
          <w:szCs w:val="24"/>
        </w:rPr>
        <w:t>的回测</w:t>
      </w:r>
      <w:proofErr w:type="gramEnd"/>
      <w:r w:rsidRPr="005C0FF3">
        <w:rPr>
          <w:rFonts w:ascii="Times New Roman" w:hAnsi="Times New Roman" w:hint="eastAsia"/>
          <w:sz w:val="24"/>
          <w:szCs w:val="24"/>
        </w:rPr>
        <w:t>和分析。</w:t>
      </w:r>
    </w:p>
    <w:p w14:paraId="0FC46A5B" w14:textId="0BFC4D2C" w:rsidR="00575A0B" w:rsidRPr="005C0FF3" w:rsidRDefault="009E6F68" w:rsidP="00575A0B">
      <w:pPr>
        <w:pStyle w:val="2"/>
        <w:spacing w:before="156" w:after="156"/>
        <w:rPr>
          <w:rFonts w:ascii="Times New Roman" w:hAnsi="Times New Roman"/>
        </w:rPr>
      </w:pPr>
      <w:bookmarkStart w:id="20" w:name="_Toc526707358"/>
      <w:r w:rsidRPr="005C0FF3">
        <w:rPr>
          <w:rFonts w:ascii="Times New Roman" w:eastAsiaTheme="minorHAnsi" w:hAnsi="Times New Roman"/>
        </w:rPr>
        <w:t>3.2</w:t>
      </w:r>
      <w:r w:rsidRPr="005C0FF3">
        <w:rPr>
          <w:rFonts w:ascii="Times New Roman" w:hAnsi="Times New Roman"/>
        </w:rPr>
        <w:t xml:space="preserve"> </w:t>
      </w:r>
      <w:r w:rsidRPr="005C0FF3">
        <w:rPr>
          <w:rFonts w:ascii="Times New Roman" w:hAnsi="Times New Roman" w:hint="eastAsia"/>
        </w:rPr>
        <w:t>项目创新点</w:t>
      </w:r>
      <w:bookmarkEnd w:id="20"/>
    </w:p>
    <w:p w14:paraId="15AAC959" w14:textId="35851CD0" w:rsidR="009A0BF1" w:rsidRPr="005C0FF3" w:rsidRDefault="009A0BF1" w:rsidP="0092031C">
      <w:pPr>
        <w:pStyle w:val="3"/>
        <w:rPr>
          <w:rFonts w:ascii="Times New Roman" w:hAnsi="Times New Roman"/>
        </w:rPr>
      </w:pPr>
      <w:r w:rsidRPr="005C0FF3">
        <w:rPr>
          <w:rFonts w:ascii="Times New Roman" w:hAnsi="Times New Roman"/>
        </w:rPr>
        <w:t xml:space="preserve">3.2.1 </w:t>
      </w:r>
      <w:r w:rsidR="00AE25B5" w:rsidRPr="005C0FF3">
        <w:rPr>
          <w:rFonts w:ascii="Times New Roman" w:hAnsi="Times New Roman" w:hint="eastAsia"/>
        </w:rPr>
        <w:t>类似实盘的仿真交易环境</w:t>
      </w:r>
    </w:p>
    <w:p w14:paraId="596E5F7F"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为了实现对实盘交易的模拟，本项目中引入了一个独立的仿真交易平台，每个用户都有自己独立的账号和初始资金，能够根据平台所提供的各大交易所的真实市场行情对价成交，每日结算。通过这种模拟环境，用户能够快速了解各种金融商品的特性、各层面相互影响关系以及理论与实际的差距，以建立整体且完整的金融投资理念，更进一步地还能轻松实现对各种交易策略的试验和验证，在将其投入实际交易环境之前做到心中有数。项目后期还会对接一些其他的通用仿真交易平台，实现更广泛的用途。</w:t>
      </w:r>
      <w:r w:rsidRPr="005C0FF3">
        <w:rPr>
          <w:rFonts w:ascii="Times New Roman" w:hAnsi="Times New Roman"/>
          <w:sz w:val="24"/>
          <w:szCs w:val="24"/>
        </w:rPr>
        <w:t xml:space="preserve"> </w:t>
      </w:r>
    </w:p>
    <w:p w14:paraId="180B17F5" w14:textId="1F72D952" w:rsidR="00D81D64" w:rsidRPr="005C0FF3" w:rsidRDefault="00D81D64" w:rsidP="0092031C">
      <w:pPr>
        <w:pStyle w:val="3"/>
        <w:rPr>
          <w:rFonts w:ascii="Times New Roman" w:hAnsi="Times New Roman"/>
        </w:rPr>
      </w:pPr>
      <w:r w:rsidRPr="005C0FF3">
        <w:rPr>
          <w:rFonts w:ascii="Times New Roman" w:hAnsi="Times New Roman"/>
        </w:rPr>
        <w:t xml:space="preserve">3.2.2 </w:t>
      </w:r>
      <w:r w:rsidRPr="005C0FF3">
        <w:rPr>
          <w:rFonts w:ascii="Times New Roman" w:hAnsi="Times New Roman" w:hint="eastAsia"/>
        </w:rPr>
        <w:t>机器学习算法和模型来构建交易策略</w:t>
      </w:r>
    </w:p>
    <w:p w14:paraId="466017D6" w14:textId="71E8CA33"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量化投资的概念来源于对金融市场的技术分析，但是基于传统的线性回归的数据分析方法很容易导致过度拟合和不一致的结果。为了寻求解决这种问题的方案，本项目中引入了机器学习的方法来构建投资策略。不同于传统的人工分析，机器学习对于数据的波动更加敏感，它</w:t>
      </w:r>
      <w:r w:rsidRPr="005C0FF3">
        <w:rPr>
          <w:rFonts w:ascii="Times New Roman" w:hAnsi="Times New Roman"/>
          <w:sz w:val="24"/>
          <w:szCs w:val="24"/>
        </w:rPr>
        <w:t>利用神经网络或其他学习方法鉴别、分析、预测特征或者因子，这些特征、因子具有经济价值，可用于构建盈利交易策略。</w:t>
      </w:r>
      <w:r w:rsidRPr="005C0FF3">
        <w:rPr>
          <w:rFonts w:ascii="Times New Roman" w:hAnsi="Times New Roman" w:hint="eastAsia"/>
          <w:sz w:val="24"/>
          <w:szCs w:val="24"/>
        </w:rPr>
        <w:t>有了机器学习，分析人员将被从大量数据中解放出来，从而有了更多的精力去处理特征因子的选择。</w:t>
      </w:r>
    </w:p>
    <w:p w14:paraId="6F7F4B60" w14:textId="2D6DFEA8"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考虑到不同的机器学习算法的特点，本项目中</w:t>
      </w:r>
      <w:ins w:id="21" w:author="成 郭" w:date="2019-01-09T14:49:00Z">
        <w:r w:rsidR="00D7766B">
          <w:rPr>
            <w:rFonts w:ascii="Times New Roman" w:hAnsi="Times New Roman" w:hint="eastAsia"/>
            <w:sz w:val="24"/>
            <w:szCs w:val="24"/>
          </w:rPr>
          <w:t>会</w:t>
        </w:r>
      </w:ins>
      <w:bookmarkStart w:id="22" w:name="_GoBack"/>
      <w:bookmarkEnd w:id="22"/>
      <w:del w:id="23" w:author="成 郭" w:date="2019-01-09T14:48:00Z">
        <w:r w:rsidRPr="005C0FF3" w:rsidDel="0017767C">
          <w:rPr>
            <w:rFonts w:ascii="Times New Roman" w:hAnsi="Times New Roman" w:hint="eastAsia"/>
            <w:sz w:val="24"/>
            <w:szCs w:val="24"/>
          </w:rPr>
          <w:delText>引入了</w:delText>
        </w:r>
      </w:del>
      <w:ins w:id="24" w:author="成 郭" w:date="2019-01-09T14:48:00Z">
        <w:r w:rsidR="0019298E">
          <w:rPr>
            <w:rFonts w:ascii="Times New Roman" w:hAnsi="Times New Roman" w:hint="eastAsia"/>
            <w:sz w:val="24"/>
            <w:szCs w:val="24"/>
          </w:rPr>
          <w:t>考察</w:t>
        </w:r>
      </w:ins>
      <w:r w:rsidRPr="005C0FF3">
        <w:rPr>
          <w:rFonts w:ascii="Times New Roman" w:hAnsi="Times New Roman" w:hint="eastAsia"/>
          <w:sz w:val="24"/>
          <w:szCs w:val="24"/>
        </w:rPr>
        <w:t>诸如支持向量机、决策树、</w:t>
      </w:r>
      <w:r w:rsidRPr="005C0FF3">
        <w:rPr>
          <w:rFonts w:ascii="Times New Roman" w:hAnsi="Times New Roman"/>
          <w:sz w:val="24"/>
          <w:szCs w:val="24"/>
        </w:rPr>
        <w:t>BP</w:t>
      </w:r>
      <w:r w:rsidRPr="005C0FF3">
        <w:rPr>
          <w:rFonts w:ascii="Times New Roman" w:hAnsi="Times New Roman" w:hint="eastAsia"/>
          <w:sz w:val="24"/>
          <w:szCs w:val="24"/>
        </w:rPr>
        <w:t>神经网络、贝叶斯正则化神经网络等类似算法</w:t>
      </w:r>
      <w:ins w:id="25" w:author="成 郭" w:date="2019-01-09T14:48:00Z">
        <w:r w:rsidR="0019298E">
          <w:rPr>
            <w:rFonts w:ascii="Times New Roman" w:hAnsi="Times New Roman" w:hint="eastAsia"/>
            <w:sz w:val="24"/>
            <w:szCs w:val="24"/>
          </w:rPr>
          <w:t>的应用</w:t>
        </w:r>
      </w:ins>
      <w:r w:rsidRPr="005C0FF3">
        <w:rPr>
          <w:rFonts w:ascii="Times New Roman" w:hAnsi="Times New Roman" w:hint="eastAsia"/>
          <w:sz w:val="24"/>
          <w:szCs w:val="24"/>
        </w:rPr>
        <w:t>，以</w:t>
      </w:r>
      <w:del w:id="26" w:author="成 郭" w:date="2019-01-09T14:49:00Z">
        <w:r w:rsidRPr="005C0FF3" w:rsidDel="00313ADA">
          <w:rPr>
            <w:rFonts w:ascii="Times New Roman" w:hAnsi="Times New Roman" w:hint="eastAsia"/>
            <w:sz w:val="24"/>
            <w:szCs w:val="24"/>
          </w:rPr>
          <w:delText>应对</w:delText>
        </w:r>
      </w:del>
      <w:ins w:id="27" w:author="成 郭" w:date="2019-01-09T14:49:00Z">
        <w:r w:rsidR="00313ADA">
          <w:rPr>
            <w:rFonts w:ascii="Times New Roman" w:hAnsi="Times New Roman" w:hint="eastAsia"/>
            <w:sz w:val="24"/>
            <w:szCs w:val="24"/>
          </w:rPr>
          <w:t>针对</w:t>
        </w:r>
      </w:ins>
      <w:r w:rsidRPr="005C0FF3">
        <w:rPr>
          <w:rFonts w:ascii="Times New Roman" w:hAnsi="Times New Roman" w:hint="eastAsia"/>
          <w:sz w:val="24"/>
          <w:szCs w:val="24"/>
        </w:rPr>
        <w:t>不同类型的交易数据和交易场景。事实上，这也是目前的机器学习领域所存在的一些局限所导致的，随着理论和技术的进步，本项目中也将会持续引进更为先进的算法。</w:t>
      </w:r>
    </w:p>
    <w:p w14:paraId="657D06E9" w14:textId="404C676E" w:rsidR="00AE2FCD" w:rsidRPr="005C0FF3" w:rsidRDefault="00AE2FCD" w:rsidP="00AE2FCD">
      <w:pPr>
        <w:pStyle w:val="3"/>
        <w:rPr>
          <w:rFonts w:ascii="Times New Roman" w:hAnsi="Times New Roman"/>
        </w:rPr>
      </w:pPr>
      <w:r w:rsidRPr="005C0FF3">
        <w:rPr>
          <w:rFonts w:ascii="Times New Roman" w:hAnsi="Times New Roman"/>
        </w:rPr>
        <w:t xml:space="preserve">3.2.3 </w:t>
      </w:r>
      <w:r w:rsidR="00A33240" w:rsidRPr="005C0FF3">
        <w:rPr>
          <w:rFonts w:ascii="Times New Roman" w:hAnsi="Times New Roman" w:hint="eastAsia"/>
        </w:rPr>
        <w:t>可视化的快速策略构建</w:t>
      </w:r>
    </w:p>
    <w:p w14:paraId="7BA47203" w14:textId="232F5F2C"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随着</w:t>
      </w:r>
      <w:r w:rsidR="00E06443" w:rsidRPr="005C0FF3">
        <w:rPr>
          <w:rFonts w:ascii="Times New Roman" w:hAnsi="Times New Roman"/>
          <w:sz w:val="24"/>
          <w:szCs w:val="24"/>
        </w:rPr>
        <w:t>W</w:t>
      </w:r>
      <w:r w:rsidRPr="005C0FF3">
        <w:rPr>
          <w:rFonts w:ascii="Times New Roman" w:hAnsi="Times New Roman"/>
          <w:sz w:val="24"/>
          <w:szCs w:val="24"/>
        </w:rPr>
        <w:t>eb</w:t>
      </w:r>
      <w:r w:rsidRPr="005C0FF3">
        <w:rPr>
          <w:rFonts w:ascii="Times New Roman" w:hAnsi="Times New Roman" w:hint="eastAsia"/>
          <w:sz w:val="24"/>
          <w:szCs w:val="24"/>
        </w:rPr>
        <w:t>可视化应用技术的发展，如何实现与用户的便捷交互也是项目进</w:t>
      </w:r>
      <w:r w:rsidRPr="005C0FF3">
        <w:rPr>
          <w:rFonts w:ascii="Times New Roman" w:hAnsi="Times New Roman" w:hint="eastAsia"/>
          <w:sz w:val="24"/>
          <w:szCs w:val="24"/>
        </w:rPr>
        <w:lastRenderedPageBreak/>
        <w:t>行过程中需要考虑的一个关键问题</w:t>
      </w:r>
      <w:r w:rsidRPr="005C0FF3">
        <w:rPr>
          <w:rFonts w:ascii="Times New Roman" w:hAnsi="Times New Roman"/>
          <w:sz w:val="24"/>
          <w:szCs w:val="24"/>
        </w:rPr>
        <w:t>。</w:t>
      </w:r>
    </w:p>
    <w:p w14:paraId="6EB6D13A"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可能传统的量化交易分析师们已经习惯了为自己的策略编写一定量的代码，但是既然人为编写的代码具有平台各异性，那么在搭建平台时便考虑为他们减轻一些负担也是顺理成章的。本项目中，分析师们只需要在图形化的界面中输入关键参数，就能生成相应的策略，而不用花大量的时间去熟悉平台提供的相关接口来做本不应该需要他们做的代码编写工作，这将极大地提高他们的使用效率，也能在一定程度上降低平台的使用门槛。</w:t>
      </w:r>
    </w:p>
    <w:p w14:paraId="76859846" w14:textId="77777777" w:rsidR="00EE7249" w:rsidRPr="005C0FF3" w:rsidRDefault="00EE7249" w:rsidP="00EE7249">
      <w:pPr>
        <w:ind w:firstLineChars="200" w:firstLine="480"/>
        <w:rPr>
          <w:rFonts w:ascii="Times New Roman" w:hAnsi="Times New Roman"/>
          <w:sz w:val="24"/>
          <w:szCs w:val="24"/>
        </w:rPr>
      </w:pPr>
      <w:r w:rsidRPr="005C0FF3">
        <w:rPr>
          <w:rFonts w:ascii="Times New Roman" w:hAnsi="Times New Roman" w:hint="eastAsia"/>
          <w:sz w:val="24"/>
          <w:szCs w:val="24"/>
        </w:rPr>
        <w:t>另外，融合了机器学习算法的交易策略与传统策略相比，构建过程更加复杂和多变，这使得很多其他同类型平台上以简单的输入</w:t>
      </w:r>
      <w:proofErr w:type="gramStart"/>
      <w:r w:rsidRPr="005C0FF3">
        <w:rPr>
          <w:rFonts w:ascii="Times New Roman" w:hAnsi="Times New Roman" w:hint="eastAsia"/>
          <w:sz w:val="24"/>
          <w:szCs w:val="24"/>
        </w:rPr>
        <w:t>框或者</w:t>
      </w:r>
      <w:proofErr w:type="gramEnd"/>
      <w:r w:rsidRPr="005C0FF3">
        <w:rPr>
          <w:rFonts w:ascii="Times New Roman" w:hAnsi="Times New Roman" w:hint="eastAsia"/>
          <w:sz w:val="24"/>
          <w:szCs w:val="24"/>
        </w:rPr>
        <w:t>复选框形式的实现的可视化方法显得有些捉襟见肘。本项目中引入了可视化组件，支持使用拖拽的形式来搭建策略流程，简单易用，一目了然。</w:t>
      </w:r>
    </w:p>
    <w:p w14:paraId="318E6783" w14:textId="77777777" w:rsidR="00EE7249" w:rsidRPr="005C0FF3" w:rsidRDefault="00EE7249" w:rsidP="00815E64">
      <w:pPr>
        <w:ind w:firstLineChars="200" w:firstLine="420"/>
        <w:rPr>
          <w:rFonts w:ascii="Times New Roman" w:hAnsi="Times New Roman"/>
        </w:rPr>
      </w:pPr>
    </w:p>
    <w:p w14:paraId="7BF2A53C" w14:textId="77777777" w:rsidR="00434D39" w:rsidRPr="005C0FF3" w:rsidRDefault="00434D39">
      <w:pPr>
        <w:widowControl/>
        <w:spacing w:line="240" w:lineRule="auto"/>
        <w:jc w:val="left"/>
        <w:rPr>
          <w:rFonts w:ascii="Times New Roman" w:eastAsia="黑体" w:hAnsi="Times New Roman"/>
          <w:b/>
          <w:bCs/>
          <w:kern w:val="44"/>
          <w:sz w:val="44"/>
          <w:szCs w:val="44"/>
        </w:rPr>
      </w:pPr>
      <w:r w:rsidRPr="005C0FF3">
        <w:rPr>
          <w:rFonts w:ascii="Times New Roman" w:hAnsi="Times New Roman"/>
        </w:rPr>
        <w:br w:type="page"/>
      </w:r>
    </w:p>
    <w:p w14:paraId="7856430D" w14:textId="12B901D9" w:rsidR="00D053C0" w:rsidRPr="005C0FF3" w:rsidRDefault="00B34D54">
      <w:pPr>
        <w:pStyle w:val="1"/>
      </w:pPr>
      <w:bookmarkStart w:id="28" w:name="_Toc526707359"/>
      <w:r w:rsidRPr="005C0FF3">
        <w:rPr>
          <w:rFonts w:hint="eastAsia"/>
        </w:rPr>
        <w:lastRenderedPageBreak/>
        <w:t>项目方案</w:t>
      </w:r>
      <w:r w:rsidR="00A431B7" w:rsidRPr="005C0FF3">
        <w:rPr>
          <w:rFonts w:hint="eastAsia"/>
        </w:rPr>
        <w:t>和可行性分析</w:t>
      </w:r>
      <w:bookmarkEnd w:id="28"/>
    </w:p>
    <w:p w14:paraId="769B995B" w14:textId="2D34FD09" w:rsidR="00913A58" w:rsidRPr="005C0FF3" w:rsidRDefault="00C77047" w:rsidP="00CE1552">
      <w:pPr>
        <w:pStyle w:val="2"/>
        <w:spacing w:before="156" w:after="156"/>
        <w:rPr>
          <w:rFonts w:ascii="Times New Roman" w:hAnsi="Times New Roman"/>
        </w:rPr>
      </w:pPr>
      <w:bookmarkStart w:id="29" w:name="_Toc526707360"/>
      <w:r w:rsidRPr="005C0FF3">
        <w:rPr>
          <w:rFonts w:ascii="Times New Roman" w:eastAsiaTheme="minorHAnsi" w:hAnsi="Times New Roman"/>
        </w:rPr>
        <w:t>4</w:t>
      </w:r>
      <w:r w:rsidR="00B102FF" w:rsidRPr="005C0FF3">
        <w:rPr>
          <w:rFonts w:ascii="Times New Roman" w:eastAsiaTheme="minorHAnsi" w:hAnsi="Times New Roman"/>
        </w:rPr>
        <w:t>.1</w:t>
      </w:r>
      <w:r w:rsidR="00B102FF" w:rsidRPr="005C0FF3">
        <w:rPr>
          <w:rFonts w:ascii="Times New Roman" w:hAnsi="Times New Roman"/>
        </w:rPr>
        <w:t xml:space="preserve"> </w:t>
      </w:r>
      <w:r w:rsidR="00913A58" w:rsidRPr="005C0FF3">
        <w:rPr>
          <w:rFonts w:ascii="Times New Roman" w:hAnsi="Times New Roman" w:hint="eastAsia"/>
        </w:rPr>
        <w:t>功能</w:t>
      </w:r>
      <w:r w:rsidRPr="005C0FF3">
        <w:rPr>
          <w:rFonts w:ascii="Times New Roman" w:hAnsi="Times New Roman" w:hint="eastAsia"/>
        </w:rPr>
        <w:t>需求</w:t>
      </w:r>
      <w:bookmarkEnd w:id="29"/>
    </w:p>
    <w:p w14:paraId="1D3A8025" w14:textId="3D77A0C4" w:rsidR="00BE4B83" w:rsidRPr="005C0FF3" w:rsidRDefault="00BE4B83" w:rsidP="0092031C">
      <w:pPr>
        <w:pStyle w:val="3"/>
        <w:rPr>
          <w:rFonts w:ascii="Times New Roman" w:hAnsi="Times New Roman"/>
        </w:rPr>
      </w:pPr>
      <w:r w:rsidRPr="005C0FF3">
        <w:rPr>
          <w:rFonts w:ascii="Times New Roman" w:hAnsi="Times New Roman"/>
        </w:rPr>
        <w:t xml:space="preserve">4.1.1 </w:t>
      </w:r>
      <w:r w:rsidRPr="005C0FF3">
        <w:rPr>
          <w:rFonts w:ascii="Times New Roman" w:hAnsi="Times New Roman" w:hint="eastAsia"/>
        </w:rPr>
        <w:t>功能模块</w:t>
      </w:r>
    </w:p>
    <w:p w14:paraId="3CEF60AB"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本项目主要包含五大功能模块：行情展示、交易下单、</w:t>
      </w:r>
      <w:proofErr w:type="gramStart"/>
      <w:r w:rsidRPr="005C0FF3">
        <w:rPr>
          <w:rFonts w:ascii="Times New Roman" w:hAnsi="Times New Roman"/>
          <w:sz w:val="24"/>
          <w:szCs w:val="24"/>
        </w:rPr>
        <w:t>实时风控</w:t>
      </w:r>
      <w:proofErr w:type="gramEnd"/>
      <w:r w:rsidRPr="005C0FF3">
        <w:rPr>
          <w:rFonts w:ascii="Times New Roman" w:hAnsi="Times New Roman"/>
          <w:sz w:val="24"/>
          <w:szCs w:val="24"/>
        </w:rPr>
        <w:t>、算法交易、策略构建等。</w:t>
      </w:r>
    </w:p>
    <w:p w14:paraId="5E680F9F" w14:textId="713C1365" w:rsidR="002A4CF1" w:rsidRPr="005C0FF3" w:rsidRDefault="002A4CF1" w:rsidP="0092031C">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行情展示</w:t>
      </w:r>
    </w:p>
    <w:p w14:paraId="6194D149"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用户可以通过股票或者期货代码或名称查询相应产品的行情信息，需要提供实时行情查询、订阅及日内</w:t>
      </w:r>
      <w:proofErr w:type="gramStart"/>
      <w:r w:rsidRPr="005C0FF3">
        <w:rPr>
          <w:rFonts w:ascii="Times New Roman" w:hAnsi="Times New Roman"/>
          <w:sz w:val="24"/>
          <w:szCs w:val="24"/>
        </w:rPr>
        <w:t>分钟线查询</w:t>
      </w:r>
      <w:proofErr w:type="gramEnd"/>
      <w:r w:rsidRPr="005C0FF3">
        <w:rPr>
          <w:rFonts w:ascii="Times New Roman" w:hAnsi="Times New Roman"/>
          <w:sz w:val="24"/>
          <w:szCs w:val="24"/>
        </w:rPr>
        <w:t>服务，历史行情数据查询服务和参考数据查询服务，并以合适的图形化方式进行展示，方便用户进行分析。</w:t>
      </w:r>
    </w:p>
    <w:p w14:paraId="252DC72C"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对于不同的数据服务，需要连接不同的数据源：获取实时行情信息，需要连接</w:t>
      </w:r>
      <w:proofErr w:type="spellStart"/>
      <w:r w:rsidRPr="005C0FF3">
        <w:rPr>
          <w:rFonts w:ascii="Times New Roman" w:hAnsi="Times New Roman"/>
          <w:sz w:val="24"/>
          <w:szCs w:val="24"/>
        </w:rPr>
        <w:t>Mdlink</w:t>
      </w:r>
      <w:proofErr w:type="spellEnd"/>
      <w:r w:rsidRPr="005C0FF3">
        <w:rPr>
          <w:rFonts w:ascii="Times New Roman" w:hAnsi="Times New Roman"/>
          <w:sz w:val="24"/>
          <w:szCs w:val="24"/>
        </w:rPr>
        <w:t>和</w:t>
      </w:r>
      <w:r w:rsidRPr="005C0FF3">
        <w:rPr>
          <w:rFonts w:ascii="Times New Roman" w:hAnsi="Times New Roman"/>
          <w:sz w:val="24"/>
          <w:szCs w:val="24"/>
        </w:rPr>
        <w:t>QMS</w:t>
      </w:r>
      <w:r w:rsidRPr="005C0FF3">
        <w:rPr>
          <w:rFonts w:ascii="Times New Roman" w:hAnsi="Times New Roman"/>
          <w:sz w:val="24"/>
          <w:szCs w:val="24"/>
        </w:rPr>
        <w:t>等；获取历史行情，需要连接</w:t>
      </w:r>
      <w:proofErr w:type="spellStart"/>
      <w:r w:rsidRPr="005C0FF3">
        <w:rPr>
          <w:rFonts w:ascii="Times New Roman" w:hAnsi="Times New Roman"/>
          <w:sz w:val="24"/>
          <w:szCs w:val="24"/>
        </w:rPr>
        <w:t>Tushare</w:t>
      </w:r>
      <w:proofErr w:type="spellEnd"/>
      <w:r w:rsidRPr="005C0FF3">
        <w:rPr>
          <w:rFonts w:ascii="Times New Roman" w:hAnsi="Times New Roman"/>
          <w:sz w:val="24"/>
          <w:szCs w:val="24"/>
        </w:rPr>
        <w:t>等；获取参考数据，需要连接万得参考数据库等。因此，平台需要对不同数据源做适配，以应对各种类型的用户交易需求。</w:t>
      </w:r>
    </w:p>
    <w:p w14:paraId="62CB7805" w14:textId="6A268D5D" w:rsidR="00BF2C69" w:rsidRPr="005C0FF3" w:rsidRDefault="00BF2C69" w:rsidP="00BF2C69">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交易下单</w:t>
      </w:r>
    </w:p>
    <w:p w14:paraId="44C5B70A"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普通的下单操作是利用平台进行量化交易的基础，而且并非所有的交易都需要使用复杂的交易策略或者算法。有时候，用户只需要根据行情信息凭直观的感觉就能够做出很好的决策。同时，这也给用户提供了一个熟悉交易流程的过程。在这种情况下，用户需要提供股票或者期货的代码、操作类型（开仓或者平仓）、交易价格、交易数量、交易所（如果需要的话）等信息，然后就可以一键下单，委托平台进行交易处理，平台上也会实时更新用户所有的订单状态，包括委托成功或失败、交易成功或失败等等。</w:t>
      </w:r>
    </w:p>
    <w:p w14:paraId="700BCB2E"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另外，作为被委托方，平台会对用户的一些过分离谱的操作</w:t>
      </w:r>
      <w:proofErr w:type="gramStart"/>
      <w:r w:rsidRPr="005C0FF3">
        <w:rPr>
          <w:rFonts w:ascii="Times New Roman" w:hAnsi="Times New Roman"/>
          <w:sz w:val="24"/>
          <w:szCs w:val="24"/>
        </w:rPr>
        <w:t>作拒单</w:t>
      </w:r>
      <w:proofErr w:type="gramEnd"/>
      <w:r w:rsidRPr="005C0FF3">
        <w:rPr>
          <w:rFonts w:ascii="Times New Roman" w:hAnsi="Times New Roman"/>
          <w:sz w:val="24"/>
          <w:szCs w:val="24"/>
        </w:rPr>
        <w:t>处理，用户也可以对所有的委托单做撤单处理。</w:t>
      </w:r>
    </w:p>
    <w:p w14:paraId="65FC4532" w14:textId="29157072" w:rsidR="00D7543C" w:rsidRPr="005C0FF3" w:rsidRDefault="00D7543C" w:rsidP="00D7543C">
      <w:pPr>
        <w:pStyle w:val="a8"/>
        <w:numPr>
          <w:ilvl w:val="0"/>
          <w:numId w:val="1"/>
        </w:numPr>
        <w:ind w:firstLineChars="0"/>
        <w:rPr>
          <w:rFonts w:ascii="Times New Roman" w:hAnsi="Times New Roman"/>
          <w:b/>
          <w:sz w:val="24"/>
          <w:szCs w:val="24"/>
        </w:rPr>
      </w:pPr>
      <w:proofErr w:type="gramStart"/>
      <w:r w:rsidRPr="005C0FF3">
        <w:rPr>
          <w:rFonts w:ascii="Times New Roman" w:hAnsi="Times New Roman" w:hint="eastAsia"/>
          <w:b/>
          <w:sz w:val="24"/>
          <w:szCs w:val="24"/>
        </w:rPr>
        <w:t>实时风控</w:t>
      </w:r>
      <w:proofErr w:type="gramEnd"/>
    </w:p>
    <w:p w14:paraId="04276A97" w14:textId="77777777" w:rsidR="001D72B4" w:rsidRPr="005C0FF3" w:rsidRDefault="001D72B4" w:rsidP="0092031C">
      <w:pPr>
        <w:ind w:firstLine="420"/>
        <w:rPr>
          <w:rFonts w:ascii="Times New Roman" w:hAnsi="Times New Roman"/>
          <w:sz w:val="24"/>
          <w:szCs w:val="24"/>
        </w:rPr>
      </w:pPr>
      <w:r w:rsidRPr="005C0FF3">
        <w:rPr>
          <w:rFonts w:ascii="Times New Roman" w:hAnsi="Times New Roman"/>
          <w:sz w:val="24"/>
          <w:szCs w:val="24"/>
        </w:rPr>
        <w:t>风险控制对于量化交易</w:t>
      </w:r>
      <w:proofErr w:type="gramStart"/>
      <w:r w:rsidRPr="005C0FF3">
        <w:rPr>
          <w:rFonts w:ascii="Times New Roman" w:hAnsi="Times New Roman"/>
          <w:sz w:val="24"/>
          <w:szCs w:val="24"/>
        </w:rPr>
        <w:t>领域领域</w:t>
      </w:r>
      <w:proofErr w:type="gramEnd"/>
      <w:r w:rsidRPr="005C0FF3">
        <w:rPr>
          <w:rFonts w:ascii="Times New Roman" w:hAnsi="Times New Roman"/>
          <w:sz w:val="24"/>
          <w:szCs w:val="24"/>
        </w:rPr>
        <w:t>至关重要，它能够有效避免操作员的误操作和比较明显的决策错误。虽然对于仿真交易而言，失误的后果并不严重，但是为了力求对实盘交易更贴切的模拟，一个具有强交互性的</w:t>
      </w:r>
      <w:proofErr w:type="gramStart"/>
      <w:r w:rsidRPr="005C0FF3">
        <w:rPr>
          <w:rFonts w:ascii="Times New Roman" w:hAnsi="Times New Roman"/>
          <w:sz w:val="24"/>
          <w:szCs w:val="24"/>
        </w:rPr>
        <w:t>实时风控</w:t>
      </w:r>
      <w:proofErr w:type="gramEnd"/>
      <w:r w:rsidRPr="005C0FF3">
        <w:rPr>
          <w:rFonts w:ascii="Times New Roman" w:hAnsi="Times New Roman"/>
          <w:sz w:val="24"/>
          <w:szCs w:val="24"/>
        </w:rPr>
        <w:t>引擎必不可少，</w:t>
      </w:r>
      <w:r w:rsidRPr="005C0FF3">
        <w:rPr>
          <w:rFonts w:ascii="Times New Roman" w:hAnsi="Times New Roman"/>
          <w:sz w:val="24"/>
          <w:szCs w:val="24"/>
        </w:rPr>
        <w:lastRenderedPageBreak/>
        <w:t>这将给用户带来更加完美的交易体验。用户在交易过程中，可以自主选择是否开启这一组件。</w:t>
      </w:r>
    </w:p>
    <w:p w14:paraId="09D32A72" w14:textId="3F668003" w:rsidR="00FA5EE9" w:rsidRPr="005C0FF3" w:rsidRDefault="00FA5EE9" w:rsidP="00FA5EE9">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算法交易</w:t>
      </w:r>
    </w:p>
    <w:p w14:paraId="60A6BD1B"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业内已有的许多优秀的算法和策略已经经过了充足的实践验证，可以适用于很多经典的交易场景，所以很有必要提供对它们的支持。</w:t>
      </w:r>
    </w:p>
    <w:p w14:paraId="77B19384" w14:textId="69F581D8"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算法交易作为系统的一个主要模块，可以为用户提供强大</w:t>
      </w:r>
      <w:proofErr w:type="gramStart"/>
      <w:r w:rsidRPr="005C0FF3">
        <w:rPr>
          <w:rFonts w:ascii="Times New Roman" w:hAnsi="Times New Roman"/>
          <w:sz w:val="24"/>
          <w:szCs w:val="24"/>
        </w:rPr>
        <w:t>的算力支持</w:t>
      </w:r>
      <w:proofErr w:type="gramEnd"/>
      <w:r w:rsidRPr="005C0FF3">
        <w:rPr>
          <w:rFonts w:ascii="Times New Roman" w:hAnsi="Times New Roman"/>
          <w:sz w:val="24"/>
          <w:szCs w:val="24"/>
        </w:rPr>
        <w:t>，使用一些常见的交易算法如</w:t>
      </w:r>
      <w:del w:id="30" w:author="成 郭" w:date="2019-01-09T14:47:00Z">
        <w:r w:rsidRPr="005C0FF3" w:rsidDel="00482CC7">
          <w:rPr>
            <w:rFonts w:ascii="Times New Roman" w:hAnsi="Times New Roman" w:hint="eastAsia"/>
            <w:sz w:val="24"/>
            <w:szCs w:val="24"/>
          </w:rPr>
          <w:delText>TWAP</w:delText>
        </w:r>
        <w:r w:rsidRPr="005C0FF3" w:rsidDel="00482CC7">
          <w:rPr>
            <w:rFonts w:ascii="Times New Roman" w:hAnsi="Times New Roman" w:hint="eastAsia"/>
            <w:sz w:val="24"/>
            <w:szCs w:val="24"/>
          </w:rPr>
          <w:delText>、</w:delText>
        </w:r>
        <w:r w:rsidRPr="005C0FF3" w:rsidDel="00482CC7">
          <w:rPr>
            <w:rFonts w:ascii="Times New Roman" w:hAnsi="Times New Roman" w:hint="eastAsia"/>
            <w:sz w:val="24"/>
            <w:szCs w:val="24"/>
          </w:rPr>
          <w:delText>VWAP</w:delText>
        </w:r>
      </w:del>
      <w:ins w:id="31" w:author="成 郭" w:date="2019-01-09T14:47:00Z">
        <w:r w:rsidR="00482CC7">
          <w:rPr>
            <w:rFonts w:ascii="Times New Roman" w:hAnsi="Times New Roman" w:hint="eastAsia"/>
            <w:sz w:val="24"/>
            <w:szCs w:val="24"/>
          </w:rPr>
          <w:t>Sniper</w:t>
        </w:r>
        <w:r w:rsidR="00320A4A">
          <w:rPr>
            <w:rFonts w:ascii="Times New Roman" w:hAnsi="Times New Roman" w:hint="eastAsia"/>
            <w:sz w:val="24"/>
            <w:szCs w:val="24"/>
          </w:rPr>
          <w:t>算法</w:t>
        </w:r>
      </w:ins>
      <w:r w:rsidRPr="005C0FF3">
        <w:rPr>
          <w:rFonts w:ascii="Times New Roman" w:hAnsi="Times New Roman"/>
          <w:sz w:val="24"/>
          <w:szCs w:val="24"/>
        </w:rPr>
        <w:t>、篮子算法等等，帮助用户完成委托下单。用户在选择了某一算法后，需要对相关的参数进行配置，然后点击一个按钮，就可以启动算法。同时，用户还需要看到当前正在运行的算法、已经完成的算法和运行失败的算法。对于已经完成的算法，用户可以在下单页面看到对应的委托单。而对于运行失败的算法，用户也需要看到对应的失败信息，以做出对应的修正。当然，除了耳熟能详的这些算法外，很多针对于具体场景的策略也很有实际的应用价值和对自定义策略的参考价值，所以也需要从中挑选出一些有代表性的来做支持。</w:t>
      </w:r>
    </w:p>
    <w:p w14:paraId="27E53102" w14:textId="028304A0" w:rsidR="00127D5A" w:rsidRPr="005C0FF3" w:rsidRDefault="00127D5A" w:rsidP="00127D5A">
      <w:pPr>
        <w:pStyle w:val="a8"/>
        <w:numPr>
          <w:ilvl w:val="0"/>
          <w:numId w:val="1"/>
        </w:numPr>
        <w:ind w:firstLineChars="0"/>
        <w:rPr>
          <w:rFonts w:ascii="Times New Roman" w:hAnsi="Times New Roman"/>
          <w:b/>
          <w:sz w:val="24"/>
          <w:szCs w:val="24"/>
        </w:rPr>
      </w:pPr>
      <w:r w:rsidRPr="005C0FF3">
        <w:rPr>
          <w:rFonts w:ascii="Times New Roman" w:hAnsi="Times New Roman" w:hint="eastAsia"/>
          <w:b/>
          <w:sz w:val="24"/>
          <w:szCs w:val="24"/>
        </w:rPr>
        <w:t>策略构建</w:t>
      </w:r>
    </w:p>
    <w:p w14:paraId="154BF1F8"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作为量化交易的核心内容，策略的可定制化也是本项目的主打功能，用户可以根据具体需要去自定义交易策略，并使用平台提供的</w:t>
      </w:r>
      <w:proofErr w:type="gramStart"/>
      <w:r w:rsidRPr="005C0FF3">
        <w:rPr>
          <w:rFonts w:ascii="Times New Roman" w:hAnsi="Times New Roman"/>
          <w:sz w:val="24"/>
          <w:szCs w:val="24"/>
        </w:rPr>
        <w:t>高效回测引擎</w:t>
      </w:r>
      <w:proofErr w:type="gramEnd"/>
      <w:r w:rsidRPr="005C0FF3">
        <w:rPr>
          <w:rFonts w:ascii="Times New Roman" w:hAnsi="Times New Roman"/>
          <w:sz w:val="24"/>
          <w:szCs w:val="24"/>
        </w:rPr>
        <w:t>进行策略</w:t>
      </w:r>
      <w:proofErr w:type="gramStart"/>
      <w:r w:rsidRPr="005C0FF3">
        <w:rPr>
          <w:rFonts w:ascii="Times New Roman" w:hAnsi="Times New Roman"/>
          <w:sz w:val="24"/>
          <w:szCs w:val="24"/>
        </w:rPr>
        <w:t>的回测</w:t>
      </w:r>
      <w:proofErr w:type="gramEnd"/>
      <w:r w:rsidRPr="005C0FF3">
        <w:rPr>
          <w:rFonts w:ascii="Times New Roman" w:hAnsi="Times New Roman"/>
          <w:sz w:val="24"/>
          <w:szCs w:val="24"/>
        </w:rPr>
        <w:t>和分析。</w:t>
      </w:r>
    </w:p>
    <w:p w14:paraId="1D8E86F8"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考虑到传统的线性回归策略具有一些致命的缺陷，在策略构建过程中引入机器学习算法也是顺理成章的，事实上这也顺应了当前数据信息爆炸增长的趋势。无论是比较传统的机器学习算法还是更为复杂的深度学习算法，在量化交易领域都有自己的用武之地。积极响应业内最新的研究成果，是在搭建平台过程中需要考虑的。</w:t>
      </w:r>
    </w:p>
    <w:p w14:paraId="7FDCA3B1" w14:textId="77777777" w:rsidR="001D72B4" w:rsidRPr="005C0FF3" w:rsidRDefault="001D72B4" w:rsidP="0092031C">
      <w:pPr>
        <w:ind w:firstLine="360"/>
        <w:rPr>
          <w:rFonts w:ascii="Times New Roman" w:hAnsi="Times New Roman"/>
          <w:sz w:val="24"/>
          <w:szCs w:val="24"/>
        </w:rPr>
      </w:pPr>
      <w:r w:rsidRPr="005C0FF3">
        <w:rPr>
          <w:rFonts w:ascii="Times New Roman" w:hAnsi="Times New Roman"/>
          <w:sz w:val="24"/>
          <w:szCs w:val="24"/>
        </w:rPr>
        <w:t>对于策略的构建过程，大多量化交易平台的都需要用户自行编写代码，这对那些不太熟练的客户而言会是一项很费力的工作，而且不同平台之间的代码具有互异性，这就导致了大量不必要的学习成本。所以在本项目中，这一过程将被可视化，任何与代码有关的内容将被呈现为一个复选框、一个输入框、一个按钮或者一个组件，用户不用再关心平台提供了什么样的交易</w:t>
      </w:r>
      <w:r w:rsidRPr="005C0FF3">
        <w:rPr>
          <w:rFonts w:ascii="Times New Roman" w:hAnsi="Times New Roman"/>
          <w:sz w:val="24"/>
          <w:szCs w:val="24"/>
        </w:rPr>
        <w:t>API</w:t>
      </w:r>
      <w:r w:rsidRPr="005C0FF3">
        <w:rPr>
          <w:rFonts w:ascii="Times New Roman" w:hAnsi="Times New Roman"/>
          <w:sz w:val="24"/>
          <w:szCs w:val="24"/>
        </w:rPr>
        <w:t>，而只需要关心策略本身需要哪些特征。通过这种友好的交互方式，用户能够快速搭建其专属策略。</w:t>
      </w:r>
    </w:p>
    <w:p w14:paraId="277FC8D7" w14:textId="77777777" w:rsidR="001D72B4" w:rsidRPr="005C0FF3" w:rsidRDefault="001D72B4" w:rsidP="0092031C">
      <w:pPr>
        <w:rPr>
          <w:rFonts w:ascii="Times New Roman" w:hAnsi="Times New Roman"/>
        </w:rPr>
      </w:pPr>
    </w:p>
    <w:p w14:paraId="1001E97C" w14:textId="5B5D374B" w:rsidR="00913A58" w:rsidRPr="005C0FF3" w:rsidRDefault="00913A58" w:rsidP="00913A58">
      <w:pPr>
        <w:pStyle w:val="2"/>
        <w:spacing w:before="156" w:after="156"/>
        <w:rPr>
          <w:rFonts w:ascii="Times New Roman" w:hAnsi="Times New Roman"/>
        </w:rPr>
      </w:pPr>
      <w:bookmarkStart w:id="32" w:name="_Toc526707361"/>
      <w:r w:rsidRPr="005C0FF3">
        <w:rPr>
          <w:rFonts w:ascii="Times New Roman" w:eastAsiaTheme="minorHAnsi" w:hAnsi="Times New Roman"/>
        </w:rPr>
        <w:lastRenderedPageBreak/>
        <w:t>4.</w:t>
      </w:r>
      <w:r w:rsidR="00D31858" w:rsidRPr="005C0FF3">
        <w:rPr>
          <w:rFonts w:ascii="Times New Roman" w:eastAsiaTheme="minorHAnsi" w:hAnsi="Times New Roman"/>
        </w:rPr>
        <w:t>2</w:t>
      </w:r>
      <w:r w:rsidRPr="005C0FF3">
        <w:rPr>
          <w:rFonts w:ascii="Times New Roman" w:hAnsi="Times New Roman"/>
        </w:rPr>
        <w:t xml:space="preserve"> </w:t>
      </w:r>
      <w:r w:rsidR="00D31858" w:rsidRPr="005C0FF3">
        <w:rPr>
          <w:rFonts w:ascii="Times New Roman" w:hAnsi="Times New Roman" w:hint="eastAsia"/>
        </w:rPr>
        <w:t>非功能</w:t>
      </w:r>
      <w:r w:rsidRPr="005C0FF3">
        <w:rPr>
          <w:rFonts w:ascii="Times New Roman" w:hAnsi="Times New Roman" w:hint="eastAsia"/>
        </w:rPr>
        <w:t>需求</w:t>
      </w:r>
      <w:bookmarkEnd w:id="32"/>
    </w:p>
    <w:p w14:paraId="3448DE80" w14:textId="0D44640C" w:rsidR="00D31858" w:rsidRPr="005C0FF3" w:rsidRDefault="00D31858" w:rsidP="00D31858">
      <w:pPr>
        <w:pStyle w:val="3"/>
        <w:rPr>
          <w:rFonts w:ascii="Times New Roman" w:hAnsi="Times New Roman"/>
        </w:rPr>
      </w:pPr>
      <w:r w:rsidRPr="005C0FF3">
        <w:rPr>
          <w:rFonts w:ascii="Times New Roman" w:hAnsi="Times New Roman"/>
        </w:rPr>
        <w:t xml:space="preserve">4.2.1 </w:t>
      </w:r>
      <w:r w:rsidR="005116AF" w:rsidRPr="005C0FF3">
        <w:rPr>
          <w:rFonts w:ascii="Times New Roman" w:hAnsi="Times New Roman" w:hint="eastAsia"/>
        </w:rPr>
        <w:t>性能要求</w:t>
      </w:r>
    </w:p>
    <w:p w14:paraId="28D12EB5" w14:textId="01D4B370" w:rsidR="00203851" w:rsidRPr="005C0FF3" w:rsidRDefault="00203851" w:rsidP="0092031C">
      <w:pPr>
        <w:pStyle w:val="a8"/>
        <w:numPr>
          <w:ilvl w:val="0"/>
          <w:numId w:val="20"/>
        </w:numPr>
        <w:ind w:firstLineChars="0"/>
        <w:rPr>
          <w:rFonts w:ascii="Times New Roman" w:hAnsi="Times New Roman"/>
          <w:b/>
          <w:sz w:val="24"/>
          <w:szCs w:val="24"/>
        </w:rPr>
      </w:pPr>
      <w:r w:rsidRPr="005C0FF3">
        <w:rPr>
          <w:rFonts w:ascii="Times New Roman" w:hAnsi="Times New Roman" w:hint="eastAsia"/>
          <w:b/>
          <w:sz w:val="24"/>
          <w:szCs w:val="24"/>
        </w:rPr>
        <w:t>用户体验</w:t>
      </w:r>
    </w:p>
    <w:p w14:paraId="6423644C" w14:textId="09C17FC3" w:rsidR="00185D42" w:rsidRPr="005C0FF3" w:rsidRDefault="00185D42" w:rsidP="0095595D">
      <w:pPr>
        <w:ind w:firstLineChars="200" w:firstLine="480"/>
        <w:rPr>
          <w:rFonts w:ascii="Times New Roman" w:hAnsi="Times New Roman"/>
          <w:sz w:val="24"/>
          <w:szCs w:val="24"/>
        </w:rPr>
      </w:pPr>
      <w:r w:rsidRPr="005C0FF3">
        <w:rPr>
          <w:rFonts w:ascii="Times New Roman" w:hAnsi="Times New Roman" w:hint="eastAsia"/>
          <w:sz w:val="24"/>
          <w:szCs w:val="24"/>
        </w:rPr>
        <w:t>本项目作为量化交易</w:t>
      </w:r>
      <w:ins w:id="33" w:author="成 郭" w:date="2018-12-10T20:18:00Z">
        <w:r w:rsidR="00790C14">
          <w:rPr>
            <w:rFonts w:ascii="Times New Roman" w:hAnsi="Times New Roman" w:hint="eastAsia"/>
            <w:sz w:val="24"/>
            <w:szCs w:val="24"/>
          </w:rPr>
          <w:t>策略</w:t>
        </w:r>
      </w:ins>
      <w:r w:rsidRPr="005C0FF3">
        <w:rPr>
          <w:rFonts w:ascii="Times New Roman" w:hAnsi="Times New Roman" w:hint="eastAsia"/>
          <w:sz w:val="24"/>
          <w:szCs w:val="24"/>
        </w:rPr>
        <w:t>平台，应关注平台的易用性、访问的流畅性和操作的流程化。在界面设计上，应当尽可能简洁明了、分类清晰，能方便的进行功能性操作，让用户能关注于交易和策略</w:t>
      </w:r>
      <w:proofErr w:type="gramStart"/>
      <w:r w:rsidR="00F0315D" w:rsidRPr="005C0FF3">
        <w:rPr>
          <w:rFonts w:ascii="Times New Roman" w:hAnsi="Times New Roman" w:hint="eastAsia"/>
          <w:sz w:val="24"/>
          <w:szCs w:val="24"/>
        </w:rPr>
        <w:t>开发</w:t>
      </w:r>
      <w:r w:rsidR="00566D3E" w:rsidRPr="005C0FF3">
        <w:rPr>
          <w:rFonts w:ascii="Times New Roman" w:hAnsi="Times New Roman" w:hint="eastAsia"/>
          <w:sz w:val="24"/>
          <w:szCs w:val="24"/>
        </w:rPr>
        <w:t>回测</w:t>
      </w:r>
      <w:r w:rsidRPr="005C0FF3">
        <w:rPr>
          <w:rFonts w:ascii="Times New Roman" w:hAnsi="Times New Roman" w:hint="eastAsia"/>
          <w:sz w:val="24"/>
          <w:szCs w:val="24"/>
        </w:rPr>
        <w:t>本身</w:t>
      </w:r>
      <w:proofErr w:type="gramEnd"/>
      <w:r w:rsidRPr="005C0FF3">
        <w:rPr>
          <w:rFonts w:ascii="Times New Roman" w:hAnsi="Times New Roman" w:hint="eastAsia"/>
          <w:sz w:val="24"/>
          <w:szCs w:val="24"/>
        </w:rPr>
        <w:t>。在</w:t>
      </w:r>
      <w:r w:rsidR="002F55CF" w:rsidRPr="005C0FF3">
        <w:rPr>
          <w:rFonts w:ascii="Times New Roman" w:hAnsi="Times New Roman" w:hint="eastAsia"/>
          <w:sz w:val="24"/>
          <w:szCs w:val="24"/>
        </w:rPr>
        <w:t>数据走势图展示和</w:t>
      </w:r>
      <w:r w:rsidR="00487737" w:rsidRPr="005C0FF3">
        <w:rPr>
          <w:rFonts w:ascii="Times New Roman" w:hAnsi="Times New Roman" w:hint="eastAsia"/>
          <w:sz w:val="24"/>
          <w:szCs w:val="24"/>
        </w:rPr>
        <w:t>数据查询</w:t>
      </w:r>
      <w:r w:rsidR="002F55CF" w:rsidRPr="005C0FF3">
        <w:rPr>
          <w:rFonts w:ascii="Times New Roman" w:hAnsi="Times New Roman" w:hint="eastAsia"/>
          <w:sz w:val="24"/>
          <w:szCs w:val="24"/>
        </w:rPr>
        <w:t>上，</w:t>
      </w:r>
      <w:r w:rsidR="00487737" w:rsidRPr="005C0FF3">
        <w:rPr>
          <w:rFonts w:ascii="Times New Roman" w:hAnsi="Times New Roman" w:hint="eastAsia"/>
          <w:sz w:val="24"/>
          <w:szCs w:val="24"/>
        </w:rPr>
        <w:t>应尽可能高效，</w:t>
      </w:r>
      <w:proofErr w:type="gramStart"/>
      <w:r w:rsidR="00487737" w:rsidRPr="005C0FF3">
        <w:rPr>
          <w:rFonts w:ascii="Times New Roman" w:hAnsi="Times New Roman" w:hint="eastAsia"/>
          <w:sz w:val="24"/>
          <w:szCs w:val="24"/>
        </w:rPr>
        <w:t>避免卡顿造成</w:t>
      </w:r>
      <w:proofErr w:type="gramEnd"/>
      <w:r w:rsidR="00487737" w:rsidRPr="005C0FF3">
        <w:rPr>
          <w:rFonts w:ascii="Times New Roman" w:hAnsi="Times New Roman" w:hint="eastAsia"/>
          <w:sz w:val="24"/>
          <w:szCs w:val="24"/>
        </w:rPr>
        <w:t>的困扰。在机器学习和深度学习的应用上，应充分利用和准确分析大数据，根据历史数据进行训练从而优化系统策略。</w:t>
      </w:r>
    </w:p>
    <w:p w14:paraId="28C4DD82" w14:textId="5944A29C" w:rsidR="00A67CC9" w:rsidRPr="005C0FF3" w:rsidRDefault="00A67CC9" w:rsidP="0092031C">
      <w:pPr>
        <w:pStyle w:val="a8"/>
        <w:numPr>
          <w:ilvl w:val="0"/>
          <w:numId w:val="20"/>
        </w:numPr>
        <w:ind w:firstLineChars="0"/>
        <w:rPr>
          <w:rFonts w:ascii="Times New Roman" w:hAnsi="Times New Roman"/>
          <w:b/>
          <w:sz w:val="24"/>
          <w:szCs w:val="24"/>
        </w:rPr>
      </w:pPr>
      <w:r w:rsidRPr="005C0FF3">
        <w:rPr>
          <w:rFonts w:ascii="Times New Roman" w:hAnsi="Times New Roman" w:hint="eastAsia"/>
          <w:b/>
          <w:sz w:val="24"/>
          <w:szCs w:val="24"/>
        </w:rPr>
        <w:t>时间特性</w:t>
      </w:r>
      <w:r w:rsidR="002C3C25" w:rsidRPr="005C0FF3">
        <w:rPr>
          <w:rFonts w:ascii="Times New Roman" w:hAnsi="Times New Roman" w:hint="eastAsia"/>
          <w:b/>
          <w:sz w:val="24"/>
          <w:szCs w:val="24"/>
        </w:rPr>
        <w:t>要求</w:t>
      </w:r>
    </w:p>
    <w:p w14:paraId="37A629BC" w14:textId="0A26B94D" w:rsidR="00E9534E" w:rsidRPr="005C0FF3" w:rsidRDefault="00E9534E" w:rsidP="0092031C">
      <w:pPr>
        <w:pStyle w:val="a8"/>
        <w:numPr>
          <w:ilvl w:val="0"/>
          <w:numId w:val="12"/>
        </w:numPr>
        <w:ind w:firstLineChars="0"/>
        <w:rPr>
          <w:rFonts w:ascii="Times New Roman" w:hAnsi="Times New Roman"/>
          <w:sz w:val="24"/>
          <w:szCs w:val="24"/>
        </w:rPr>
      </w:pPr>
      <w:r w:rsidRPr="005C0FF3">
        <w:rPr>
          <w:rFonts w:ascii="Times New Roman" w:hAnsi="Times New Roman"/>
          <w:sz w:val="24"/>
          <w:szCs w:val="24"/>
        </w:rPr>
        <w:t>响应时间</w:t>
      </w:r>
      <w:r w:rsidR="005900DF" w:rsidRPr="005C0FF3">
        <w:rPr>
          <w:rFonts w:ascii="Times New Roman" w:hAnsi="Times New Roman" w:hint="eastAsia"/>
          <w:sz w:val="24"/>
          <w:szCs w:val="24"/>
        </w:rPr>
        <w:t>：</w:t>
      </w:r>
    </w:p>
    <w:p w14:paraId="7C9BEF54" w14:textId="2D97ECB2" w:rsidR="00E9534E" w:rsidRPr="005C0FF3" w:rsidRDefault="00E9534E" w:rsidP="00E9534E">
      <w:pPr>
        <w:ind w:firstLine="420"/>
        <w:rPr>
          <w:rFonts w:ascii="Times New Roman" w:hAnsi="Times New Roman"/>
          <w:sz w:val="24"/>
          <w:szCs w:val="24"/>
        </w:rPr>
      </w:pPr>
      <w:r w:rsidRPr="005C0FF3">
        <w:rPr>
          <w:rFonts w:ascii="Times New Roman" w:hAnsi="Times New Roman"/>
          <w:sz w:val="24"/>
          <w:szCs w:val="24"/>
        </w:rPr>
        <w:t>在网络状况良好的情况下，对于页面跳转的操作，响应时间应在</w:t>
      </w:r>
      <w:r w:rsidRPr="005C0FF3">
        <w:rPr>
          <w:rFonts w:ascii="Times New Roman" w:hAnsi="Times New Roman" w:cs="Times New Roman"/>
          <w:sz w:val="24"/>
          <w:szCs w:val="24"/>
        </w:rPr>
        <w:t>1~2s</w:t>
      </w:r>
      <w:r w:rsidR="00F6142A" w:rsidRPr="005C0FF3">
        <w:rPr>
          <w:rFonts w:ascii="Times New Roman" w:hAnsi="Times New Roman"/>
          <w:sz w:val="24"/>
          <w:szCs w:val="24"/>
        </w:rPr>
        <w:t>之内，对于</w:t>
      </w:r>
      <w:r w:rsidR="00F6142A" w:rsidRPr="005C0FF3">
        <w:rPr>
          <w:rFonts w:ascii="Times New Roman" w:hAnsi="Times New Roman"/>
          <w:sz w:val="24"/>
          <w:szCs w:val="24"/>
        </w:rPr>
        <w:t>K</w:t>
      </w:r>
      <w:r w:rsidR="00F6142A" w:rsidRPr="005C0FF3">
        <w:rPr>
          <w:rFonts w:ascii="Times New Roman" w:hAnsi="Times New Roman" w:hint="eastAsia"/>
          <w:sz w:val="24"/>
          <w:szCs w:val="24"/>
        </w:rPr>
        <w:t>线图</w:t>
      </w:r>
      <w:r w:rsidRPr="005C0FF3">
        <w:rPr>
          <w:rFonts w:ascii="Times New Roman" w:hAnsi="Times New Roman"/>
          <w:sz w:val="24"/>
          <w:szCs w:val="24"/>
        </w:rPr>
        <w:t>的加载，响应时间不应超过</w:t>
      </w:r>
      <w:r w:rsidRPr="005C0FF3">
        <w:rPr>
          <w:rFonts w:ascii="Times New Roman" w:hAnsi="Times New Roman" w:cs="Times New Roman"/>
          <w:sz w:val="24"/>
          <w:szCs w:val="24"/>
        </w:rPr>
        <w:t>0.5s</w:t>
      </w:r>
      <w:r w:rsidR="00312EEF" w:rsidRPr="005C0FF3">
        <w:rPr>
          <w:rFonts w:ascii="Times New Roman" w:hAnsi="Times New Roman"/>
          <w:sz w:val="24"/>
          <w:szCs w:val="24"/>
        </w:rPr>
        <w:t>。涉及与第三方</w:t>
      </w:r>
      <w:r w:rsidR="00312EEF" w:rsidRPr="005C0FF3">
        <w:rPr>
          <w:rFonts w:ascii="Times New Roman" w:hAnsi="Times New Roman" w:hint="eastAsia"/>
          <w:sz w:val="24"/>
          <w:szCs w:val="24"/>
        </w:rPr>
        <w:t>交易</w:t>
      </w:r>
      <w:r w:rsidRPr="005C0FF3">
        <w:rPr>
          <w:rFonts w:ascii="Times New Roman" w:hAnsi="Times New Roman"/>
          <w:sz w:val="24"/>
          <w:szCs w:val="24"/>
        </w:rPr>
        <w:t>平台交互的部分，响应时间取决于与第三方平台的数据传输速度。</w:t>
      </w:r>
    </w:p>
    <w:p w14:paraId="3F7C7661" w14:textId="5EB1FC33" w:rsidR="00E9534E" w:rsidRPr="005C0FF3" w:rsidRDefault="00E9534E" w:rsidP="000A3CB2">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数据转换时间</w:t>
      </w:r>
      <w:r w:rsidR="005900DF" w:rsidRPr="005C0FF3">
        <w:rPr>
          <w:rFonts w:ascii="Times New Roman" w:hAnsi="Times New Roman"/>
          <w:sz w:val="24"/>
          <w:szCs w:val="24"/>
        </w:rPr>
        <w:t>：</w:t>
      </w:r>
    </w:p>
    <w:p w14:paraId="59049DC8" w14:textId="18A5A171" w:rsidR="00E9534E" w:rsidRPr="005C0FF3" w:rsidRDefault="00E9534E" w:rsidP="00E9534E">
      <w:pPr>
        <w:ind w:firstLine="420"/>
        <w:rPr>
          <w:rFonts w:ascii="Times New Roman" w:hAnsi="Times New Roman"/>
          <w:sz w:val="24"/>
          <w:szCs w:val="24"/>
        </w:rPr>
      </w:pPr>
      <w:r w:rsidRPr="005C0FF3">
        <w:rPr>
          <w:rFonts w:ascii="Times New Roman" w:hAnsi="Times New Roman"/>
          <w:sz w:val="24"/>
          <w:szCs w:val="24"/>
        </w:rPr>
        <w:t>首次打开网站时需要进行大量的数据加载，时间较长，但不超过</w:t>
      </w:r>
      <w:r w:rsidRPr="005C0FF3">
        <w:rPr>
          <w:rFonts w:ascii="Times New Roman" w:hAnsi="Times New Roman"/>
          <w:sz w:val="24"/>
          <w:szCs w:val="24"/>
        </w:rPr>
        <w:t xml:space="preserve"> </w:t>
      </w:r>
      <w:ins w:id="34" w:author="成 郭" w:date="2019-01-09T14:45:00Z">
        <w:r w:rsidR="00C474A6">
          <w:rPr>
            <w:rFonts w:ascii="Times New Roman" w:hAnsi="Times New Roman"/>
            <w:sz w:val="24"/>
            <w:szCs w:val="24"/>
          </w:rPr>
          <w:t>5</w:t>
        </w:r>
      </w:ins>
      <w:del w:id="35" w:author="成 郭" w:date="2019-01-09T14:45:00Z">
        <w:r w:rsidRPr="005C0FF3" w:rsidDel="00C474A6">
          <w:rPr>
            <w:rFonts w:ascii="Times New Roman" w:hAnsi="Times New Roman"/>
            <w:sz w:val="24"/>
            <w:szCs w:val="24"/>
          </w:rPr>
          <w:delText>3</w:delText>
        </w:r>
      </w:del>
      <w:r w:rsidRPr="005C0FF3">
        <w:rPr>
          <w:rFonts w:ascii="Times New Roman" w:hAnsi="Times New Roman"/>
          <w:sz w:val="24"/>
          <w:szCs w:val="24"/>
        </w:rPr>
        <w:t>s</w:t>
      </w:r>
      <w:r w:rsidRPr="005C0FF3">
        <w:rPr>
          <w:rFonts w:ascii="Times New Roman" w:hAnsi="Times New Roman"/>
          <w:sz w:val="24"/>
          <w:szCs w:val="24"/>
        </w:rPr>
        <w:t>。</w:t>
      </w:r>
      <w:r w:rsidRPr="005C0FF3">
        <w:rPr>
          <w:rFonts w:ascii="Times New Roman" w:hAnsi="Times New Roman"/>
          <w:sz w:val="24"/>
          <w:szCs w:val="24"/>
        </w:rPr>
        <w:t xml:space="preserve"> </w:t>
      </w:r>
    </w:p>
    <w:p w14:paraId="24D64BB8" w14:textId="6B6A0E42" w:rsidR="00E9534E" w:rsidRPr="005C0FF3" w:rsidRDefault="00E9534E" w:rsidP="000A3CB2">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界面更新时间</w:t>
      </w:r>
      <w:r w:rsidR="005900DF" w:rsidRPr="005C0FF3">
        <w:rPr>
          <w:rFonts w:ascii="Times New Roman" w:hAnsi="Times New Roman"/>
          <w:sz w:val="24"/>
          <w:szCs w:val="24"/>
        </w:rPr>
        <w:t>：</w:t>
      </w:r>
    </w:p>
    <w:p w14:paraId="24199D67" w14:textId="6D1D87A4" w:rsidR="0051309E" w:rsidRPr="005C0FF3" w:rsidRDefault="00E9534E" w:rsidP="0092031C">
      <w:pPr>
        <w:ind w:firstLine="420"/>
        <w:rPr>
          <w:rFonts w:ascii="Times New Roman" w:hAnsi="Times New Roman"/>
        </w:rPr>
      </w:pPr>
      <w:r w:rsidRPr="005C0FF3">
        <w:rPr>
          <w:rFonts w:ascii="Times New Roman" w:hAnsi="Times New Roman"/>
          <w:sz w:val="24"/>
          <w:szCs w:val="24"/>
        </w:rPr>
        <w:t>界面加载采用异步加载的方式，优先加载文字。文字更新时间不应超过</w:t>
      </w:r>
      <w:r w:rsidRPr="005C0FF3">
        <w:rPr>
          <w:rFonts w:ascii="Times New Roman" w:hAnsi="Times New Roman"/>
          <w:sz w:val="24"/>
          <w:szCs w:val="24"/>
        </w:rPr>
        <w:t xml:space="preserve"> 0.1s</w:t>
      </w:r>
      <w:r w:rsidR="00FF27A6" w:rsidRPr="005C0FF3">
        <w:rPr>
          <w:rFonts w:ascii="Times New Roman" w:hAnsi="Times New Roman"/>
          <w:sz w:val="24"/>
          <w:szCs w:val="24"/>
        </w:rPr>
        <w:t>，</w:t>
      </w:r>
      <w:r w:rsidR="00FF27A6" w:rsidRPr="005C0FF3">
        <w:rPr>
          <w:rFonts w:ascii="Times New Roman" w:hAnsi="Times New Roman"/>
          <w:sz w:val="24"/>
          <w:szCs w:val="24"/>
        </w:rPr>
        <w:t>K</w:t>
      </w:r>
      <w:r w:rsidR="00FF27A6" w:rsidRPr="005C0FF3">
        <w:rPr>
          <w:rFonts w:ascii="Times New Roman" w:hAnsi="Times New Roman" w:hint="eastAsia"/>
          <w:sz w:val="24"/>
          <w:szCs w:val="24"/>
        </w:rPr>
        <w:t>线图</w:t>
      </w:r>
      <w:proofErr w:type="gramStart"/>
      <w:r w:rsidRPr="005C0FF3">
        <w:rPr>
          <w:rFonts w:ascii="Times New Roman" w:hAnsi="Times New Roman"/>
          <w:sz w:val="24"/>
          <w:szCs w:val="24"/>
        </w:rPr>
        <w:t>图</w:t>
      </w:r>
      <w:proofErr w:type="gramEnd"/>
      <w:r w:rsidRPr="005C0FF3">
        <w:rPr>
          <w:rFonts w:ascii="Times New Roman" w:hAnsi="Times New Roman"/>
          <w:sz w:val="24"/>
          <w:szCs w:val="24"/>
        </w:rPr>
        <w:t>更新时间不应超过</w:t>
      </w:r>
      <w:r w:rsidR="00F653A8" w:rsidRPr="005C0FF3">
        <w:rPr>
          <w:rFonts w:ascii="Times New Roman" w:hAnsi="Times New Roman" w:cs="Times New Roman"/>
          <w:sz w:val="24"/>
          <w:szCs w:val="24"/>
        </w:rPr>
        <w:t>0.2s</w:t>
      </w:r>
      <w:r w:rsidR="00F653A8" w:rsidRPr="005C0FF3">
        <w:rPr>
          <w:rFonts w:ascii="Times New Roman" w:hAnsi="Times New Roman" w:cs="Times New Roman" w:hint="eastAsia"/>
          <w:sz w:val="24"/>
          <w:szCs w:val="24"/>
        </w:rPr>
        <w:t>。</w:t>
      </w:r>
    </w:p>
    <w:p w14:paraId="096114DD" w14:textId="4DA514D0" w:rsidR="0051309E" w:rsidRPr="005C0FF3" w:rsidRDefault="0051309E" w:rsidP="0051309E">
      <w:pPr>
        <w:pStyle w:val="3"/>
        <w:rPr>
          <w:rFonts w:ascii="Times New Roman" w:hAnsi="Times New Roman"/>
        </w:rPr>
      </w:pPr>
      <w:r w:rsidRPr="005C0FF3">
        <w:rPr>
          <w:rFonts w:ascii="Times New Roman" w:hAnsi="Times New Roman"/>
        </w:rPr>
        <w:t xml:space="preserve">4.2.2 </w:t>
      </w:r>
      <w:r w:rsidRPr="005C0FF3">
        <w:rPr>
          <w:rFonts w:ascii="Times New Roman" w:hAnsi="Times New Roman" w:hint="eastAsia"/>
        </w:rPr>
        <w:t>数据管理能力要求</w:t>
      </w:r>
    </w:p>
    <w:p w14:paraId="30E6A81F" w14:textId="50410A1F" w:rsidR="0018315F" w:rsidRPr="005C0FF3" w:rsidRDefault="0018315F" w:rsidP="0092031C">
      <w:pPr>
        <w:pStyle w:val="a8"/>
        <w:numPr>
          <w:ilvl w:val="0"/>
          <w:numId w:val="13"/>
        </w:numPr>
        <w:ind w:firstLineChars="0"/>
        <w:rPr>
          <w:rFonts w:ascii="Times New Roman" w:hAnsi="Times New Roman"/>
          <w:sz w:val="24"/>
          <w:szCs w:val="24"/>
        </w:rPr>
      </w:pPr>
      <w:r w:rsidRPr="005C0FF3">
        <w:rPr>
          <w:rFonts w:ascii="Times New Roman" w:hAnsi="Times New Roman" w:hint="eastAsia"/>
          <w:b/>
          <w:sz w:val="24"/>
          <w:szCs w:val="24"/>
        </w:rPr>
        <w:t>常量约定</w:t>
      </w:r>
    </w:p>
    <w:p w14:paraId="00104A15" w14:textId="2D8B9C74" w:rsidR="00634F63" w:rsidRPr="005C0FF3" w:rsidRDefault="000A4A54" w:rsidP="000A3CB2">
      <w:pPr>
        <w:pStyle w:val="a8"/>
        <w:numPr>
          <w:ilvl w:val="0"/>
          <w:numId w:val="2"/>
        </w:numPr>
        <w:ind w:firstLineChars="0"/>
        <w:rPr>
          <w:rFonts w:ascii="Times New Roman" w:hAnsi="Times New Roman"/>
          <w:sz w:val="24"/>
          <w:szCs w:val="24"/>
        </w:rPr>
      </w:pPr>
      <w:r w:rsidRPr="005C0FF3">
        <w:rPr>
          <w:rFonts w:ascii="Times New Roman" w:hAnsi="Times New Roman" w:hint="eastAsia"/>
          <w:sz w:val="24"/>
          <w:szCs w:val="24"/>
        </w:rPr>
        <w:t>页面最多展示期货／股票</w:t>
      </w:r>
      <w:r w:rsidR="00634F63" w:rsidRPr="005C0FF3">
        <w:rPr>
          <w:rFonts w:ascii="Times New Roman" w:hAnsi="Times New Roman" w:hint="eastAsia"/>
          <w:sz w:val="24"/>
          <w:szCs w:val="24"/>
        </w:rPr>
        <w:t>数量</w:t>
      </w:r>
      <w:r w:rsidR="00CF1360" w:rsidRPr="005C0FF3">
        <w:rPr>
          <w:rFonts w:ascii="Times New Roman" w:hAnsi="Times New Roman" w:hint="eastAsia"/>
          <w:sz w:val="24"/>
          <w:szCs w:val="24"/>
        </w:rPr>
        <w:t>：</w:t>
      </w:r>
      <w:r w:rsidR="00F172A3" w:rsidRPr="005C0FF3">
        <w:rPr>
          <w:rFonts w:ascii="Times New Roman" w:hAnsi="Times New Roman"/>
          <w:sz w:val="24"/>
          <w:szCs w:val="24"/>
        </w:rPr>
        <w:t>100</w:t>
      </w:r>
      <w:r w:rsidR="00634F63" w:rsidRPr="005C0FF3">
        <w:rPr>
          <w:rFonts w:ascii="Times New Roman" w:hAnsi="Times New Roman" w:hint="eastAsia"/>
          <w:sz w:val="24"/>
          <w:szCs w:val="24"/>
        </w:rPr>
        <w:t>个</w:t>
      </w:r>
      <w:r w:rsidR="00634F63" w:rsidRPr="005C0FF3">
        <w:rPr>
          <w:rFonts w:ascii="Times New Roman" w:hAnsi="Times New Roman"/>
          <w:sz w:val="24"/>
          <w:szCs w:val="24"/>
        </w:rPr>
        <w:t xml:space="preserve"> </w:t>
      </w:r>
    </w:p>
    <w:p w14:paraId="0291B3FF" w14:textId="01C8E83A" w:rsidR="00634F63" w:rsidRPr="005C0FF3" w:rsidRDefault="00634F63" w:rsidP="000A3CB2">
      <w:pPr>
        <w:pStyle w:val="a8"/>
        <w:numPr>
          <w:ilvl w:val="0"/>
          <w:numId w:val="2"/>
        </w:numPr>
        <w:ind w:firstLineChars="0"/>
        <w:rPr>
          <w:rFonts w:ascii="Times New Roman" w:hAnsi="Times New Roman"/>
          <w:sz w:val="24"/>
          <w:szCs w:val="24"/>
        </w:rPr>
      </w:pPr>
      <w:r w:rsidRPr="005C0FF3">
        <w:rPr>
          <w:rFonts w:ascii="Times New Roman" w:hAnsi="Times New Roman" w:hint="eastAsia"/>
          <w:sz w:val="24"/>
          <w:szCs w:val="24"/>
        </w:rPr>
        <w:t>每次查询返回条数</w:t>
      </w:r>
      <w:r w:rsidR="00257A0A" w:rsidRPr="005C0FF3">
        <w:rPr>
          <w:rFonts w:ascii="Times New Roman" w:hAnsi="Times New Roman" w:hint="eastAsia"/>
          <w:sz w:val="24"/>
          <w:szCs w:val="24"/>
        </w:rPr>
        <w:t>：</w:t>
      </w:r>
      <w:r w:rsidRPr="005C0FF3">
        <w:rPr>
          <w:rFonts w:ascii="Times New Roman" w:hAnsi="Times New Roman"/>
          <w:sz w:val="24"/>
          <w:szCs w:val="24"/>
        </w:rPr>
        <w:t>100</w:t>
      </w:r>
      <w:r w:rsidRPr="005C0FF3">
        <w:rPr>
          <w:rFonts w:ascii="Times New Roman" w:hAnsi="Times New Roman" w:hint="eastAsia"/>
          <w:sz w:val="24"/>
          <w:szCs w:val="24"/>
        </w:rPr>
        <w:t>条</w:t>
      </w:r>
    </w:p>
    <w:p w14:paraId="0D80AC3A" w14:textId="12DAC6CE" w:rsidR="00812753" w:rsidRPr="005C0FF3" w:rsidRDefault="00EA1495" w:rsidP="0092031C">
      <w:pPr>
        <w:pStyle w:val="a8"/>
        <w:numPr>
          <w:ilvl w:val="0"/>
          <w:numId w:val="2"/>
        </w:numPr>
        <w:ind w:firstLineChars="0"/>
        <w:rPr>
          <w:rFonts w:ascii="Times New Roman" w:hAnsi="Times New Roman"/>
          <w:sz w:val="24"/>
          <w:szCs w:val="24"/>
        </w:rPr>
      </w:pPr>
      <w:r w:rsidRPr="005C0FF3">
        <w:rPr>
          <w:rFonts w:ascii="Times New Roman" w:hAnsi="Times New Roman"/>
          <w:sz w:val="24"/>
          <w:szCs w:val="24"/>
        </w:rPr>
        <w:t>K</w:t>
      </w:r>
      <w:r w:rsidRPr="005C0FF3">
        <w:rPr>
          <w:rFonts w:ascii="Times New Roman" w:hAnsi="Times New Roman" w:hint="eastAsia"/>
          <w:sz w:val="24"/>
          <w:szCs w:val="24"/>
        </w:rPr>
        <w:t>线图种类</w:t>
      </w:r>
      <w:r w:rsidR="00257A0A" w:rsidRPr="005C0FF3">
        <w:rPr>
          <w:rFonts w:ascii="Times New Roman" w:hAnsi="Times New Roman" w:hint="eastAsia"/>
          <w:sz w:val="24"/>
          <w:szCs w:val="24"/>
        </w:rPr>
        <w:t>：</w:t>
      </w:r>
      <w:r w:rsidRPr="005C0FF3">
        <w:rPr>
          <w:rFonts w:ascii="Times New Roman" w:hAnsi="Times New Roman"/>
          <w:sz w:val="24"/>
          <w:szCs w:val="24"/>
        </w:rPr>
        <w:t>3</w:t>
      </w:r>
    </w:p>
    <w:p w14:paraId="51E8635E" w14:textId="396BA77F" w:rsidR="00D62BC8" w:rsidRPr="005C0FF3" w:rsidRDefault="00D62BC8" w:rsidP="0092031C">
      <w:pPr>
        <w:pStyle w:val="a8"/>
        <w:numPr>
          <w:ilvl w:val="0"/>
          <w:numId w:val="13"/>
        </w:numPr>
        <w:ind w:firstLineChars="0"/>
        <w:rPr>
          <w:rFonts w:ascii="Times New Roman" w:hAnsi="Times New Roman"/>
          <w:b/>
          <w:sz w:val="24"/>
          <w:szCs w:val="24"/>
        </w:rPr>
      </w:pPr>
      <w:r w:rsidRPr="005C0FF3">
        <w:rPr>
          <w:rFonts w:ascii="Times New Roman" w:hAnsi="Times New Roman" w:hint="eastAsia"/>
          <w:b/>
          <w:sz w:val="24"/>
          <w:szCs w:val="24"/>
        </w:rPr>
        <w:t>数据存储要求</w:t>
      </w:r>
    </w:p>
    <w:p w14:paraId="11B08032" w14:textId="5B696AE9" w:rsidR="00FD3F47" w:rsidRPr="005C0FF3" w:rsidRDefault="0095595D" w:rsidP="00FD3F47">
      <w:pPr>
        <w:ind w:firstLineChars="200" w:firstLine="480"/>
        <w:rPr>
          <w:rFonts w:ascii="Times New Roman" w:hAnsi="Times New Roman"/>
          <w:sz w:val="24"/>
          <w:szCs w:val="24"/>
        </w:rPr>
      </w:pPr>
      <w:r w:rsidRPr="005C0FF3">
        <w:rPr>
          <w:rFonts w:ascii="Times New Roman" w:hAnsi="Times New Roman" w:hint="eastAsia"/>
          <w:sz w:val="24"/>
          <w:szCs w:val="24"/>
        </w:rPr>
        <w:t>本应用采用</w:t>
      </w:r>
      <w:r w:rsidRPr="005C0FF3">
        <w:rPr>
          <w:rFonts w:ascii="Times New Roman" w:hAnsi="Times New Roman"/>
          <w:sz w:val="24"/>
          <w:szCs w:val="24"/>
        </w:rPr>
        <w:t xml:space="preserve"> </w:t>
      </w:r>
      <w:proofErr w:type="spellStart"/>
      <w:r w:rsidRPr="005C0FF3">
        <w:rPr>
          <w:rFonts w:ascii="Times New Roman" w:hAnsi="Times New Roman"/>
          <w:sz w:val="24"/>
          <w:szCs w:val="24"/>
        </w:rPr>
        <w:t>mysql</w:t>
      </w:r>
      <w:proofErr w:type="spellEnd"/>
      <w:r w:rsidRPr="005C0FF3">
        <w:rPr>
          <w:rFonts w:ascii="Times New Roman" w:hAnsi="Times New Roman"/>
          <w:sz w:val="24"/>
          <w:szCs w:val="24"/>
        </w:rPr>
        <w:t xml:space="preserve"> </w:t>
      </w:r>
      <w:r w:rsidRPr="005C0FF3">
        <w:rPr>
          <w:rFonts w:ascii="Times New Roman" w:hAnsi="Times New Roman" w:hint="eastAsia"/>
          <w:sz w:val="24"/>
          <w:szCs w:val="24"/>
        </w:rPr>
        <w:t>数据库进行数据存储，对于应对复杂的查询具有绝对优势，但是负载能力一般，为应对高负载的需求，本系统采用以下策略进行数据存储</w:t>
      </w:r>
      <w:r w:rsidR="00FD3F47" w:rsidRPr="005C0FF3">
        <w:rPr>
          <w:rFonts w:ascii="Times New Roman" w:hAnsi="Times New Roman" w:hint="eastAsia"/>
          <w:sz w:val="24"/>
          <w:szCs w:val="24"/>
        </w:rPr>
        <w:t>：</w:t>
      </w:r>
    </w:p>
    <w:p w14:paraId="04676111" w14:textId="66D7C967"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数据库表格的设计上，采用列维度和行纬度的拆分，以此提高数据的存储</w:t>
      </w:r>
      <w:r w:rsidRPr="005C0FF3">
        <w:rPr>
          <w:rFonts w:ascii="Times New Roman" w:hAnsi="Times New Roman" w:hint="eastAsia"/>
          <w:sz w:val="24"/>
          <w:szCs w:val="24"/>
        </w:rPr>
        <w:lastRenderedPageBreak/>
        <w:t>效率</w:t>
      </w:r>
      <w:r w:rsidRPr="005C0FF3">
        <w:rPr>
          <w:rFonts w:ascii="Times New Roman" w:hAnsi="Times New Roman"/>
          <w:sz w:val="24"/>
          <w:szCs w:val="24"/>
        </w:rPr>
        <w:t>;</w:t>
      </w:r>
    </w:p>
    <w:p w14:paraId="0D036EB8" w14:textId="7F566315"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采用读写分离策略提高性能，读频率远大于写频率的数据单独存储</w:t>
      </w:r>
      <w:r w:rsidRPr="005C0FF3">
        <w:rPr>
          <w:rFonts w:ascii="Times New Roman" w:hAnsi="Times New Roman"/>
          <w:sz w:val="24"/>
          <w:szCs w:val="24"/>
        </w:rPr>
        <w:t>;</w:t>
      </w:r>
    </w:p>
    <w:p w14:paraId="57BB3C65" w14:textId="302427B2" w:rsidR="0095595D" w:rsidRPr="005C0FF3" w:rsidRDefault="0095595D" w:rsidP="000A3CB2">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对于系统中高并发、访问频繁的数据，采用缓存数据库对</w:t>
      </w:r>
      <w:proofErr w:type="spellStart"/>
      <w:r w:rsidRPr="005C0FF3">
        <w:rPr>
          <w:rFonts w:ascii="Times New Roman" w:hAnsi="Times New Roman"/>
          <w:sz w:val="24"/>
          <w:szCs w:val="24"/>
        </w:rPr>
        <w:t>mysql</w:t>
      </w:r>
      <w:proofErr w:type="spellEnd"/>
      <w:r w:rsidRPr="005C0FF3">
        <w:rPr>
          <w:rFonts w:ascii="Times New Roman" w:hAnsi="Times New Roman" w:hint="eastAsia"/>
          <w:sz w:val="24"/>
          <w:szCs w:val="24"/>
        </w:rPr>
        <w:t>进行隔离，防止</w:t>
      </w:r>
      <w:proofErr w:type="spellStart"/>
      <w:r w:rsidRPr="005C0FF3">
        <w:rPr>
          <w:rFonts w:ascii="Times New Roman" w:hAnsi="Times New Roman"/>
          <w:sz w:val="24"/>
          <w:szCs w:val="24"/>
        </w:rPr>
        <w:t>mysql</w:t>
      </w:r>
      <w:proofErr w:type="spellEnd"/>
      <w:r w:rsidRPr="005C0FF3">
        <w:rPr>
          <w:rFonts w:ascii="Times New Roman" w:hAnsi="Times New Roman" w:hint="eastAsia"/>
          <w:sz w:val="24"/>
          <w:szCs w:val="24"/>
        </w:rPr>
        <w:t>崩溃。</w:t>
      </w:r>
    </w:p>
    <w:p w14:paraId="77C5E251" w14:textId="6B4E31F5" w:rsidR="008614A7" w:rsidRPr="005C0FF3" w:rsidRDefault="0095595D" w:rsidP="0092031C">
      <w:pPr>
        <w:pStyle w:val="a8"/>
        <w:numPr>
          <w:ilvl w:val="0"/>
          <w:numId w:val="3"/>
        </w:numPr>
        <w:ind w:firstLineChars="0"/>
        <w:rPr>
          <w:rFonts w:ascii="Times New Roman" w:hAnsi="Times New Roman"/>
        </w:rPr>
      </w:pPr>
      <w:r w:rsidRPr="005C0FF3">
        <w:rPr>
          <w:rFonts w:ascii="Times New Roman" w:hAnsi="Times New Roman" w:hint="eastAsia"/>
          <w:sz w:val="24"/>
          <w:szCs w:val="24"/>
        </w:rPr>
        <w:t>数据的备份采用单服务器集中备份的方法，保证数据的高安全性和高可靠性。</w:t>
      </w:r>
    </w:p>
    <w:p w14:paraId="56741E29" w14:textId="2B87B535" w:rsidR="004224FC" w:rsidRPr="005C0FF3" w:rsidRDefault="004224FC" w:rsidP="004224FC">
      <w:pPr>
        <w:pStyle w:val="3"/>
        <w:rPr>
          <w:rFonts w:ascii="Times New Roman" w:hAnsi="Times New Roman"/>
        </w:rPr>
      </w:pPr>
      <w:r w:rsidRPr="005C0FF3">
        <w:rPr>
          <w:rFonts w:ascii="Times New Roman" w:hAnsi="Times New Roman"/>
        </w:rPr>
        <w:t xml:space="preserve">4.2.3 </w:t>
      </w:r>
      <w:r w:rsidRPr="005C0FF3">
        <w:rPr>
          <w:rFonts w:ascii="Times New Roman" w:hAnsi="Times New Roman" w:hint="eastAsia"/>
        </w:rPr>
        <w:t>安全及保密要求</w:t>
      </w:r>
    </w:p>
    <w:p w14:paraId="7B68C8BE" w14:textId="7720A42B" w:rsidR="006520F2" w:rsidRPr="005C0FF3" w:rsidRDefault="006520F2" w:rsidP="0092031C">
      <w:pPr>
        <w:pStyle w:val="a8"/>
        <w:numPr>
          <w:ilvl w:val="0"/>
          <w:numId w:val="14"/>
        </w:numPr>
        <w:ind w:firstLineChars="0"/>
        <w:rPr>
          <w:rFonts w:ascii="Times New Roman" w:hAnsi="Times New Roman"/>
          <w:sz w:val="24"/>
          <w:szCs w:val="24"/>
        </w:rPr>
      </w:pPr>
      <w:r w:rsidRPr="005C0FF3">
        <w:rPr>
          <w:rFonts w:ascii="Times New Roman" w:hAnsi="Times New Roman" w:hint="eastAsia"/>
          <w:b/>
          <w:sz w:val="24"/>
          <w:szCs w:val="24"/>
        </w:rPr>
        <w:t>数据安全存储</w:t>
      </w:r>
    </w:p>
    <w:p w14:paraId="5E65B514" w14:textId="0BD214F9" w:rsidR="00483DAB" w:rsidRPr="005C0FF3" w:rsidRDefault="00483DAB" w:rsidP="00483DAB">
      <w:pPr>
        <w:ind w:firstLine="420"/>
        <w:rPr>
          <w:rFonts w:ascii="Times New Roman" w:hAnsi="Times New Roman"/>
          <w:sz w:val="24"/>
          <w:szCs w:val="24"/>
        </w:rPr>
      </w:pPr>
      <w:r w:rsidRPr="005C0FF3">
        <w:rPr>
          <w:rFonts w:ascii="Times New Roman" w:hAnsi="Times New Roman" w:hint="eastAsia"/>
          <w:sz w:val="24"/>
          <w:szCs w:val="24"/>
        </w:rPr>
        <w:t>本项目存储的数据设计用户开发的策略</w:t>
      </w:r>
      <w:proofErr w:type="gramStart"/>
      <w:r w:rsidRPr="005C0FF3">
        <w:rPr>
          <w:rFonts w:ascii="Times New Roman" w:hAnsi="Times New Roman" w:hint="eastAsia"/>
          <w:sz w:val="24"/>
          <w:szCs w:val="24"/>
        </w:rPr>
        <w:t>及回测结果</w:t>
      </w:r>
      <w:proofErr w:type="gramEnd"/>
      <w:r w:rsidRPr="005C0FF3">
        <w:rPr>
          <w:rFonts w:ascii="Times New Roman" w:hAnsi="Times New Roman" w:hint="eastAsia"/>
          <w:sz w:val="24"/>
          <w:szCs w:val="24"/>
        </w:rPr>
        <w:t>分析，用户在交易网站上的账户信息等。一旦丢失，将导致用户策略的外泄和交易资金的风险，导致安全性急剧下降。因此本项目对于数据的安全性要求高，要尽量保证用户的数据不会丢失。</w:t>
      </w:r>
    </w:p>
    <w:p w14:paraId="6D00DB7A" w14:textId="54C52A41" w:rsidR="0015720A" w:rsidRPr="005C0FF3" w:rsidRDefault="00483DAB" w:rsidP="0015720A">
      <w:pPr>
        <w:rPr>
          <w:rFonts w:ascii="Times New Roman" w:hAnsi="Times New Roman"/>
          <w:sz w:val="24"/>
          <w:szCs w:val="24"/>
        </w:rPr>
      </w:pPr>
      <w:r w:rsidRPr="005C0FF3">
        <w:rPr>
          <w:rFonts w:ascii="Times New Roman" w:hAnsi="Times New Roman"/>
          <w:sz w:val="24"/>
          <w:szCs w:val="24"/>
        </w:rPr>
        <w:tab/>
      </w:r>
      <w:r w:rsidRPr="005C0FF3">
        <w:rPr>
          <w:rFonts w:ascii="Times New Roman" w:hAnsi="Times New Roman" w:hint="eastAsia"/>
          <w:sz w:val="24"/>
          <w:szCs w:val="24"/>
        </w:rPr>
        <w:t>采用分布式存储的方式，将用户信息及其副本存放在不同的机器上，即使一台机器</w:t>
      </w:r>
      <w:proofErr w:type="gramStart"/>
      <w:r w:rsidRPr="005C0FF3">
        <w:rPr>
          <w:rFonts w:ascii="Times New Roman" w:hAnsi="Times New Roman" w:hint="eastAsia"/>
          <w:sz w:val="24"/>
          <w:szCs w:val="24"/>
        </w:rPr>
        <w:t>宕</w:t>
      </w:r>
      <w:proofErr w:type="gramEnd"/>
      <w:r w:rsidRPr="005C0FF3">
        <w:rPr>
          <w:rFonts w:ascii="Times New Roman" w:hAnsi="Times New Roman" w:hint="eastAsia"/>
          <w:sz w:val="24"/>
          <w:szCs w:val="24"/>
        </w:rPr>
        <w:t>机，仍能保证数据的安全存储，防止由于掉电、机械故障等物理原因导致的数据丢失。</w:t>
      </w:r>
    </w:p>
    <w:p w14:paraId="24EA14D1" w14:textId="769C3DA8" w:rsidR="00C03725" w:rsidRPr="005C0FF3" w:rsidRDefault="000C1C20" w:rsidP="0092031C">
      <w:pPr>
        <w:pStyle w:val="a8"/>
        <w:numPr>
          <w:ilvl w:val="0"/>
          <w:numId w:val="14"/>
        </w:numPr>
        <w:ind w:firstLineChars="0"/>
        <w:rPr>
          <w:rFonts w:ascii="Times New Roman" w:hAnsi="Times New Roman"/>
          <w:b/>
          <w:sz w:val="24"/>
          <w:szCs w:val="24"/>
        </w:rPr>
      </w:pPr>
      <w:r w:rsidRPr="005C0FF3">
        <w:rPr>
          <w:rFonts w:ascii="Times New Roman" w:hAnsi="Times New Roman" w:hint="eastAsia"/>
          <w:b/>
          <w:sz w:val="24"/>
          <w:szCs w:val="24"/>
        </w:rPr>
        <w:t>用户账号信息保密</w:t>
      </w:r>
    </w:p>
    <w:p w14:paraId="0B045CB6" w14:textId="633C966A" w:rsidR="00C03725" w:rsidRPr="005C0FF3" w:rsidRDefault="00C03725" w:rsidP="00C03725">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项目对用户在本系统的用户名、密码、模拟交易信息等进行保存，个人信息仅与本网站功能相关，不会对用户隐私造成任何不利影响。而对于用户的策略开发、</w:t>
      </w:r>
      <w:proofErr w:type="gramStart"/>
      <w:r w:rsidRPr="005C0FF3">
        <w:rPr>
          <w:rFonts w:ascii="Times New Roman" w:hAnsi="Times New Roman" w:hint="eastAsia"/>
          <w:sz w:val="24"/>
          <w:szCs w:val="24"/>
        </w:rPr>
        <w:t>回测结果</w:t>
      </w:r>
      <w:proofErr w:type="gramEnd"/>
      <w:r w:rsidRPr="005C0FF3">
        <w:rPr>
          <w:rFonts w:ascii="Times New Roman" w:hAnsi="Times New Roman" w:hint="eastAsia"/>
          <w:sz w:val="24"/>
          <w:szCs w:val="24"/>
        </w:rPr>
        <w:t>，系统将进行严格的加密存储，严格防止策略泄露，在本项目中的策略代码知识产权完全归属于开发用户所属。</w:t>
      </w:r>
    </w:p>
    <w:p w14:paraId="3884E9F2" w14:textId="21167C8D" w:rsidR="00C03725" w:rsidRPr="005C0FF3" w:rsidRDefault="00C03725" w:rsidP="00C03725">
      <w:pPr>
        <w:pStyle w:val="a8"/>
        <w:numPr>
          <w:ilvl w:val="0"/>
          <w:numId w:val="3"/>
        </w:numPr>
        <w:ind w:firstLineChars="0"/>
        <w:rPr>
          <w:rFonts w:ascii="Times New Roman" w:hAnsi="Times New Roman"/>
          <w:sz w:val="24"/>
          <w:szCs w:val="24"/>
        </w:rPr>
      </w:pPr>
      <w:r w:rsidRPr="005C0FF3">
        <w:rPr>
          <w:rFonts w:ascii="Times New Roman" w:hAnsi="Times New Roman" w:hint="eastAsia"/>
          <w:sz w:val="24"/>
          <w:szCs w:val="24"/>
        </w:rPr>
        <w:t>对于用户在本系统中进行的实盘交易的授权信息，系统将同时进行加密存储，防止用户第三方交易平台的信息泄露。项目不会利用用户第三方社交平台进行用户制定之外的任何操作。</w:t>
      </w:r>
    </w:p>
    <w:p w14:paraId="6F88B19C" w14:textId="3F99D038" w:rsidR="008614A7" w:rsidRPr="005C0FF3" w:rsidRDefault="008614A7" w:rsidP="008614A7">
      <w:pPr>
        <w:pStyle w:val="3"/>
        <w:rPr>
          <w:rFonts w:ascii="Times New Roman" w:hAnsi="Times New Roman"/>
        </w:rPr>
      </w:pPr>
      <w:r w:rsidRPr="005C0FF3">
        <w:rPr>
          <w:rFonts w:ascii="Times New Roman" w:hAnsi="Times New Roman"/>
        </w:rPr>
        <w:t xml:space="preserve">4.2.4 </w:t>
      </w:r>
      <w:r w:rsidRPr="005C0FF3">
        <w:rPr>
          <w:rFonts w:ascii="Times New Roman" w:hAnsi="Times New Roman" w:hint="eastAsia"/>
        </w:rPr>
        <w:t>灵活性要求</w:t>
      </w:r>
    </w:p>
    <w:p w14:paraId="7AEE837B" w14:textId="45F94BEA"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1.</w:t>
      </w:r>
      <w:r w:rsidRPr="005C0FF3">
        <w:rPr>
          <w:rFonts w:ascii="Times New Roman" w:hAnsi="Times New Roman" w:hint="eastAsia"/>
          <w:sz w:val="24"/>
          <w:szCs w:val="24"/>
        </w:rPr>
        <w:t>本系统采用敏捷开发</w:t>
      </w:r>
      <w:r w:rsidRPr="005C0FF3">
        <w:rPr>
          <w:rFonts w:ascii="Times New Roman" w:hAnsi="Times New Roman"/>
          <w:sz w:val="24"/>
          <w:szCs w:val="24"/>
        </w:rPr>
        <w:t>SCRUM</w:t>
      </w:r>
      <w:r w:rsidRPr="005C0FF3">
        <w:rPr>
          <w:rFonts w:ascii="Times New Roman" w:hAnsi="Times New Roman" w:hint="eastAsia"/>
          <w:sz w:val="24"/>
          <w:szCs w:val="24"/>
        </w:rPr>
        <w:t>模型，拥抱变化，团队已一周为一个</w:t>
      </w:r>
      <w:r w:rsidRPr="005C0FF3">
        <w:rPr>
          <w:rFonts w:ascii="Times New Roman" w:hAnsi="Times New Roman"/>
          <w:sz w:val="24"/>
          <w:szCs w:val="24"/>
        </w:rPr>
        <w:t>sprint</w:t>
      </w:r>
      <w:r w:rsidRPr="005C0FF3">
        <w:rPr>
          <w:rFonts w:ascii="Times New Roman" w:hAnsi="Times New Roman" w:hint="eastAsia"/>
          <w:sz w:val="24"/>
          <w:szCs w:val="24"/>
        </w:rPr>
        <w:t>，定期开</w:t>
      </w:r>
      <w:proofErr w:type="spellStart"/>
      <w:r w:rsidRPr="005C0FF3">
        <w:rPr>
          <w:rFonts w:ascii="Times New Roman" w:hAnsi="Times New Roman"/>
          <w:sz w:val="24"/>
          <w:szCs w:val="24"/>
        </w:rPr>
        <w:t>SCRUMDaily</w:t>
      </w:r>
      <w:proofErr w:type="spellEnd"/>
      <w:r w:rsidRPr="005C0FF3">
        <w:rPr>
          <w:rFonts w:ascii="Times New Roman" w:hAnsi="Times New Roman" w:hint="eastAsia"/>
          <w:sz w:val="24"/>
          <w:szCs w:val="24"/>
        </w:rPr>
        <w:t>会议，并进行</w:t>
      </w:r>
      <w:r w:rsidRPr="005C0FF3">
        <w:rPr>
          <w:rFonts w:ascii="Times New Roman" w:hAnsi="Times New Roman"/>
          <w:sz w:val="24"/>
          <w:szCs w:val="24"/>
        </w:rPr>
        <w:t>Retrospective</w:t>
      </w:r>
      <w:r w:rsidRPr="005C0FF3">
        <w:rPr>
          <w:rFonts w:ascii="Times New Roman" w:hAnsi="Times New Roman" w:hint="eastAsia"/>
          <w:sz w:val="24"/>
          <w:szCs w:val="24"/>
        </w:rPr>
        <w:t>总结会议。采用</w:t>
      </w:r>
      <w:proofErr w:type="spellStart"/>
      <w:r w:rsidRPr="005C0FF3">
        <w:rPr>
          <w:rFonts w:ascii="Times New Roman" w:hAnsi="Times New Roman"/>
          <w:sz w:val="24"/>
          <w:szCs w:val="24"/>
        </w:rPr>
        <w:t>iceScrum</w:t>
      </w:r>
      <w:proofErr w:type="spellEnd"/>
      <w:r w:rsidRPr="005C0FF3">
        <w:rPr>
          <w:rFonts w:ascii="Times New Roman" w:hAnsi="Times New Roman" w:hint="eastAsia"/>
          <w:sz w:val="24"/>
          <w:szCs w:val="24"/>
        </w:rPr>
        <w:t>辅助管理开发进程，依照每个</w:t>
      </w:r>
      <w:r w:rsidRPr="005C0FF3">
        <w:rPr>
          <w:rFonts w:ascii="Times New Roman" w:hAnsi="Times New Roman"/>
          <w:sz w:val="24"/>
          <w:szCs w:val="24"/>
        </w:rPr>
        <w:t>sprint</w:t>
      </w:r>
      <w:r w:rsidRPr="005C0FF3">
        <w:rPr>
          <w:rFonts w:ascii="Times New Roman" w:hAnsi="Times New Roman" w:hint="eastAsia"/>
          <w:sz w:val="24"/>
          <w:szCs w:val="24"/>
        </w:rPr>
        <w:t>的实际</w:t>
      </w:r>
      <w:r w:rsidRPr="005C0FF3">
        <w:rPr>
          <w:rFonts w:ascii="Times New Roman" w:hAnsi="Times New Roman"/>
          <w:sz w:val="24"/>
          <w:szCs w:val="24"/>
        </w:rPr>
        <w:t>Velocity</w:t>
      </w:r>
      <w:r w:rsidRPr="005C0FF3">
        <w:rPr>
          <w:rFonts w:ascii="Times New Roman" w:hAnsi="Times New Roman" w:hint="eastAsia"/>
          <w:sz w:val="24"/>
          <w:szCs w:val="24"/>
        </w:rPr>
        <w:t>制定下一个</w:t>
      </w:r>
      <w:r w:rsidRPr="005C0FF3">
        <w:rPr>
          <w:rFonts w:ascii="Times New Roman" w:hAnsi="Times New Roman"/>
          <w:sz w:val="24"/>
          <w:szCs w:val="24"/>
        </w:rPr>
        <w:t>sprint</w:t>
      </w:r>
      <w:r w:rsidRPr="005C0FF3">
        <w:rPr>
          <w:rFonts w:ascii="Times New Roman" w:hAnsi="Times New Roman" w:hint="eastAsia"/>
          <w:sz w:val="24"/>
          <w:szCs w:val="24"/>
        </w:rPr>
        <w:t>的工作计划。整个团队采取自组织的工作模式，所有成员均担当多方面任务，并根据个人能力主动选择</w:t>
      </w:r>
      <w:r w:rsidRPr="005C0FF3">
        <w:rPr>
          <w:rFonts w:ascii="Times New Roman" w:hAnsi="Times New Roman"/>
          <w:sz w:val="24"/>
          <w:szCs w:val="24"/>
        </w:rPr>
        <w:t>sprint</w:t>
      </w:r>
      <w:r w:rsidRPr="005C0FF3">
        <w:rPr>
          <w:rFonts w:ascii="Times New Roman" w:hAnsi="Times New Roman" w:hint="eastAsia"/>
          <w:sz w:val="24"/>
          <w:szCs w:val="24"/>
        </w:rPr>
        <w:t>中的</w:t>
      </w:r>
      <w:r w:rsidRPr="005C0FF3">
        <w:rPr>
          <w:rFonts w:ascii="Times New Roman" w:hAnsi="Times New Roman"/>
          <w:sz w:val="24"/>
          <w:szCs w:val="24"/>
        </w:rPr>
        <w:t>backlog</w:t>
      </w:r>
      <w:r w:rsidRPr="005C0FF3">
        <w:rPr>
          <w:rFonts w:ascii="Times New Roman" w:hAnsi="Times New Roman" w:hint="eastAsia"/>
          <w:sz w:val="24"/>
          <w:szCs w:val="24"/>
        </w:rPr>
        <w:t>进行工作，无需上级干预。</w:t>
      </w:r>
    </w:p>
    <w:p w14:paraId="2B3702F7" w14:textId="20D27C2F" w:rsidR="001C13CE" w:rsidRPr="005C0FF3" w:rsidRDefault="00647E92" w:rsidP="001C13CE">
      <w:pPr>
        <w:ind w:firstLine="420"/>
        <w:rPr>
          <w:rFonts w:ascii="Times New Roman" w:hAnsi="Times New Roman"/>
          <w:sz w:val="24"/>
          <w:szCs w:val="24"/>
        </w:rPr>
      </w:pPr>
      <w:r w:rsidRPr="005C0FF3">
        <w:rPr>
          <w:rFonts w:ascii="Times New Roman" w:hAnsi="Times New Roman"/>
          <w:sz w:val="24"/>
          <w:szCs w:val="24"/>
        </w:rPr>
        <w:lastRenderedPageBreak/>
        <w:t xml:space="preserve">2. </w:t>
      </w:r>
      <w:r w:rsidR="001C13CE" w:rsidRPr="005C0FF3">
        <w:rPr>
          <w:rFonts w:ascii="Times New Roman" w:hAnsi="Times New Roman" w:hint="eastAsia"/>
          <w:sz w:val="24"/>
          <w:szCs w:val="24"/>
        </w:rPr>
        <w:t>采用测试驱动开发的开发模式</w:t>
      </w:r>
      <w:r w:rsidR="001C13CE" w:rsidRPr="005C0FF3">
        <w:rPr>
          <w:rFonts w:ascii="Times New Roman" w:hAnsi="Times New Roman"/>
          <w:sz w:val="24"/>
          <w:szCs w:val="24"/>
        </w:rPr>
        <w:t>(TDD)</w:t>
      </w:r>
      <w:r w:rsidR="001C13CE" w:rsidRPr="005C0FF3">
        <w:rPr>
          <w:rFonts w:ascii="Times New Roman" w:hAnsi="Times New Roman" w:hint="eastAsia"/>
          <w:sz w:val="24"/>
          <w:szCs w:val="24"/>
        </w:rPr>
        <w:t>，尽可能保证开发高效率和高准确度的完成代码编写。</w:t>
      </w:r>
    </w:p>
    <w:p w14:paraId="78798C2D" w14:textId="45F2EC6B"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3.</w:t>
      </w:r>
      <w:r w:rsidR="00647E92" w:rsidRPr="005C0FF3">
        <w:rPr>
          <w:rFonts w:ascii="Times New Roman" w:hAnsi="Times New Roman"/>
          <w:sz w:val="24"/>
          <w:szCs w:val="24"/>
        </w:rPr>
        <w:t xml:space="preserve"> </w:t>
      </w:r>
      <w:r w:rsidRPr="005C0FF3">
        <w:rPr>
          <w:rFonts w:ascii="Times New Roman" w:hAnsi="Times New Roman" w:hint="eastAsia"/>
          <w:sz w:val="24"/>
          <w:szCs w:val="24"/>
        </w:rPr>
        <w:t>部署</w:t>
      </w:r>
      <w:proofErr w:type="spellStart"/>
      <w:r w:rsidRPr="005C0FF3">
        <w:rPr>
          <w:rFonts w:ascii="Times New Roman" w:hAnsi="Times New Roman"/>
          <w:sz w:val="24"/>
          <w:szCs w:val="24"/>
        </w:rPr>
        <w:t>CodeReview</w:t>
      </w:r>
      <w:proofErr w:type="spellEnd"/>
      <w:r w:rsidRPr="005C0FF3">
        <w:rPr>
          <w:rFonts w:ascii="Times New Roman" w:hAnsi="Times New Roman" w:hint="eastAsia"/>
          <w:sz w:val="24"/>
          <w:szCs w:val="24"/>
        </w:rPr>
        <w:t>环节，尽可能提高每一次代码编写质量，提高工作效率。</w:t>
      </w:r>
    </w:p>
    <w:p w14:paraId="6A03A15E" w14:textId="13649A71"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4.</w:t>
      </w:r>
      <w:r w:rsidR="00647E92" w:rsidRPr="005C0FF3">
        <w:rPr>
          <w:rFonts w:ascii="Times New Roman" w:hAnsi="Times New Roman"/>
          <w:sz w:val="24"/>
          <w:szCs w:val="24"/>
        </w:rPr>
        <w:t xml:space="preserve"> </w:t>
      </w:r>
      <w:r w:rsidRPr="005C0FF3">
        <w:rPr>
          <w:rFonts w:ascii="Times New Roman" w:hAnsi="Times New Roman" w:hint="eastAsia"/>
          <w:sz w:val="24"/>
          <w:szCs w:val="24"/>
        </w:rPr>
        <w:t>采用</w:t>
      </w:r>
      <w:r w:rsidRPr="005C0FF3">
        <w:rPr>
          <w:rFonts w:ascii="Times New Roman" w:hAnsi="Times New Roman"/>
          <w:sz w:val="24"/>
          <w:szCs w:val="24"/>
        </w:rPr>
        <w:t>Git</w:t>
      </w:r>
      <w:r w:rsidRPr="005C0FF3">
        <w:rPr>
          <w:rFonts w:ascii="Times New Roman" w:hAnsi="Times New Roman" w:hint="eastAsia"/>
          <w:sz w:val="24"/>
          <w:szCs w:val="24"/>
        </w:rPr>
        <w:t>版本控制系统进行版本控制。</w:t>
      </w:r>
    </w:p>
    <w:p w14:paraId="28527947" w14:textId="07FC7792" w:rsidR="001C13CE" w:rsidRPr="005C0FF3" w:rsidRDefault="001C13CE" w:rsidP="001C13CE">
      <w:pPr>
        <w:ind w:firstLine="420"/>
        <w:rPr>
          <w:rFonts w:ascii="Times New Roman" w:hAnsi="Times New Roman"/>
          <w:sz w:val="24"/>
          <w:szCs w:val="24"/>
        </w:rPr>
      </w:pPr>
      <w:r w:rsidRPr="005C0FF3">
        <w:rPr>
          <w:rFonts w:ascii="Times New Roman" w:hAnsi="Times New Roman"/>
          <w:sz w:val="24"/>
          <w:szCs w:val="24"/>
        </w:rPr>
        <w:t>5.</w:t>
      </w:r>
      <w:r w:rsidR="00647E92" w:rsidRPr="005C0FF3">
        <w:rPr>
          <w:rFonts w:ascii="Times New Roman" w:hAnsi="Times New Roman"/>
          <w:sz w:val="24"/>
          <w:szCs w:val="24"/>
        </w:rPr>
        <w:t xml:space="preserve"> </w:t>
      </w:r>
      <w:r w:rsidRPr="005C0FF3">
        <w:rPr>
          <w:rFonts w:ascii="Times New Roman" w:hAnsi="Times New Roman" w:hint="eastAsia"/>
          <w:sz w:val="24"/>
          <w:szCs w:val="24"/>
        </w:rPr>
        <w:t>软件架构采用</w:t>
      </w:r>
      <w:r w:rsidRPr="005C0FF3">
        <w:rPr>
          <w:rFonts w:ascii="Times New Roman" w:hAnsi="Times New Roman"/>
          <w:sz w:val="24"/>
          <w:szCs w:val="24"/>
        </w:rPr>
        <w:t>M</w:t>
      </w:r>
      <w:r w:rsidR="00441808" w:rsidRPr="005C0FF3">
        <w:rPr>
          <w:rFonts w:ascii="Times New Roman" w:hAnsi="Times New Roman"/>
          <w:sz w:val="24"/>
          <w:szCs w:val="24"/>
        </w:rPr>
        <w:t>TV</w:t>
      </w:r>
      <w:r w:rsidRPr="005C0FF3">
        <w:rPr>
          <w:rFonts w:ascii="Times New Roman" w:hAnsi="Times New Roman" w:hint="eastAsia"/>
          <w:sz w:val="24"/>
          <w:szCs w:val="24"/>
        </w:rPr>
        <w:t>模式，使得界面和逻辑充分脱</w:t>
      </w:r>
      <w:proofErr w:type="gramStart"/>
      <w:r w:rsidRPr="005C0FF3">
        <w:rPr>
          <w:rFonts w:ascii="Times New Roman" w:hAnsi="Times New Roman" w:hint="eastAsia"/>
          <w:sz w:val="24"/>
          <w:szCs w:val="24"/>
        </w:rPr>
        <w:t>耦</w:t>
      </w:r>
      <w:proofErr w:type="gramEnd"/>
      <w:r w:rsidRPr="005C0FF3">
        <w:rPr>
          <w:rFonts w:ascii="Times New Roman" w:hAnsi="Times New Roman" w:hint="eastAsia"/>
          <w:sz w:val="24"/>
          <w:szCs w:val="24"/>
        </w:rPr>
        <w:t>，提高灵活度。</w:t>
      </w:r>
    </w:p>
    <w:p w14:paraId="0FB3C6BC" w14:textId="0C7498D7" w:rsidR="00C67291" w:rsidRPr="005C0FF3" w:rsidRDefault="001C13CE" w:rsidP="0092031C">
      <w:pPr>
        <w:ind w:firstLine="420"/>
        <w:rPr>
          <w:rFonts w:ascii="Times New Roman" w:hAnsi="Times New Roman"/>
        </w:rPr>
      </w:pPr>
      <w:r w:rsidRPr="005C0FF3">
        <w:rPr>
          <w:rFonts w:ascii="Times New Roman" w:hAnsi="Times New Roman"/>
          <w:sz w:val="24"/>
          <w:szCs w:val="24"/>
        </w:rPr>
        <w:t>6.</w:t>
      </w:r>
      <w:r w:rsidR="00647E92" w:rsidRPr="005C0FF3">
        <w:rPr>
          <w:rFonts w:ascii="Times New Roman" w:hAnsi="Times New Roman"/>
          <w:sz w:val="24"/>
          <w:szCs w:val="24"/>
        </w:rPr>
        <w:t xml:space="preserve"> </w:t>
      </w:r>
      <w:r w:rsidRPr="005C0FF3">
        <w:rPr>
          <w:rFonts w:ascii="Times New Roman" w:hAnsi="Times New Roman" w:hint="eastAsia"/>
          <w:sz w:val="24"/>
          <w:szCs w:val="24"/>
        </w:rPr>
        <w:t>对于相同类型逻辑定义采用</w:t>
      </w:r>
      <w:r w:rsidRPr="005C0FF3">
        <w:rPr>
          <w:rFonts w:ascii="Times New Roman" w:hAnsi="Times New Roman"/>
          <w:sz w:val="24"/>
          <w:szCs w:val="24"/>
        </w:rPr>
        <w:t>Protocol</w:t>
      </w:r>
      <w:r w:rsidRPr="005C0FF3">
        <w:rPr>
          <w:rFonts w:ascii="Times New Roman" w:hAnsi="Times New Roman" w:hint="eastAsia"/>
          <w:sz w:val="24"/>
          <w:szCs w:val="24"/>
        </w:rPr>
        <w:t>的方法进行抽象，同时注意类的高内聚和封装。</w:t>
      </w:r>
      <w:r w:rsidR="00B95FD0" w:rsidRPr="005C0FF3">
        <w:rPr>
          <w:rFonts w:ascii="Times New Roman" w:hAnsi="Times New Roman"/>
          <w:sz w:val="24"/>
          <w:szCs w:val="24"/>
        </w:rPr>
        <w:t xml:space="preserve"> </w:t>
      </w:r>
    </w:p>
    <w:p w14:paraId="0F26CF74" w14:textId="2FE33A90" w:rsidR="0045318E" w:rsidRPr="005C0FF3" w:rsidRDefault="0045318E" w:rsidP="0045318E">
      <w:pPr>
        <w:pStyle w:val="3"/>
        <w:rPr>
          <w:rFonts w:ascii="Times New Roman" w:hAnsi="Times New Roman"/>
        </w:rPr>
      </w:pPr>
      <w:r w:rsidRPr="005C0FF3">
        <w:rPr>
          <w:rFonts w:ascii="Times New Roman" w:hAnsi="Times New Roman"/>
        </w:rPr>
        <w:t xml:space="preserve">4.2.5 </w:t>
      </w:r>
      <w:r w:rsidRPr="005C0FF3">
        <w:rPr>
          <w:rFonts w:ascii="Times New Roman" w:hAnsi="Times New Roman" w:hint="eastAsia"/>
        </w:rPr>
        <w:t>其他专门要求</w:t>
      </w:r>
    </w:p>
    <w:p w14:paraId="019B657E" w14:textId="3CEECE1E" w:rsidR="00C60764" w:rsidRPr="005C0FF3" w:rsidRDefault="00C60764" w:rsidP="0092031C">
      <w:pPr>
        <w:pStyle w:val="a8"/>
        <w:numPr>
          <w:ilvl w:val="0"/>
          <w:numId w:val="16"/>
        </w:numPr>
        <w:ind w:firstLineChars="0"/>
        <w:rPr>
          <w:rFonts w:ascii="Times New Roman" w:hAnsi="Times New Roman"/>
          <w:sz w:val="24"/>
          <w:szCs w:val="24"/>
        </w:rPr>
      </w:pPr>
      <w:r w:rsidRPr="005C0FF3">
        <w:rPr>
          <w:rFonts w:ascii="Times New Roman" w:hAnsi="Times New Roman" w:hint="eastAsia"/>
          <w:b/>
          <w:sz w:val="24"/>
          <w:szCs w:val="24"/>
        </w:rPr>
        <w:t>可维护性</w:t>
      </w:r>
    </w:p>
    <w:p w14:paraId="31ECBC29" w14:textId="7655F6F5" w:rsidR="004A55A8" w:rsidRPr="005C0FF3" w:rsidRDefault="000E56C8" w:rsidP="004A55A8">
      <w:pPr>
        <w:ind w:firstLine="420"/>
        <w:rPr>
          <w:rFonts w:ascii="Times New Roman" w:hAnsi="Times New Roman"/>
          <w:sz w:val="24"/>
          <w:szCs w:val="24"/>
        </w:rPr>
      </w:pPr>
      <w:r w:rsidRPr="005C0FF3">
        <w:rPr>
          <w:rFonts w:ascii="Times New Roman" w:hAnsi="Times New Roman" w:hint="eastAsia"/>
          <w:sz w:val="24"/>
          <w:szCs w:val="24"/>
        </w:rPr>
        <w:t>可维护性是指在不影响系统其他部分的情况下修改现有系统功能中问题或缺陷的能力。开发人员创建和设计系统架构时，为了提高系统的可维护性，必须考虑以下几个方面的要素</w:t>
      </w:r>
      <w:r w:rsidR="00C07F8E" w:rsidRPr="005C0FF3">
        <w:rPr>
          <w:rFonts w:ascii="Times New Roman" w:hAnsi="Times New Roman" w:hint="eastAsia"/>
          <w:sz w:val="24"/>
          <w:szCs w:val="24"/>
        </w:rPr>
        <w:t>：</w:t>
      </w:r>
      <w:r w:rsidRPr="005C0FF3">
        <w:rPr>
          <w:rFonts w:ascii="Times New Roman" w:hAnsi="Times New Roman" w:hint="eastAsia"/>
          <w:sz w:val="24"/>
          <w:szCs w:val="24"/>
        </w:rPr>
        <w:t>低耦合、高内聚及系统文档记录。本系统将采用严格的软件工程的规范进行开发，并采用良好的设计模式保证系统各模块之间的低耦合及模块之间的高内聚。</w:t>
      </w:r>
    </w:p>
    <w:p w14:paraId="182E78E4" w14:textId="3DCD3CDF" w:rsidR="000E56C8" w:rsidRPr="005C0FF3" w:rsidRDefault="000E56C8" w:rsidP="00F60EB4">
      <w:pPr>
        <w:ind w:firstLine="420"/>
        <w:rPr>
          <w:rFonts w:ascii="Times New Roman" w:hAnsi="Times New Roman"/>
          <w:sz w:val="24"/>
          <w:szCs w:val="24"/>
        </w:rPr>
      </w:pPr>
      <w:r w:rsidRPr="005C0FF3">
        <w:rPr>
          <w:rFonts w:ascii="Times New Roman" w:hAnsi="Times New Roman" w:hint="eastAsia"/>
          <w:sz w:val="24"/>
          <w:szCs w:val="24"/>
        </w:rPr>
        <w:t>本系统的所有代码将会被详细注释，对于系统所有代码，我们会生成详尽的技术文档。对于系统开发过程可能出现的报错，我们将以文档的方式详细罗列报错码及对应的报错信息。</w:t>
      </w:r>
    </w:p>
    <w:p w14:paraId="3E4FEF79" w14:textId="08B4FD88" w:rsidR="00CF6242" w:rsidRPr="005C0FF3" w:rsidRDefault="00CF6242" w:rsidP="0092031C">
      <w:pPr>
        <w:pStyle w:val="a8"/>
        <w:numPr>
          <w:ilvl w:val="0"/>
          <w:numId w:val="16"/>
        </w:numPr>
        <w:ind w:firstLineChars="0"/>
        <w:rPr>
          <w:rFonts w:ascii="Times New Roman" w:hAnsi="Times New Roman"/>
          <w:b/>
          <w:sz w:val="24"/>
          <w:szCs w:val="24"/>
        </w:rPr>
      </w:pPr>
      <w:r w:rsidRPr="005C0FF3">
        <w:rPr>
          <w:rFonts w:ascii="Times New Roman" w:hAnsi="Times New Roman" w:hint="eastAsia"/>
          <w:b/>
          <w:sz w:val="24"/>
          <w:szCs w:val="24"/>
        </w:rPr>
        <w:t>灾难恢复</w:t>
      </w:r>
    </w:p>
    <w:p w14:paraId="04ED6827" w14:textId="014B664E" w:rsidR="000E56C8" w:rsidRPr="005C0FF3" w:rsidRDefault="00B95FD0" w:rsidP="00B95FD0">
      <w:pPr>
        <w:ind w:firstLine="420"/>
        <w:rPr>
          <w:rFonts w:ascii="Times New Roman" w:hAnsi="Times New Roman"/>
          <w:sz w:val="24"/>
          <w:szCs w:val="24"/>
        </w:rPr>
      </w:pPr>
      <w:r w:rsidRPr="005C0FF3">
        <w:rPr>
          <w:rFonts w:ascii="Times New Roman" w:hAnsi="Times New Roman" w:hint="eastAsia"/>
          <w:sz w:val="24"/>
          <w:szCs w:val="24"/>
        </w:rPr>
        <w:t>由于本应用为服务器</w:t>
      </w:r>
      <w:r w:rsidRPr="005C0FF3">
        <w:rPr>
          <w:rFonts w:ascii="Times New Roman" w:hAnsi="Times New Roman"/>
          <w:sz w:val="24"/>
          <w:szCs w:val="24"/>
        </w:rPr>
        <w:t>-</w:t>
      </w:r>
      <w:r w:rsidRPr="005C0FF3">
        <w:rPr>
          <w:rFonts w:ascii="Times New Roman" w:hAnsi="Times New Roman" w:hint="eastAsia"/>
          <w:sz w:val="24"/>
          <w:szCs w:val="24"/>
        </w:rPr>
        <w:t>客户端模式的网络应用，用户数据保存在服务器端，因此服务</w:t>
      </w:r>
      <w:proofErr w:type="gramStart"/>
      <w:r w:rsidRPr="005C0FF3">
        <w:rPr>
          <w:rFonts w:ascii="Times New Roman" w:hAnsi="Times New Roman" w:hint="eastAsia"/>
          <w:sz w:val="24"/>
          <w:szCs w:val="24"/>
        </w:rPr>
        <w:t>端负责</w:t>
      </w:r>
      <w:proofErr w:type="gramEnd"/>
      <w:r w:rsidRPr="005C0FF3">
        <w:rPr>
          <w:rFonts w:ascii="Times New Roman" w:hAnsi="Times New Roman" w:hint="eastAsia"/>
          <w:sz w:val="24"/>
          <w:szCs w:val="24"/>
        </w:rPr>
        <w:t>数据备份并保证数据的安全性。即使发生灾难造成数据丢失，系统立即通过备份数据进行恢复，并且重新备份，保证系统中始终保持至少一份数据备份。</w:t>
      </w:r>
    </w:p>
    <w:p w14:paraId="79838A5E" w14:textId="579D485E" w:rsidR="008D26BC" w:rsidRPr="005C0FF3" w:rsidRDefault="008D26BC" w:rsidP="0092031C">
      <w:pPr>
        <w:pStyle w:val="a8"/>
        <w:numPr>
          <w:ilvl w:val="0"/>
          <w:numId w:val="16"/>
        </w:numPr>
        <w:ind w:firstLineChars="0"/>
        <w:rPr>
          <w:rFonts w:ascii="Times New Roman" w:hAnsi="Times New Roman"/>
          <w:b/>
          <w:sz w:val="24"/>
          <w:szCs w:val="24"/>
        </w:rPr>
      </w:pPr>
      <w:r w:rsidRPr="005C0FF3">
        <w:rPr>
          <w:rFonts w:ascii="Times New Roman" w:hAnsi="Times New Roman" w:hint="eastAsia"/>
          <w:b/>
          <w:sz w:val="24"/>
          <w:szCs w:val="24"/>
        </w:rPr>
        <w:t>知识产权限制</w:t>
      </w:r>
    </w:p>
    <w:p w14:paraId="537E6728" w14:textId="5F4F00C7" w:rsidR="00257625" w:rsidRPr="005C0FF3" w:rsidRDefault="00257625" w:rsidP="00C426A0">
      <w:pPr>
        <w:ind w:firstLine="420"/>
        <w:rPr>
          <w:rFonts w:ascii="Times New Roman" w:hAnsi="Times New Roman"/>
          <w:sz w:val="24"/>
          <w:szCs w:val="24"/>
        </w:rPr>
      </w:pPr>
      <w:r w:rsidRPr="005C0FF3">
        <w:rPr>
          <w:rFonts w:ascii="Times New Roman" w:hAnsi="Times New Roman" w:hint="eastAsia"/>
          <w:sz w:val="24"/>
          <w:szCs w:val="24"/>
        </w:rPr>
        <w:t>本项目致力于打造一体化的量化交易</w:t>
      </w:r>
      <w:ins w:id="36" w:author="成 郭" w:date="2018-12-10T20:18:00Z">
        <w:r w:rsidR="00790C14">
          <w:rPr>
            <w:rFonts w:ascii="Times New Roman" w:hAnsi="Times New Roman" w:hint="eastAsia"/>
            <w:sz w:val="24"/>
            <w:szCs w:val="24"/>
          </w:rPr>
          <w:t>策略</w:t>
        </w:r>
      </w:ins>
      <w:r w:rsidRPr="005C0FF3">
        <w:rPr>
          <w:rFonts w:ascii="Times New Roman" w:hAnsi="Times New Roman" w:hint="eastAsia"/>
          <w:sz w:val="24"/>
          <w:szCs w:val="24"/>
        </w:rPr>
        <w:t>平台，鼓励用户充分利用本项目的资源进行量化策略的开发和回测，在本项目中的策略代码知识产权完全归属于开发用户所属。</w:t>
      </w:r>
    </w:p>
    <w:p w14:paraId="7F0534CE" w14:textId="204DF75B" w:rsidR="008869F0" w:rsidRPr="005C0FF3" w:rsidRDefault="008869F0">
      <w:pPr>
        <w:widowControl/>
        <w:spacing w:line="240" w:lineRule="auto"/>
        <w:jc w:val="left"/>
        <w:rPr>
          <w:rFonts w:ascii="Times New Roman" w:eastAsiaTheme="minorHAnsi" w:hAnsi="Times New Roman" w:cstheme="majorBidi"/>
          <w:b/>
          <w:bCs/>
          <w:sz w:val="32"/>
          <w:szCs w:val="32"/>
        </w:rPr>
      </w:pPr>
      <w:r w:rsidRPr="005C0FF3">
        <w:rPr>
          <w:rFonts w:ascii="Times New Roman" w:eastAsiaTheme="minorHAnsi" w:hAnsi="Times New Roman"/>
        </w:rPr>
        <w:br w:type="page"/>
      </w:r>
    </w:p>
    <w:p w14:paraId="14FAB15A" w14:textId="47EE2420" w:rsidR="0050169D" w:rsidRPr="005C0FF3" w:rsidRDefault="009A5F82" w:rsidP="0050169D">
      <w:pPr>
        <w:pStyle w:val="2"/>
        <w:spacing w:before="156" w:after="156"/>
        <w:rPr>
          <w:rFonts w:ascii="Times New Roman" w:hAnsi="Times New Roman"/>
        </w:rPr>
      </w:pPr>
      <w:bookmarkStart w:id="37" w:name="_Toc526707362"/>
      <w:r w:rsidRPr="005C0FF3">
        <w:rPr>
          <w:rFonts w:ascii="Times New Roman" w:eastAsiaTheme="minorHAnsi" w:hAnsi="Times New Roman"/>
        </w:rPr>
        <w:lastRenderedPageBreak/>
        <w:t>4.3</w:t>
      </w:r>
      <w:r w:rsidRPr="005C0FF3">
        <w:rPr>
          <w:rFonts w:ascii="Times New Roman" w:hAnsi="Times New Roman"/>
        </w:rPr>
        <w:t xml:space="preserve"> </w:t>
      </w:r>
      <w:r w:rsidR="006909D2" w:rsidRPr="005C0FF3">
        <w:rPr>
          <w:rFonts w:ascii="Times New Roman" w:hAnsi="Times New Roman" w:hint="eastAsia"/>
        </w:rPr>
        <w:t>解决方案</w:t>
      </w:r>
      <w:bookmarkEnd w:id="37"/>
    </w:p>
    <w:p w14:paraId="1A4E2C9E" w14:textId="6C53AE80" w:rsidR="00B845E4" w:rsidRPr="005C0FF3" w:rsidRDefault="00B845E4" w:rsidP="00B845E4">
      <w:pPr>
        <w:pStyle w:val="3"/>
        <w:rPr>
          <w:rFonts w:ascii="Times New Roman" w:hAnsi="Times New Roman"/>
        </w:rPr>
      </w:pPr>
      <w:r w:rsidRPr="005C0FF3">
        <w:rPr>
          <w:rFonts w:ascii="Times New Roman" w:hAnsi="Times New Roman"/>
        </w:rPr>
        <w:t xml:space="preserve">4.3.1 </w:t>
      </w:r>
      <w:r w:rsidR="0012098A" w:rsidRPr="005C0FF3">
        <w:rPr>
          <w:rFonts w:ascii="Times New Roman" w:hAnsi="Times New Roman" w:hint="eastAsia"/>
        </w:rPr>
        <w:t>系统总体架构</w:t>
      </w:r>
    </w:p>
    <w:p w14:paraId="2E1173AA" w14:textId="4FC32B19" w:rsidR="0072041E" w:rsidRPr="005C0FF3" w:rsidRDefault="00E13923" w:rsidP="00986AFA">
      <w:pPr>
        <w:ind w:firstLine="420"/>
        <w:rPr>
          <w:rFonts w:ascii="Times New Roman" w:hAnsi="Times New Roman"/>
          <w:sz w:val="24"/>
          <w:szCs w:val="24"/>
        </w:rPr>
      </w:pPr>
      <w:r w:rsidRPr="005C0FF3">
        <w:rPr>
          <w:rFonts w:ascii="Times New Roman" w:hAnsi="Times New Roman" w:hint="eastAsia"/>
          <w:sz w:val="24"/>
          <w:szCs w:val="24"/>
        </w:rPr>
        <w:t>立足于项目的建设目标和具体需求，结合当前流行的技术环境来进行分析，</w:t>
      </w:r>
      <w:proofErr w:type="spellStart"/>
      <w:r w:rsidR="00FF7875" w:rsidRPr="005C0FF3">
        <w:rPr>
          <w:rFonts w:ascii="Times New Roman" w:hAnsi="Times New Roman"/>
          <w:sz w:val="24"/>
          <w:szCs w:val="24"/>
        </w:rPr>
        <w:t>SQuant</w:t>
      </w:r>
      <w:proofErr w:type="spellEnd"/>
      <w:r w:rsidRPr="005C0FF3">
        <w:rPr>
          <w:rFonts w:ascii="Times New Roman" w:hAnsi="Times New Roman" w:hint="eastAsia"/>
          <w:sz w:val="24"/>
          <w:szCs w:val="24"/>
        </w:rPr>
        <w:t>仿真交易平台应该基于</w:t>
      </w:r>
      <w:r w:rsidRPr="005C0FF3">
        <w:rPr>
          <w:rFonts w:ascii="Times New Roman" w:hAnsi="Times New Roman"/>
          <w:sz w:val="24"/>
          <w:szCs w:val="24"/>
        </w:rPr>
        <w:t>B/S</w:t>
      </w:r>
      <w:r w:rsidRPr="005C0FF3">
        <w:rPr>
          <w:rFonts w:ascii="Times New Roman" w:hAnsi="Times New Roman" w:hint="eastAsia"/>
          <w:sz w:val="24"/>
          <w:szCs w:val="24"/>
        </w:rPr>
        <w:t>结构，使用面向对象的开发方法和</w:t>
      </w:r>
      <w:r w:rsidRPr="005C0FF3">
        <w:rPr>
          <w:rFonts w:ascii="Times New Roman" w:hAnsi="Times New Roman"/>
          <w:sz w:val="24"/>
          <w:szCs w:val="24"/>
        </w:rPr>
        <w:t>MVC</w:t>
      </w:r>
      <w:r w:rsidRPr="005C0FF3">
        <w:rPr>
          <w:rFonts w:ascii="Times New Roman" w:hAnsi="Times New Roman" w:hint="eastAsia"/>
          <w:sz w:val="24"/>
          <w:szCs w:val="24"/>
        </w:rPr>
        <w:t>设计模式来完成设计和开发。在开发语言的选择上，为了方便和第三</w:t>
      </w:r>
      <w:proofErr w:type="gramStart"/>
      <w:r w:rsidRPr="005C0FF3">
        <w:rPr>
          <w:rFonts w:ascii="Times New Roman" w:hAnsi="Times New Roman" w:hint="eastAsia"/>
          <w:sz w:val="24"/>
          <w:szCs w:val="24"/>
        </w:rPr>
        <w:t>方服务</w:t>
      </w:r>
      <w:proofErr w:type="gramEnd"/>
      <w:r w:rsidRPr="005C0FF3">
        <w:rPr>
          <w:rFonts w:ascii="Times New Roman" w:hAnsi="Times New Roman" w:hint="eastAsia"/>
          <w:sz w:val="24"/>
          <w:szCs w:val="24"/>
        </w:rPr>
        <w:t>实现对接，所以采用了</w:t>
      </w:r>
      <w:r w:rsidRPr="005C0FF3">
        <w:rPr>
          <w:rFonts w:ascii="Times New Roman" w:hAnsi="Times New Roman"/>
          <w:sz w:val="24"/>
          <w:szCs w:val="24"/>
        </w:rPr>
        <w:t>Python</w:t>
      </w:r>
      <w:r w:rsidRPr="005C0FF3">
        <w:rPr>
          <w:rFonts w:ascii="Times New Roman" w:hAnsi="Times New Roman" w:hint="eastAsia"/>
          <w:sz w:val="24"/>
          <w:szCs w:val="24"/>
        </w:rPr>
        <w:t>语言。最终设计出的系统总体框架如图</w:t>
      </w:r>
      <w:r w:rsidRPr="005C0FF3">
        <w:rPr>
          <w:rFonts w:ascii="Times New Roman" w:hAnsi="Times New Roman"/>
          <w:sz w:val="24"/>
          <w:szCs w:val="24"/>
        </w:rPr>
        <w:t>4-1</w:t>
      </w:r>
      <w:r w:rsidRPr="005C0FF3">
        <w:rPr>
          <w:rFonts w:ascii="Times New Roman" w:hAnsi="Times New Roman" w:hint="eastAsia"/>
          <w:sz w:val="24"/>
          <w:szCs w:val="24"/>
        </w:rPr>
        <w:t>所示：</w:t>
      </w:r>
    </w:p>
    <w:p w14:paraId="7C3D35C4" w14:textId="77A708DA" w:rsidR="00E13923" w:rsidRPr="005C0FF3" w:rsidRDefault="00E13923" w:rsidP="0092031C">
      <w:pPr>
        <w:widowControl/>
        <w:spacing w:line="240" w:lineRule="auto"/>
        <w:jc w:val="center"/>
        <w:rPr>
          <w:rFonts w:ascii="Times New Roman" w:hAnsi="Times New Roman"/>
          <w:sz w:val="22"/>
        </w:rPr>
      </w:pPr>
      <w:r w:rsidRPr="005C0FF3">
        <w:rPr>
          <w:rFonts w:ascii="Times New Roman" w:hAnsi="Times New Roman"/>
          <w:noProof/>
          <w:sz w:val="24"/>
          <w:szCs w:val="24"/>
        </w:rPr>
        <w:drawing>
          <wp:anchor distT="0" distB="0" distL="114300" distR="114300" simplePos="0" relativeHeight="251679744" behindDoc="0" locked="0" layoutInCell="1" allowOverlap="1" wp14:anchorId="7CB2DC4B" wp14:editId="71C27516">
            <wp:simplePos x="0" y="0"/>
            <wp:positionH relativeFrom="column">
              <wp:align>center</wp:align>
            </wp:positionH>
            <wp:positionV relativeFrom="paragraph">
              <wp:posOffset>74428</wp:posOffset>
            </wp:positionV>
            <wp:extent cx="5274000" cy="5007600"/>
            <wp:effectExtent l="0" t="0" r="0" b="0"/>
            <wp:wrapSquare wrapText="bothSides"/>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500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E5D" w:rsidRPr="005C0FF3">
        <w:rPr>
          <w:rFonts w:ascii="Times New Roman" w:eastAsiaTheme="minorHAnsi" w:hAnsi="Times New Roman" w:hint="eastAsia"/>
          <w:b/>
          <w:sz w:val="22"/>
        </w:rPr>
        <w:t>图</w:t>
      </w:r>
      <w:r w:rsidR="00D84E5D" w:rsidRPr="005C0FF3">
        <w:rPr>
          <w:rFonts w:ascii="Times New Roman" w:eastAsiaTheme="minorHAnsi" w:hAnsi="Times New Roman"/>
          <w:b/>
          <w:sz w:val="22"/>
        </w:rPr>
        <w:t xml:space="preserve">4-1 </w:t>
      </w:r>
      <w:r w:rsidR="00D84E5D" w:rsidRPr="005C0FF3">
        <w:rPr>
          <w:rFonts w:ascii="Times New Roman" w:eastAsiaTheme="minorHAnsi" w:hAnsi="Times New Roman" w:hint="eastAsia"/>
          <w:b/>
          <w:sz w:val="22"/>
        </w:rPr>
        <w:t>系统架构图</w:t>
      </w:r>
    </w:p>
    <w:p w14:paraId="5E0B8C81" w14:textId="77777777" w:rsidR="00D84E5D" w:rsidRPr="005C0FF3" w:rsidRDefault="00D84E5D" w:rsidP="0092031C">
      <w:pPr>
        <w:widowControl/>
        <w:spacing w:line="240" w:lineRule="auto"/>
        <w:jc w:val="center"/>
        <w:rPr>
          <w:rFonts w:ascii="Times New Roman" w:hAnsi="Times New Roman"/>
          <w:sz w:val="22"/>
        </w:rPr>
      </w:pPr>
    </w:p>
    <w:p w14:paraId="47847338" w14:textId="4E498CDE" w:rsidR="00CF0C23" w:rsidRPr="005C0FF3" w:rsidRDefault="00E13923" w:rsidP="0092031C">
      <w:pPr>
        <w:ind w:firstLine="480"/>
        <w:rPr>
          <w:rFonts w:ascii="Times New Roman" w:hAnsi="Times New Roman"/>
          <w:sz w:val="24"/>
          <w:szCs w:val="24"/>
        </w:rPr>
      </w:pPr>
      <w:r w:rsidRPr="005C0FF3">
        <w:rPr>
          <w:rFonts w:ascii="Times New Roman" w:hAnsi="Times New Roman" w:hint="eastAsia"/>
          <w:sz w:val="24"/>
          <w:szCs w:val="24"/>
        </w:rPr>
        <w:t>按照</w:t>
      </w:r>
      <w:r w:rsidRPr="005C0FF3">
        <w:rPr>
          <w:rFonts w:ascii="Times New Roman" w:hAnsi="Times New Roman"/>
          <w:sz w:val="24"/>
          <w:szCs w:val="24"/>
        </w:rPr>
        <w:t>MVC</w:t>
      </w:r>
      <w:r w:rsidRPr="005C0FF3">
        <w:rPr>
          <w:rFonts w:ascii="Times New Roman" w:hAnsi="Times New Roman" w:hint="eastAsia"/>
          <w:sz w:val="24"/>
          <w:szCs w:val="24"/>
        </w:rPr>
        <w:t>的设计思路，结合</w:t>
      </w:r>
      <w:r w:rsidRPr="005C0FF3">
        <w:rPr>
          <w:rFonts w:ascii="Times New Roman" w:hAnsi="Times New Roman"/>
          <w:sz w:val="24"/>
          <w:szCs w:val="24"/>
        </w:rPr>
        <w:t>Django</w:t>
      </w:r>
      <w:r w:rsidR="0077671F" w:rsidRPr="005C0FF3">
        <w:rPr>
          <w:rFonts w:ascii="Times New Roman" w:hAnsi="Times New Roman"/>
          <w:sz w:val="24"/>
          <w:szCs w:val="24"/>
        </w:rPr>
        <w:t xml:space="preserve"> W</w:t>
      </w:r>
      <w:r w:rsidRPr="005C0FF3">
        <w:rPr>
          <w:rFonts w:ascii="Times New Roman" w:hAnsi="Times New Roman"/>
          <w:sz w:val="24"/>
          <w:szCs w:val="24"/>
        </w:rPr>
        <w:t>eb</w:t>
      </w:r>
      <w:r w:rsidRPr="005C0FF3">
        <w:rPr>
          <w:rFonts w:ascii="Times New Roman" w:hAnsi="Times New Roman" w:hint="eastAsia"/>
          <w:sz w:val="24"/>
          <w:szCs w:val="24"/>
        </w:rPr>
        <w:t>开发框架的理念，系统内部结构被分为</w:t>
      </w:r>
      <w:r w:rsidRPr="005C0FF3">
        <w:rPr>
          <w:rFonts w:ascii="Times New Roman" w:hAnsi="Times New Roman"/>
          <w:sz w:val="24"/>
          <w:szCs w:val="24"/>
        </w:rPr>
        <w:t>MVT</w:t>
      </w:r>
      <w:r w:rsidRPr="005C0FF3">
        <w:rPr>
          <w:rFonts w:ascii="Times New Roman" w:hAnsi="Times New Roman" w:hint="eastAsia"/>
          <w:sz w:val="24"/>
          <w:szCs w:val="24"/>
        </w:rPr>
        <w:t>这三层：</w:t>
      </w:r>
      <w:r w:rsidRPr="005C0FF3">
        <w:rPr>
          <w:rFonts w:ascii="Times New Roman" w:hAnsi="Times New Roman"/>
          <w:sz w:val="24"/>
          <w:szCs w:val="24"/>
        </w:rPr>
        <w:t>Model</w:t>
      </w:r>
      <w:r w:rsidRPr="005C0FF3">
        <w:rPr>
          <w:rFonts w:ascii="Times New Roman" w:hAnsi="Times New Roman" w:hint="eastAsia"/>
          <w:sz w:val="24"/>
          <w:szCs w:val="24"/>
        </w:rPr>
        <w:t>层是最下面的托管数据的层级，它将系统中的各个角色都抽象成对象，并从数据库中抽取对应的数据；</w:t>
      </w:r>
      <w:r w:rsidRPr="005C0FF3">
        <w:rPr>
          <w:rFonts w:ascii="Times New Roman" w:hAnsi="Times New Roman"/>
          <w:sz w:val="24"/>
          <w:szCs w:val="24"/>
        </w:rPr>
        <w:t>View</w:t>
      </w:r>
      <w:r w:rsidRPr="005C0FF3">
        <w:rPr>
          <w:rFonts w:ascii="Times New Roman" w:hAnsi="Times New Roman" w:hint="eastAsia"/>
          <w:sz w:val="24"/>
          <w:szCs w:val="24"/>
        </w:rPr>
        <w:t>层结合了一个</w:t>
      </w:r>
      <w:r w:rsidR="0077671F" w:rsidRPr="005C0FF3">
        <w:rPr>
          <w:rFonts w:ascii="Times New Roman" w:hAnsi="Times New Roman"/>
          <w:sz w:val="24"/>
          <w:szCs w:val="24"/>
        </w:rPr>
        <w:t>W</w:t>
      </w:r>
      <w:r w:rsidRPr="005C0FF3">
        <w:rPr>
          <w:rFonts w:ascii="Times New Roman" w:hAnsi="Times New Roman"/>
          <w:sz w:val="24"/>
          <w:szCs w:val="24"/>
        </w:rPr>
        <w:t>eb</w:t>
      </w:r>
      <w:r w:rsidRPr="005C0FF3">
        <w:rPr>
          <w:rFonts w:ascii="Times New Roman" w:hAnsi="Times New Roman" w:hint="eastAsia"/>
          <w:sz w:val="24"/>
          <w:szCs w:val="24"/>
        </w:rPr>
        <w:t>应用程序中许多的逻辑，它们是链接到一个或多个定义</w:t>
      </w:r>
      <w:r w:rsidRPr="005C0FF3">
        <w:rPr>
          <w:rFonts w:ascii="Times New Roman" w:hAnsi="Times New Roman"/>
          <w:sz w:val="24"/>
          <w:szCs w:val="24"/>
        </w:rPr>
        <w:t>URL</w:t>
      </w:r>
      <w:r w:rsidRPr="005C0FF3">
        <w:rPr>
          <w:rFonts w:ascii="Times New Roman" w:hAnsi="Times New Roman" w:hint="eastAsia"/>
          <w:sz w:val="24"/>
          <w:szCs w:val="24"/>
        </w:rPr>
        <w:t>上的函数，这些函数</w:t>
      </w:r>
      <w:r w:rsidRPr="005C0FF3">
        <w:rPr>
          <w:rFonts w:ascii="Times New Roman" w:hAnsi="Times New Roman" w:hint="eastAsia"/>
          <w:sz w:val="24"/>
          <w:szCs w:val="24"/>
        </w:rPr>
        <w:lastRenderedPageBreak/>
        <w:t>都返回一个</w:t>
      </w:r>
      <w:r w:rsidRPr="005C0FF3">
        <w:rPr>
          <w:rFonts w:ascii="Times New Roman" w:hAnsi="Times New Roman"/>
          <w:sz w:val="24"/>
          <w:szCs w:val="24"/>
        </w:rPr>
        <w:t>HTTP</w:t>
      </w:r>
      <w:r w:rsidRPr="005C0FF3">
        <w:rPr>
          <w:rFonts w:ascii="Times New Roman" w:hAnsi="Times New Roman" w:hint="eastAsia"/>
          <w:sz w:val="24"/>
          <w:szCs w:val="24"/>
        </w:rPr>
        <w:t>对象，它扮演了常规</w:t>
      </w:r>
      <w:r w:rsidRPr="005C0FF3">
        <w:rPr>
          <w:rFonts w:ascii="Times New Roman" w:hAnsi="Times New Roman"/>
          <w:sz w:val="24"/>
          <w:szCs w:val="24"/>
        </w:rPr>
        <w:t>MVC</w:t>
      </w:r>
      <w:r w:rsidRPr="005C0FF3">
        <w:rPr>
          <w:rFonts w:ascii="Times New Roman" w:hAnsi="Times New Roman" w:hint="eastAsia"/>
          <w:sz w:val="24"/>
          <w:szCs w:val="24"/>
        </w:rPr>
        <w:t>结构中</w:t>
      </w:r>
      <w:r w:rsidRPr="005C0FF3">
        <w:rPr>
          <w:rFonts w:ascii="Times New Roman" w:hAnsi="Times New Roman"/>
          <w:sz w:val="24"/>
          <w:szCs w:val="24"/>
        </w:rPr>
        <w:t>Controller</w:t>
      </w:r>
      <w:r w:rsidRPr="005C0FF3">
        <w:rPr>
          <w:rFonts w:ascii="Times New Roman" w:hAnsi="Times New Roman" w:hint="eastAsia"/>
          <w:sz w:val="24"/>
          <w:szCs w:val="24"/>
        </w:rPr>
        <w:t>的角色，负责协调</w:t>
      </w:r>
      <w:r w:rsidRPr="005C0FF3">
        <w:rPr>
          <w:rFonts w:ascii="Times New Roman" w:hAnsi="Times New Roman"/>
          <w:sz w:val="24"/>
          <w:szCs w:val="24"/>
        </w:rPr>
        <w:t>Models</w:t>
      </w:r>
      <w:r w:rsidRPr="005C0FF3">
        <w:rPr>
          <w:rFonts w:ascii="Times New Roman" w:hAnsi="Times New Roman" w:hint="eastAsia"/>
          <w:sz w:val="24"/>
          <w:szCs w:val="24"/>
        </w:rPr>
        <w:t>和</w:t>
      </w:r>
      <w:r w:rsidRPr="005C0FF3">
        <w:rPr>
          <w:rFonts w:ascii="Times New Roman" w:hAnsi="Times New Roman"/>
          <w:sz w:val="24"/>
          <w:szCs w:val="24"/>
        </w:rPr>
        <w:t>Templates</w:t>
      </w:r>
      <w:r w:rsidRPr="005C0FF3">
        <w:rPr>
          <w:rFonts w:ascii="Times New Roman" w:hAnsi="Times New Roman" w:hint="eastAsia"/>
          <w:sz w:val="24"/>
          <w:szCs w:val="24"/>
        </w:rPr>
        <w:t>之间的关系；</w:t>
      </w:r>
      <w:r w:rsidRPr="005C0FF3">
        <w:rPr>
          <w:rFonts w:ascii="Times New Roman" w:hAnsi="Times New Roman"/>
          <w:sz w:val="24"/>
          <w:szCs w:val="24"/>
        </w:rPr>
        <w:t>Template</w:t>
      </w:r>
      <w:r w:rsidRPr="005C0FF3">
        <w:rPr>
          <w:rFonts w:ascii="Times New Roman" w:hAnsi="Times New Roman" w:hint="eastAsia"/>
          <w:sz w:val="24"/>
          <w:szCs w:val="24"/>
        </w:rPr>
        <w:t>层则用于渲染</w:t>
      </w:r>
      <w:r w:rsidRPr="005C0FF3">
        <w:rPr>
          <w:rFonts w:ascii="Times New Roman" w:hAnsi="Times New Roman"/>
          <w:sz w:val="24"/>
          <w:szCs w:val="24"/>
        </w:rPr>
        <w:t>HTML</w:t>
      </w:r>
      <w:r w:rsidRPr="005C0FF3">
        <w:rPr>
          <w:rFonts w:ascii="Times New Roman" w:hAnsi="Times New Roman" w:hint="eastAsia"/>
          <w:sz w:val="24"/>
          <w:szCs w:val="24"/>
        </w:rPr>
        <w:t>页面，它通常就是一些输出动态值的经过特殊格式化的</w:t>
      </w:r>
      <w:r w:rsidRPr="005C0FF3">
        <w:rPr>
          <w:rFonts w:ascii="Times New Roman" w:hAnsi="Times New Roman"/>
          <w:sz w:val="24"/>
          <w:szCs w:val="24"/>
        </w:rPr>
        <w:t>HTML</w:t>
      </w:r>
      <w:r w:rsidRPr="005C0FF3">
        <w:rPr>
          <w:rFonts w:ascii="Times New Roman" w:hAnsi="Times New Roman" w:hint="eastAsia"/>
          <w:sz w:val="24"/>
          <w:szCs w:val="24"/>
        </w:rPr>
        <w:t>文本。</w:t>
      </w:r>
      <w:r w:rsidRPr="005C0FF3">
        <w:rPr>
          <w:rFonts w:ascii="Times New Roman" w:hAnsi="Times New Roman"/>
          <w:sz w:val="24"/>
          <w:szCs w:val="24"/>
        </w:rPr>
        <w:t>Model</w:t>
      </w:r>
      <w:r w:rsidRPr="005C0FF3">
        <w:rPr>
          <w:rFonts w:ascii="Times New Roman" w:hAnsi="Times New Roman" w:hint="eastAsia"/>
          <w:sz w:val="24"/>
          <w:szCs w:val="24"/>
        </w:rPr>
        <w:t>层到数据库的映射有</w:t>
      </w:r>
      <w:r w:rsidRPr="005C0FF3">
        <w:rPr>
          <w:rFonts w:ascii="Times New Roman" w:hAnsi="Times New Roman"/>
          <w:sz w:val="24"/>
          <w:szCs w:val="24"/>
        </w:rPr>
        <w:t>Django</w:t>
      </w:r>
      <w:r w:rsidRPr="005C0FF3">
        <w:rPr>
          <w:rFonts w:ascii="Times New Roman" w:hAnsi="Times New Roman" w:hint="eastAsia"/>
          <w:sz w:val="24"/>
          <w:szCs w:val="24"/>
        </w:rPr>
        <w:t>框架提供的对象关系映射（</w:t>
      </w:r>
      <w:r w:rsidRPr="005C0FF3">
        <w:rPr>
          <w:rFonts w:ascii="Times New Roman" w:hAnsi="Times New Roman"/>
          <w:sz w:val="24"/>
          <w:szCs w:val="24"/>
        </w:rPr>
        <w:t>ORM</w:t>
      </w:r>
      <w:r w:rsidRPr="005C0FF3">
        <w:rPr>
          <w:rFonts w:ascii="Times New Roman" w:hAnsi="Times New Roman" w:hint="eastAsia"/>
          <w:sz w:val="24"/>
          <w:szCs w:val="24"/>
        </w:rPr>
        <w:t>）完成，除此之外，</w:t>
      </w:r>
      <w:r w:rsidRPr="005C0FF3">
        <w:rPr>
          <w:rFonts w:ascii="Times New Roman" w:hAnsi="Times New Roman"/>
          <w:sz w:val="24"/>
          <w:szCs w:val="24"/>
        </w:rPr>
        <w:t>Django</w:t>
      </w:r>
      <w:r w:rsidRPr="005C0FF3">
        <w:rPr>
          <w:rFonts w:ascii="Times New Roman" w:hAnsi="Times New Roman" w:hint="eastAsia"/>
          <w:sz w:val="24"/>
          <w:szCs w:val="24"/>
        </w:rPr>
        <w:t>还提供了</w:t>
      </w:r>
      <w:r w:rsidRPr="005C0FF3">
        <w:rPr>
          <w:rFonts w:ascii="Times New Roman" w:hAnsi="Times New Roman"/>
          <w:sz w:val="24"/>
          <w:szCs w:val="24"/>
        </w:rPr>
        <w:t>Template</w:t>
      </w:r>
      <w:r w:rsidRPr="005C0FF3">
        <w:rPr>
          <w:rFonts w:ascii="Times New Roman" w:hAnsi="Times New Roman" w:hint="eastAsia"/>
          <w:sz w:val="24"/>
          <w:szCs w:val="24"/>
        </w:rPr>
        <w:t>引擎，可以大大提高开发的速度。</w:t>
      </w:r>
    </w:p>
    <w:p w14:paraId="06CB6CB2" w14:textId="5452B859" w:rsidR="000A31D9" w:rsidRPr="005C0FF3" w:rsidRDefault="000A31D9" w:rsidP="000A31D9">
      <w:pPr>
        <w:pStyle w:val="3"/>
        <w:rPr>
          <w:rFonts w:ascii="Times New Roman" w:hAnsi="Times New Roman"/>
        </w:rPr>
      </w:pPr>
      <w:r w:rsidRPr="005C0FF3">
        <w:rPr>
          <w:rFonts w:ascii="Times New Roman" w:hAnsi="Times New Roman"/>
        </w:rPr>
        <w:t xml:space="preserve">4.3.2 </w:t>
      </w:r>
      <w:r w:rsidRPr="005C0FF3">
        <w:rPr>
          <w:rFonts w:ascii="Times New Roman" w:hAnsi="Times New Roman" w:hint="eastAsia"/>
        </w:rPr>
        <w:t>项目开发技术</w:t>
      </w:r>
    </w:p>
    <w:p w14:paraId="1C51F680"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开发方法</w:t>
      </w:r>
    </w:p>
    <w:p w14:paraId="31F97B0B" w14:textId="72E0A724"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基于</w:t>
      </w:r>
      <w:r w:rsidRPr="005C0FF3">
        <w:rPr>
          <w:rFonts w:ascii="Times New Roman" w:hAnsi="Times New Roman" w:cs="Times New Roman"/>
          <w:sz w:val="24"/>
          <w:szCs w:val="24"/>
        </w:rPr>
        <w:t>UML</w:t>
      </w:r>
      <w:r w:rsidRPr="005C0FF3">
        <w:rPr>
          <w:rFonts w:ascii="Times New Roman" w:hAnsi="Times New Roman" w:hint="eastAsia"/>
          <w:sz w:val="24"/>
          <w:szCs w:val="24"/>
        </w:rPr>
        <w:t>的面向对象方法</w:t>
      </w:r>
      <w:r w:rsidR="00C04F18" w:rsidRPr="005C0FF3">
        <w:rPr>
          <w:rFonts w:ascii="Times New Roman" w:hAnsi="Times New Roman" w:hint="eastAsia"/>
          <w:sz w:val="24"/>
          <w:szCs w:val="24"/>
        </w:rPr>
        <w:t>。</w:t>
      </w:r>
    </w:p>
    <w:p w14:paraId="6D3A40D2" w14:textId="77777777" w:rsidR="00B418E5" w:rsidRPr="005C0FF3" w:rsidRDefault="00003D0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建模</w:t>
      </w:r>
      <w:r w:rsidR="00B418E5" w:rsidRPr="005C0FF3">
        <w:rPr>
          <w:rFonts w:ascii="Times New Roman" w:hAnsi="Times New Roman" w:hint="eastAsia"/>
          <w:b/>
          <w:sz w:val="24"/>
          <w:szCs w:val="24"/>
        </w:rPr>
        <w:t>工具</w:t>
      </w:r>
    </w:p>
    <w:p w14:paraId="4AF22D69" w14:textId="6ED5B74A"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使用</w:t>
      </w:r>
      <w:r w:rsidRPr="005C0FF3">
        <w:rPr>
          <w:rFonts w:ascii="Times New Roman" w:hAnsi="Times New Roman"/>
          <w:sz w:val="24"/>
          <w:szCs w:val="24"/>
        </w:rPr>
        <w:t>Power Designer</w:t>
      </w:r>
      <w:r w:rsidRPr="005C0FF3">
        <w:rPr>
          <w:rFonts w:ascii="Times New Roman" w:hAnsi="Times New Roman" w:hint="eastAsia"/>
          <w:sz w:val="24"/>
          <w:szCs w:val="24"/>
        </w:rPr>
        <w:t>来建立系统的类模型、状态模型和交互模型。</w:t>
      </w:r>
    </w:p>
    <w:p w14:paraId="415DE47E"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前端开发语言和框架</w:t>
      </w:r>
    </w:p>
    <w:p w14:paraId="47C4FBDF" w14:textId="6E037193" w:rsidR="00003D05" w:rsidRPr="005C0FF3" w:rsidRDefault="00C741CD" w:rsidP="0092031C">
      <w:pPr>
        <w:ind w:firstLine="360"/>
        <w:rPr>
          <w:rFonts w:ascii="Times New Roman" w:hAnsi="Times New Roman"/>
          <w:sz w:val="24"/>
          <w:szCs w:val="24"/>
        </w:rPr>
      </w:pPr>
      <w:r w:rsidRPr="005C0FF3">
        <w:rPr>
          <w:rFonts w:ascii="Times New Roman" w:hAnsi="Times New Roman" w:hint="eastAsia"/>
          <w:sz w:val="24"/>
          <w:szCs w:val="24"/>
        </w:rPr>
        <w:t>开发语言使用</w:t>
      </w:r>
      <w:r w:rsidRPr="005C0FF3">
        <w:rPr>
          <w:rFonts w:ascii="Times New Roman" w:hAnsi="Times New Roman"/>
          <w:sz w:val="24"/>
          <w:szCs w:val="24"/>
        </w:rPr>
        <w:t>HTML</w:t>
      </w:r>
      <w:r w:rsidRPr="005C0FF3">
        <w:rPr>
          <w:rFonts w:ascii="Times New Roman" w:hAnsi="Times New Roman" w:hint="eastAsia"/>
          <w:sz w:val="24"/>
          <w:szCs w:val="24"/>
        </w:rPr>
        <w:t>５＋</w:t>
      </w:r>
      <w:r w:rsidRPr="005C0FF3">
        <w:rPr>
          <w:rFonts w:ascii="Times New Roman" w:hAnsi="Times New Roman"/>
          <w:sz w:val="24"/>
          <w:szCs w:val="24"/>
        </w:rPr>
        <w:t>CSS</w:t>
      </w:r>
      <w:r w:rsidRPr="005C0FF3">
        <w:rPr>
          <w:rFonts w:ascii="Times New Roman" w:hAnsi="Times New Roman" w:hint="eastAsia"/>
          <w:sz w:val="24"/>
          <w:szCs w:val="24"/>
        </w:rPr>
        <w:t>＋</w:t>
      </w:r>
      <w:r w:rsidRPr="005C0FF3">
        <w:rPr>
          <w:rFonts w:ascii="Times New Roman" w:hAnsi="Times New Roman"/>
          <w:sz w:val="24"/>
          <w:szCs w:val="24"/>
        </w:rPr>
        <w:t>JavaScript</w:t>
      </w:r>
      <w:r w:rsidRPr="005C0FF3">
        <w:rPr>
          <w:rFonts w:ascii="Times New Roman" w:hAnsi="Times New Roman" w:hint="eastAsia"/>
          <w:sz w:val="24"/>
          <w:szCs w:val="24"/>
        </w:rPr>
        <w:t>，开发框架使用</w:t>
      </w:r>
      <w:r w:rsidRPr="005C0FF3">
        <w:rPr>
          <w:rFonts w:ascii="Times New Roman" w:hAnsi="Times New Roman"/>
          <w:sz w:val="24"/>
          <w:szCs w:val="24"/>
        </w:rPr>
        <w:t>vue.js</w:t>
      </w:r>
      <w:r w:rsidRPr="005C0FF3">
        <w:rPr>
          <w:rFonts w:ascii="Times New Roman" w:hAnsi="Times New Roman" w:hint="eastAsia"/>
          <w:sz w:val="24"/>
          <w:szCs w:val="24"/>
        </w:rPr>
        <w:t>，另外还需要使用</w:t>
      </w:r>
      <w:r w:rsidRPr="005C0FF3">
        <w:rPr>
          <w:rFonts w:ascii="Times New Roman" w:hAnsi="Times New Roman"/>
          <w:sz w:val="24"/>
          <w:szCs w:val="24"/>
        </w:rPr>
        <w:t>Ajax</w:t>
      </w:r>
      <w:r w:rsidRPr="005C0FF3">
        <w:rPr>
          <w:rFonts w:ascii="Times New Roman" w:hAnsi="Times New Roman" w:hint="eastAsia"/>
          <w:sz w:val="24"/>
          <w:szCs w:val="24"/>
        </w:rPr>
        <w:t>技术来实现页面的动态交互，以减轻客户端和服务器端的通讯压力。</w:t>
      </w:r>
      <w:r w:rsidR="00E06D86" w:rsidRPr="005C0FF3">
        <w:rPr>
          <w:rFonts w:ascii="Times New Roman" w:hAnsi="Times New Roman"/>
          <w:sz w:val="24"/>
          <w:szCs w:val="24"/>
        </w:rPr>
        <w:t xml:space="preserve"> </w:t>
      </w:r>
    </w:p>
    <w:p w14:paraId="283604B3" w14:textId="77777777" w:rsidR="00B418E5"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后台开发语言和框架</w:t>
      </w:r>
    </w:p>
    <w:p w14:paraId="6AFF74F9" w14:textId="3B5F06A4" w:rsidR="00003D05"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后台开发使用</w:t>
      </w:r>
      <w:r w:rsidRPr="005C0FF3">
        <w:rPr>
          <w:rFonts w:ascii="Times New Roman" w:hAnsi="Times New Roman"/>
          <w:sz w:val="24"/>
          <w:szCs w:val="24"/>
        </w:rPr>
        <w:t>Python</w:t>
      </w:r>
      <w:r w:rsidRPr="005C0FF3">
        <w:rPr>
          <w:rFonts w:ascii="Times New Roman" w:hAnsi="Times New Roman" w:hint="eastAsia"/>
          <w:sz w:val="24"/>
          <w:szCs w:val="24"/>
        </w:rPr>
        <w:t>语言，框架采用常用的</w:t>
      </w:r>
      <w:r w:rsidR="005D6EE6" w:rsidRPr="005C0FF3">
        <w:rPr>
          <w:rFonts w:ascii="Times New Roman" w:hAnsi="Times New Roman"/>
          <w:sz w:val="24"/>
          <w:szCs w:val="24"/>
        </w:rPr>
        <w:t>Django</w:t>
      </w:r>
      <w:r w:rsidRPr="005C0FF3">
        <w:rPr>
          <w:rFonts w:ascii="Times New Roman" w:hAnsi="Times New Roman" w:hint="eastAsia"/>
          <w:sz w:val="24"/>
          <w:szCs w:val="24"/>
        </w:rPr>
        <w:t>框架。</w:t>
      </w:r>
    </w:p>
    <w:p w14:paraId="27C5DB47" w14:textId="07B9CE10" w:rsidR="00C3748B" w:rsidRPr="005C0FF3" w:rsidRDefault="00B418E5" w:rsidP="0092031C">
      <w:pPr>
        <w:pStyle w:val="a8"/>
        <w:numPr>
          <w:ilvl w:val="0"/>
          <w:numId w:val="19"/>
        </w:numPr>
        <w:ind w:firstLineChars="0"/>
        <w:rPr>
          <w:rFonts w:ascii="Times New Roman" w:hAnsi="Times New Roman"/>
          <w:b/>
          <w:sz w:val="24"/>
          <w:szCs w:val="24"/>
        </w:rPr>
      </w:pPr>
      <w:r w:rsidRPr="005C0FF3">
        <w:rPr>
          <w:rFonts w:ascii="Times New Roman" w:hAnsi="Times New Roman" w:hint="eastAsia"/>
          <w:b/>
          <w:sz w:val="24"/>
          <w:szCs w:val="24"/>
        </w:rPr>
        <w:t>数据库</w:t>
      </w:r>
    </w:p>
    <w:p w14:paraId="7E22E099" w14:textId="4364100B" w:rsidR="00E06D86" w:rsidRPr="005C0FF3" w:rsidRDefault="00E06D86" w:rsidP="0092031C">
      <w:pPr>
        <w:pStyle w:val="a8"/>
        <w:ind w:left="357" w:firstLineChars="0"/>
        <w:rPr>
          <w:rFonts w:ascii="Times New Roman" w:hAnsi="Times New Roman"/>
          <w:b/>
          <w:sz w:val="24"/>
          <w:szCs w:val="24"/>
        </w:rPr>
      </w:pPr>
      <w:r w:rsidRPr="005C0FF3">
        <w:rPr>
          <w:rFonts w:ascii="Times New Roman" w:hAnsi="Times New Roman" w:hint="eastAsia"/>
          <w:sz w:val="24"/>
          <w:szCs w:val="24"/>
        </w:rPr>
        <w:t>使用</w:t>
      </w:r>
      <w:r w:rsidRPr="005C0FF3">
        <w:rPr>
          <w:rFonts w:ascii="Times New Roman" w:hAnsi="Times New Roman"/>
          <w:sz w:val="24"/>
          <w:szCs w:val="24"/>
        </w:rPr>
        <w:t>MySQL</w:t>
      </w:r>
      <w:r w:rsidRPr="005C0FF3">
        <w:rPr>
          <w:rFonts w:ascii="Times New Roman" w:hAnsi="Times New Roman" w:hint="eastAsia"/>
          <w:sz w:val="24"/>
          <w:szCs w:val="24"/>
        </w:rPr>
        <w:t>数据库，因为开源的数据库可以降低开发成本，同时</w:t>
      </w:r>
      <w:r w:rsidRPr="005C0FF3">
        <w:rPr>
          <w:rFonts w:ascii="Times New Roman" w:hAnsi="Times New Roman"/>
          <w:sz w:val="24"/>
          <w:szCs w:val="24"/>
        </w:rPr>
        <w:t>MySQL</w:t>
      </w:r>
      <w:r w:rsidRPr="005C0FF3">
        <w:rPr>
          <w:rFonts w:ascii="Times New Roman" w:hAnsi="Times New Roman" w:hint="eastAsia"/>
          <w:sz w:val="24"/>
          <w:szCs w:val="24"/>
        </w:rPr>
        <w:t>数据库也有性能稳定，体积小，易于部署等优点。</w:t>
      </w:r>
    </w:p>
    <w:p w14:paraId="7D69904E" w14:textId="77777777" w:rsidR="00B418E5" w:rsidRPr="005C0FF3" w:rsidRDefault="00B418E5" w:rsidP="0092031C">
      <w:pPr>
        <w:pStyle w:val="a8"/>
        <w:numPr>
          <w:ilvl w:val="0"/>
          <w:numId w:val="19"/>
        </w:numPr>
        <w:ind w:firstLineChars="0"/>
        <w:rPr>
          <w:rFonts w:ascii="Times New Roman" w:hAnsi="Times New Roman"/>
          <w:sz w:val="24"/>
          <w:szCs w:val="24"/>
        </w:rPr>
      </w:pPr>
      <w:r w:rsidRPr="005C0FF3">
        <w:rPr>
          <w:rFonts w:ascii="Times New Roman" w:hAnsi="Times New Roman" w:hint="eastAsia"/>
          <w:b/>
          <w:sz w:val="24"/>
          <w:szCs w:val="24"/>
        </w:rPr>
        <w:t>测试工具</w:t>
      </w:r>
    </w:p>
    <w:p w14:paraId="03A92D14" w14:textId="55D1F659" w:rsidR="00B845E4" w:rsidRPr="005C0FF3" w:rsidRDefault="00003D05" w:rsidP="0092031C">
      <w:pPr>
        <w:pStyle w:val="a8"/>
        <w:ind w:left="360" w:firstLineChars="0" w:firstLine="0"/>
        <w:rPr>
          <w:rFonts w:ascii="Times New Roman" w:hAnsi="Times New Roman"/>
          <w:sz w:val="24"/>
          <w:szCs w:val="24"/>
        </w:rPr>
      </w:pPr>
      <w:r w:rsidRPr="005C0FF3">
        <w:rPr>
          <w:rFonts w:ascii="Times New Roman" w:hAnsi="Times New Roman" w:hint="eastAsia"/>
          <w:sz w:val="24"/>
          <w:szCs w:val="24"/>
        </w:rPr>
        <w:t>使用</w:t>
      </w:r>
      <w:r w:rsidRPr="005C0FF3">
        <w:rPr>
          <w:rFonts w:ascii="Times New Roman" w:hAnsi="Times New Roman"/>
          <w:sz w:val="24"/>
          <w:szCs w:val="24"/>
        </w:rPr>
        <w:t>Junit</w:t>
      </w:r>
      <w:r w:rsidRPr="005C0FF3">
        <w:rPr>
          <w:rFonts w:ascii="Times New Roman" w:hAnsi="Times New Roman" w:hint="eastAsia"/>
          <w:sz w:val="24"/>
          <w:szCs w:val="24"/>
        </w:rPr>
        <w:t>完成单元测试，使用</w:t>
      </w:r>
      <w:r w:rsidRPr="005C0FF3">
        <w:rPr>
          <w:rFonts w:ascii="Times New Roman" w:hAnsi="Times New Roman"/>
          <w:sz w:val="24"/>
          <w:szCs w:val="24"/>
        </w:rPr>
        <w:t>Load Runner</w:t>
      </w:r>
      <w:r w:rsidRPr="005C0FF3">
        <w:rPr>
          <w:rFonts w:ascii="Times New Roman" w:hAnsi="Times New Roman" w:hint="eastAsia"/>
          <w:sz w:val="24"/>
          <w:szCs w:val="24"/>
        </w:rPr>
        <w:t>完成性能测试。</w:t>
      </w:r>
    </w:p>
    <w:p w14:paraId="313CBEE9" w14:textId="77777777" w:rsidR="00905477" w:rsidRPr="005C0FF3" w:rsidRDefault="00905477" w:rsidP="0092031C">
      <w:pPr>
        <w:rPr>
          <w:rFonts w:ascii="Times New Roman" w:hAnsi="Times New Roman"/>
          <w:sz w:val="24"/>
          <w:szCs w:val="24"/>
        </w:rPr>
      </w:pPr>
    </w:p>
    <w:p w14:paraId="6496DFE1" w14:textId="6A63D756" w:rsidR="00C910E5" w:rsidRPr="005C0FF3" w:rsidRDefault="00C910E5" w:rsidP="0092031C">
      <w:pPr>
        <w:pStyle w:val="2"/>
        <w:spacing w:before="156" w:after="156"/>
        <w:rPr>
          <w:rFonts w:ascii="Times New Roman" w:hAnsi="Times New Roman"/>
        </w:rPr>
      </w:pPr>
      <w:bookmarkStart w:id="38" w:name="_Toc526707363"/>
      <w:r w:rsidRPr="005C0FF3">
        <w:rPr>
          <w:rFonts w:ascii="Times New Roman" w:eastAsiaTheme="minorHAnsi" w:hAnsi="Times New Roman"/>
        </w:rPr>
        <w:t>4.4</w:t>
      </w:r>
      <w:r w:rsidRPr="005C0FF3">
        <w:rPr>
          <w:rFonts w:ascii="Times New Roman" w:hAnsi="Times New Roman"/>
        </w:rPr>
        <w:t xml:space="preserve"> </w:t>
      </w:r>
      <w:r w:rsidRPr="005C0FF3">
        <w:rPr>
          <w:rFonts w:ascii="Times New Roman" w:hAnsi="Times New Roman" w:hint="eastAsia"/>
        </w:rPr>
        <w:t>可行性分析</w:t>
      </w:r>
      <w:bookmarkEnd w:id="38"/>
    </w:p>
    <w:p w14:paraId="1FEA3998" w14:textId="31CCE9C9" w:rsidR="0050169D" w:rsidRPr="005C0FF3" w:rsidRDefault="0050169D" w:rsidP="0092031C">
      <w:pPr>
        <w:pStyle w:val="3"/>
        <w:rPr>
          <w:rFonts w:ascii="Times New Roman" w:hAnsi="Times New Roman"/>
        </w:rPr>
      </w:pPr>
      <w:r w:rsidRPr="005C0FF3">
        <w:rPr>
          <w:rFonts w:ascii="Times New Roman" w:hAnsi="Times New Roman"/>
        </w:rPr>
        <w:t xml:space="preserve">4.4.1 </w:t>
      </w:r>
      <w:r w:rsidR="009169D0" w:rsidRPr="005C0FF3">
        <w:rPr>
          <w:rFonts w:ascii="Times New Roman" w:hAnsi="Times New Roman" w:hint="eastAsia"/>
        </w:rPr>
        <w:t>市场可行性分析</w:t>
      </w:r>
    </w:p>
    <w:p w14:paraId="49A5D13A" w14:textId="4EAD1DF3" w:rsidR="006B306D" w:rsidRPr="005C0FF3" w:rsidRDefault="0021535F" w:rsidP="0092031C">
      <w:pPr>
        <w:pStyle w:val="a8"/>
        <w:numPr>
          <w:ilvl w:val="0"/>
          <w:numId w:val="18"/>
        </w:numPr>
        <w:ind w:firstLineChars="0"/>
        <w:rPr>
          <w:rFonts w:ascii="Times New Roman" w:hAnsi="Times New Roman"/>
          <w:b/>
          <w:sz w:val="24"/>
          <w:szCs w:val="24"/>
        </w:rPr>
      </w:pPr>
      <w:r w:rsidRPr="005C0FF3">
        <w:rPr>
          <w:rFonts w:ascii="Times New Roman" w:hAnsi="Times New Roman" w:hint="eastAsia"/>
          <w:b/>
          <w:sz w:val="24"/>
          <w:szCs w:val="24"/>
        </w:rPr>
        <w:t>量化交易市场</w:t>
      </w:r>
    </w:p>
    <w:p w14:paraId="795886AB" w14:textId="77777777" w:rsidR="006B306D" w:rsidRPr="005C0FF3" w:rsidRDefault="006B306D" w:rsidP="006B306D">
      <w:pPr>
        <w:ind w:firstLine="420"/>
        <w:rPr>
          <w:rFonts w:ascii="Times New Roman" w:hAnsi="Times New Roman"/>
          <w:sz w:val="24"/>
          <w:szCs w:val="24"/>
        </w:rPr>
      </w:pPr>
      <w:r w:rsidRPr="005C0FF3">
        <w:rPr>
          <w:rFonts w:ascii="Times New Roman" w:hAnsi="Times New Roman" w:hint="eastAsia"/>
          <w:sz w:val="24"/>
          <w:szCs w:val="24"/>
        </w:rPr>
        <w:t>量化交易是指以先进的数学模型替代人为的主观判断，利用计算机技术从庞大的历史数据中海选能带来超额收益的多种</w:t>
      </w:r>
      <w:r w:rsidRPr="005C0FF3">
        <w:rPr>
          <w:rFonts w:ascii="Times New Roman" w:hAnsi="Times New Roman"/>
          <w:sz w:val="24"/>
          <w:szCs w:val="24"/>
        </w:rPr>
        <w:t>“</w:t>
      </w:r>
      <w:r w:rsidRPr="005C0FF3">
        <w:rPr>
          <w:rFonts w:ascii="Times New Roman" w:hAnsi="Times New Roman" w:hint="eastAsia"/>
          <w:sz w:val="24"/>
          <w:szCs w:val="24"/>
        </w:rPr>
        <w:t>大概率</w:t>
      </w:r>
      <w:r w:rsidRPr="005C0FF3">
        <w:rPr>
          <w:rFonts w:ascii="Times New Roman" w:hAnsi="Times New Roman"/>
          <w:sz w:val="24"/>
          <w:szCs w:val="24"/>
        </w:rPr>
        <w:t>”</w:t>
      </w:r>
      <w:r w:rsidRPr="005C0FF3">
        <w:rPr>
          <w:rFonts w:ascii="Times New Roman" w:hAnsi="Times New Roman" w:hint="eastAsia"/>
          <w:sz w:val="24"/>
          <w:szCs w:val="24"/>
        </w:rPr>
        <w:t>事件以制定策略，极大地减少了投资者情绪波动的影响，避免在市场极度狂热或悲观的情况下</w:t>
      </w:r>
      <w:proofErr w:type="gramStart"/>
      <w:r w:rsidRPr="005C0FF3">
        <w:rPr>
          <w:rFonts w:ascii="Times New Roman" w:hAnsi="Times New Roman" w:hint="eastAsia"/>
          <w:sz w:val="24"/>
          <w:szCs w:val="24"/>
        </w:rPr>
        <w:t>作出</w:t>
      </w:r>
      <w:proofErr w:type="gramEnd"/>
      <w:r w:rsidRPr="005C0FF3">
        <w:rPr>
          <w:rFonts w:ascii="Times New Roman" w:hAnsi="Times New Roman" w:hint="eastAsia"/>
          <w:sz w:val="24"/>
          <w:szCs w:val="24"/>
        </w:rPr>
        <w:t>非理性的投资决策。</w:t>
      </w:r>
    </w:p>
    <w:p w14:paraId="4DC28417" w14:textId="77777777" w:rsidR="005A7176" w:rsidRPr="005C0FF3" w:rsidRDefault="006B306D" w:rsidP="005A7176">
      <w:pPr>
        <w:ind w:firstLineChars="200" w:firstLine="480"/>
        <w:rPr>
          <w:rFonts w:ascii="Times New Roman" w:hAnsi="Times New Roman"/>
          <w:sz w:val="24"/>
          <w:szCs w:val="24"/>
        </w:rPr>
      </w:pPr>
      <w:r w:rsidRPr="005C0FF3">
        <w:rPr>
          <w:rFonts w:ascii="Times New Roman" w:hAnsi="Times New Roman" w:hint="eastAsia"/>
          <w:sz w:val="24"/>
          <w:szCs w:val="24"/>
        </w:rPr>
        <w:lastRenderedPageBreak/>
        <w:t>量化交易主要分成三个层次：第一个层次，就是通常的量化选股和策略；第二个层次，就是把量化和交易结合起来，尤其是在像期货的</w:t>
      </w:r>
      <w:r w:rsidRPr="005C0FF3">
        <w:rPr>
          <w:rFonts w:ascii="Times New Roman" w:hAnsi="Times New Roman"/>
          <w:sz w:val="24"/>
          <w:szCs w:val="24"/>
        </w:rPr>
        <w:t>CTA</w:t>
      </w:r>
      <w:r w:rsidRPr="005C0FF3">
        <w:rPr>
          <w:rFonts w:ascii="Times New Roman" w:hAnsi="Times New Roman" w:hint="eastAsia"/>
          <w:sz w:val="24"/>
          <w:szCs w:val="24"/>
        </w:rPr>
        <w:t>策略中。</w:t>
      </w:r>
      <w:r w:rsidRPr="005C0FF3">
        <w:rPr>
          <w:rFonts w:ascii="Times New Roman" w:hAnsi="Times New Roman"/>
          <w:sz w:val="24"/>
          <w:szCs w:val="24"/>
        </w:rPr>
        <w:t xml:space="preserve"> </w:t>
      </w:r>
      <w:r w:rsidRPr="005C0FF3">
        <w:rPr>
          <w:rFonts w:ascii="Times New Roman" w:hAnsi="Times New Roman" w:hint="eastAsia"/>
          <w:sz w:val="24"/>
          <w:szCs w:val="24"/>
        </w:rPr>
        <w:t>例如将量化策略和程序化交易自动结合起来，实现知行合一</w:t>
      </w:r>
      <w:r w:rsidRPr="005C0FF3">
        <w:rPr>
          <w:rFonts w:ascii="Times New Roman" w:hAnsi="Times New Roman"/>
          <w:sz w:val="24"/>
          <w:szCs w:val="24"/>
        </w:rPr>
        <w:t xml:space="preserve"> </w:t>
      </w:r>
      <w:r w:rsidRPr="005C0FF3">
        <w:rPr>
          <w:rFonts w:ascii="Times New Roman" w:hAnsi="Times New Roman" w:hint="eastAsia"/>
          <w:sz w:val="24"/>
          <w:szCs w:val="24"/>
        </w:rPr>
        <w:t>；第三个层次，即为量化交易中人工智能的发展，就是机器或者是一些人工策略能够自动学习，根据股票市场规则、根据宏观经济条件，自动发展一些策略，目前是属于一个发展阶段。我们国家的话，普遍属于第一阶段，第二阶段在一些期货市场上有一些应用。</w:t>
      </w:r>
    </w:p>
    <w:p w14:paraId="05A70A5B" w14:textId="77777777" w:rsidR="00F04342" w:rsidRPr="005C0FF3" w:rsidRDefault="005A7176" w:rsidP="0092031C">
      <w:pPr>
        <w:rPr>
          <w:rFonts w:ascii="Times New Roman" w:hAnsi="Times New Roman"/>
          <w:sz w:val="24"/>
          <w:szCs w:val="24"/>
        </w:rPr>
      </w:pPr>
      <w:r w:rsidRPr="005C0FF3">
        <w:rPr>
          <w:rFonts w:ascii="Times New Roman" w:hAnsi="Times New Roman" w:hint="eastAsia"/>
          <w:b/>
          <w:sz w:val="24"/>
          <w:szCs w:val="24"/>
        </w:rPr>
        <w:t>结论：</w:t>
      </w:r>
    </w:p>
    <w:p w14:paraId="58813840" w14:textId="7444EB6B" w:rsidR="006B306D" w:rsidRPr="005C0FF3" w:rsidRDefault="00491095" w:rsidP="0092031C">
      <w:pPr>
        <w:ind w:firstLine="420"/>
        <w:rPr>
          <w:rFonts w:ascii="Times New Roman" w:hAnsi="Times New Roman"/>
          <w:sz w:val="24"/>
          <w:szCs w:val="24"/>
        </w:rPr>
      </w:pPr>
      <w:r w:rsidRPr="005C0FF3">
        <w:rPr>
          <w:rFonts w:ascii="Times New Roman" w:hAnsi="Times New Roman" w:hint="eastAsia"/>
          <w:sz w:val="24"/>
          <w:szCs w:val="24"/>
        </w:rPr>
        <w:t>我国的量化</w:t>
      </w:r>
      <w:r w:rsidR="00AA3B54" w:rsidRPr="005C0FF3">
        <w:rPr>
          <w:rFonts w:ascii="Times New Roman" w:hAnsi="Times New Roman" w:hint="eastAsia"/>
          <w:sz w:val="24"/>
          <w:szCs w:val="24"/>
        </w:rPr>
        <w:t>交易市场目前正处于初期</w:t>
      </w:r>
      <w:r w:rsidR="006D0723" w:rsidRPr="005C0FF3">
        <w:rPr>
          <w:rFonts w:ascii="Times New Roman" w:hAnsi="Times New Roman" w:hint="eastAsia"/>
          <w:sz w:val="24"/>
          <w:szCs w:val="24"/>
        </w:rPr>
        <w:t>阶段，和国外相比仍有很长的</w:t>
      </w:r>
      <w:proofErr w:type="gramStart"/>
      <w:r w:rsidR="006D0723" w:rsidRPr="005C0FF3">
        <w:rPr>
          <w:rFonts w:ascii="Times New Roman" w:hAnsi="Times New Roman" w:hint="eastAsia"/>
          <w:sz w:val="24"/>
          <w:szCs w:val="24"/>
        </w:rPr>
        <w:t>一</w:t>
      </w:r>
      <w:proofErr w:type="gramEnd"/>
      <w:r w:rsidR="006D0723" w:rsidRPr="005C0FF3">
        <w:rPr>
          <w:rFonts w:ascii="Times New Roman" w:hAnsi="Times New Roman" w:hint="eastAsia"/>
          <w:sz w:val="24"/>
          <w:szCs w:val="24"/>
        </w:rPr>
        <w:t>步距离。这时正是将量化和交易结合起来的好时机，同时，机器学习、深度学习等的发展，也为量化交易带来了新思路，而目前国内对此的尝试甚少。</w:t>
      </w:r>
      <w:r w:rsidR="00324BD0" w:rsidRPr="005C0FF3">
        <w:rPr>
          <w:rFonts w:ascii="Times New Roman" w:hAnsi="Times New Roman" w:hint="eastAsia"/>
          <w:sz w:val="24"/>
          <w:szCs w:val="24"/>
        </w:rPr>
        <w:t>量化交易市场的发展为本项目提供了良好的经济大背景，也为本项目进入市场提供了宝贵的契机。</w:t>
      </w:r>
    </w:p>
    <w:p w14:paraId="798D16A6" w14:textId="4A3166B3" w:rsidR="009169D0" w:rsidRPr="005C0FF3" w:rsidRDefault="009169D0" w:rsidP="009169D0">
      <w:pPr>
        <w:pStyle w:val="3"/>
        <w:rPr>
          <w:rFonts w:ascii="Times New Roman" w:hAnsi="Times New Roman"/>
        </w:rPr>
      </w:pPr>
      <w:r w:rsidRPr="005C0FF3">
        <w:rPr>
          <w:rFonts w:ascii="Times New Roman" w:hAnsi="Times New Roman"/>
        </w:rPr>
        <w:t xml:space="preserve">4.4.2 </w:t>
      </w:r>
      <w:r w:rsidR="00C6462B" w:rsidRPr="005C0FF3">
        <w:rPr>
          <w:rFonts w:ascii="Times New Roman" w:hAnsi="Times New Roman" w:hint="eastAsia"/>
        </w:rPr>
        <w:t>政策</w:t>
      </w:r>
      <w:r w:rsidRPr="005C0FF3">
        <w:rPr>
          <w:rFonts w:ascii="Times New Roman" w:hAnsi="Times New Roman" w:hint="eastAsia"/>
        </w:rPr>
        <w:t>可行性分析</w:t>
      </w:r>
    </w:p>
    <w:p w14:paraId="6FF404C8" w14:textId="3C319038" w:rsidR="0010198E" w:rsidRPr="005C0FF3" w:rsidRDefault="005E6F15" w:rsidP="009E4EC5">
      <w:pPr>
        <w:pStyle w:val="a8"/>
        <w:numPr>
          <w:ilvl w:val="0"/>
          <w:numId w:val="5"/>
        </w:numPr>
        <w:ind w:firstLineChars="0"/>
        <w:rPr>
          <w:rFonts w:ascii="Times New Roman" w:hAnsi="Times New Roman"/>
          <w:b/>
          <w:color w:val="000000" w:themeColor="text1"/>
          <w:sz w:val="24"/>
          <w:szCs w:val="24"/>
        </w:rPr>
      </w:pPr>
      <w:r w:rsidRPr="005C0FF3">
        <w:rPr>
          <w:rFonts w:ascii="Times New Roman" w:hAnsi="Times New Roman" w:hint="eastAsia"/>
          <w:b/>
          <w:color w:val="000000" w:themeColor="text1"/>
          <w:sz w:val="24"/>
          <w:szCs w:val="24"/>
        </w:rPr>
        <w:t>量化交易快速发展</w:t>
      </w:r>
    </w:p>
    <w:p w14:paraId="48CCC3AC" w14:textId="76758035" w:rsidR="00C47373" w:rsidRPr="005C0FF3" w:rsidRDefault="00C47373" w:rsidP="0092031C">
      <w:pPr>
        <w:ind w:firstLineChars="200" w:firstLine="480"/>
        <w:rPr>
          <w:rFonts w:ascii="Times New Roman" w:hAnsi="Times New Roman"/>
          <w:sz w:val="24"/>
          <w:szCs w:val="24"/>
        </w:rPr>
      </w:pPr>
      <w:r w:rsidRPr="005C0FF3">
        <w:rPr>
          <w:rFonts w:ascii="Times New Roman" w:hAnsi="Times New Roman" w:hint="eastAsia"/>
          <w:sz w:val="24"/>
          <w:szCs w:val="24"/>
        </w:rPr>
        <w:t>现有沪深</w:t>
      </w:r>
      <w:r w:rsidRPr="005C0FF3">
        <w:rPr>
          <w:rFonts w:ascii="Times New Roman" w:hAnsi="Times New Roman"/>
          <w:sz w:val="24"/>
          <w:szCs w:val="24"/>
        </w:rPr>
        <w:t>300</w:t>
      </w:r>
      <w:r w:rsidRPr="005C0FF3">
        <w:rPr>
          <w:rFonts w:ascii="Times New Roman" w:hAnsi="Times New Roman" w:hint="eastAsia"/>
          <w:sz w:val="24"/>
          <w:szCs w:val="24"/>
        </w:rPr>
        <w:t>、上海</w:t>
      </w:r>
      <w:r w:rsidRPr="005C0FF3">
        <w:rPr>
          <w:rFonts w:ascii="Times New Roman" w:hAnsi="Times New Roman"/>
          <w:sz w:val="24"/>
          <w:szCs w:val="24"/>
        </w:rPr>
        <w:t>50</w:t>
      </w:r>
      <w:r w:rsidRPr="005C0FF3">
        <w:rPr>
          <w:rFonts w:ascii="Times New Roman" w:hAnsi="Times New Roman" w:hint="eastAsia"/>
          <w:sz w:val="24"/>
          <w:szCs w:val="24"/>
        </w:rPr>
        <w:t>、沪深</w:t>
      </w:r>
      <w:r w:rsidRPr="005C0FF3">
        <w:rPr>
          <w:rFonts w:ascii="Times New Roman" w:hAnsi="Times New Roman"/>
          <w:sz w:val="24"/>
          <w:szCs w:val="24"/>
        </w:rPr>
        <w:t>500</w:t>
      </w:r>
      <w:r w:rsidRPr="005C0FF3">
        <w:rPr>
          <w:rFonts w:ascii="Times New Roman" w:hAnsi="Times New Roman" w:hint="eastAsia"/>
          <w:sz w:val="24"/>
          <w:szCs w:val="24"/>
        </w:rPr>
        <w:t>股指期货、</w:t>
      </w:r>
      <w:r w:rsidRPr="005C0FF3">
        <w:rPr>
          <w:rFonts w:ascii="Times New Roman" w:hAnsi="Times New Roman"/>
          <w:sz w:val="24"/>
          <w:szCs w:val="24"/>
        </w:rPr>
        <w:t>5</w:t>
      </w:r>
      <w:r w:rsidRPr="005C0FF3">
        <w:rPr>
          <w:rFonts w:ascii="Times New Roman" w:hAnsi="Times New Roman" w:hint="eastAsia"/>
          <w:sz w:val="24"/>
          <w:szCs w:val="24"/>
        </w:rPr>
        <w:t>年期、</w:t>
      </w:r>
      <w:r w:rsidRPr="005C0FF3">
        <w:rPr>
          <w:rFonts w:ascii="Times New Roman" w:hAnsi="Times New Roman"/>
          <w:sz w:val="24"/>
          <w:szCs w:val="24"/>
        </w:rPr>
        <w:t>10</w:t>
      </w:r>
      <w:r w:rsidRPr="005C0FF3">
        <w:rPr>
          <w:rFonts w:ascii="Times New Roman" w:hAnsi="Times New Roman" w:hint="eastAsia"/>
          <w:sz w:val="24"/>
          <w:szCs w:val="24"/>
        </w:rPr>
        <w:t>年期债券期货，以及上海</w:t>
      </w:r>
      <w:r w:rsidRPr="005C0FF3">
        <w:rPr>
          <w:rFonts w:ascii="Times New Roman" w:hAnsi="Times New Roman"/>
          <w:sz w:val="24"/>
          <w:szCs w:val="24"/>
        </w:rPr>
        <w:t>50</w:t>
      </w:r>
      <w:r w:rsidRPr="005C0FF3">
        <w:rPr>
          <w:rFonts w:ascii="Times New Roman" w:hAnsi="Times New Roman" w:hint="eastAsia"/>
          <w:sz w:val="24"/>
          <w:szCs w:val="24"/>
        </w:rPr>
        <w:t>个</w:t>
      </w:r>
      <w:proofErr w:type="spellStart"/>
      <w:r w:rsidRPr="005C0FF3">
        <w:rPr>
          <w:rFonts w:ascii="Times New Roman" w:hAnsi="Times New Roman"/>
          <w:sz w:val="24"/>
          <w:szCs w:val="24"/>
        </w:rPr>
        <w:t>etf</w:t>
      </w:r>
      <w:proofErr w:type="spellEnd"/>
      <w:r w:rsidRPr="005C0FF3">
        <w:rPr>
          <w:rFonts w:ascii="Times New Roman" w:hAnsi="Times New Roman" w:hint="eastAsia"/>
          <w:sz w:val="24"/>
          <w:szCs w:val="24"/>
        </w:rPr>
        <w:t>期权和</w:t>
      </w:r>
      <w:r w:rsidRPr="005C0FF3">
        <w:rPr>
          <w:rFonts w:ascii="Times New Roman" w:hAnsi="Times New Roman"/>
          <w:sz w:val="24"/>
          <w:szCs w:val="24"/>
        </w:rPr>
        <w:t>6</w:t>
      </w:r>
      <w:r w:rsidRPr="005C0FF3">
        <w:rPr>
          <w:rFonts w:ascii="Times New Roman" w:hAnsi="Times New Roman" w:hint="eastAsia"/>
          <w:sz w:val="24"/>
          <w:szCs w:val="24"/>
        </w:rPr>
        <w:t>个品种的金融期货和</w:t>
      </w:r>
      <w:r w:rsidR="00E16EB8" w:rsidRPr="005C0FF3">
        <w:rPr>
          <w:rFonts w:ascii="Times New Roman" w:hAnsi="Times New Roman" w:hint="eastAsia"/>
          <w:sz w:val="24"/>
          <w:szCs w:val="24"/>
        </w:rPr>
        <w:t>期权，这些品种自上市以来，市场稳定有序，</w:t>
      </w:r>
      <w:r w:rsidRPr="005C0FF3">
        <w:rPr>
          <w:rFonts w:ascii="Times New Roman" w:hAnsi="Times New Roman" w:hint="eastAsia"/>
          <w:sz w:val="24"/>
          <w:szCs w:val="24"/>
        </w:rPr>
        <w:t>目前中金所正在积极研究推出</w:t>
      </w:r>
      <w:r w:rsidRPr="005C0FF3">
        <w:rPr>
          <w:rFonts w:ascii="Times New Roman" w:hAnsi="Times New Roman"/>
          <w:sz w:val="24"/>
          <w:szCs w:val="24"/>
        </w:rPr>
        <w:t>2</w:t>
      </w:r>
      <w:r w:rsidRPr="005C0FF3">
        <w:rPr>
          <w:rFonts w:ascii="Times New Roman" w:hAnsi="Times New Roman" w:hint="eastAsia"/>
          <w:sz w:val="24"/>
          <w:szCs w:val="24"/>
        </w:rPr>
        <w:t>年期国债的可行性，构建中长期国债期货产品体系，进一步夯实国债收益率曲线的基础，并且中金公司还将继续深入研究股指期权、</w:t>
      </w:r>
      <w:proofErr w:type="spellStart"/>
      <w:r w:rsidRPr="005C0FF3">
        <w:rPr>
          <w:rFonts w:ascii="Times New Roman" w:hAnsi="Times New Roman"/>
          <w:sz w:val="24"/>
          <w:szCs w:val="24"/>
        </w:rPr>
        <w:t>etf</w:t>
      </w:r>
      <w:proofErr w:type="spellEnd"/>
      <w:r w:rsidRPr="005C0FF3">
        <w:rPr>
          <w:rFonts w:ascii="Times New Roman" w:hAnsi="Times New Roman" w:hint="eastAsia"/>
          <w:sz w:val="24"/>
          <w:szCs w:val="24"/>
        </w:rPr>
        <w:t>期权、外汇期货和其他金融衍生品，并探讨上市及发布时间的可行性，以满足市场需求的多样化和对风险管理的需求。</w:t>
      </w:r>
    </w:p>
    <w:p w14:paraId="74518CB7" w14:textId="77777777" w:rsidR="005E6F15" w:rsidRPr="005C0FF3" w:rsidRDefault="005E6F15" w:rsidP="005E6F15">
      <w:pPr>
        <w:pStyle w:val="a8"/>
        <w:numPr>
          <w:ilvl w:val="0"/>
          <w:numId w:val="5"/>
        </w:numPr>
        <w:ind w:firstLineChars="0"/>
        <w:rPr>
          <w:rFonts w:ascii="Times New Roman" w:hAnsi="Times New Roman"/>
          <w:b/>
          <w:sz w:val="24"/>
          <w:szCs w:val="24"/>
        </w:rPr>
      </w:pPr>
      <w:r w:rsidRPr="005C0FF3">
        <w:rPr>
          <w:rFonts w:ascii="Times New Roman" w:hAnsi="Times New Roman" w:hint="eastAsia"/>
          <w:b/>
          <w:sz w:val="24"/>
          <w:szCs w:val="24"/>
        </w:rPr>
        <w:t>对自主创业的支持</w:t>
      </w:r>
    </w:p>
    <w:p w14:paraId="77903F17" w14:textId="1F9F4AF3" w:rsidR="005E6F15" w:rsidRPr="005C0FF3" w:rsidRDefault="005E6F15" w:rsidP="005E6F15">
      <w:pPr>
        <w:ind w:firstLineChars="200" w:firstLine="480"/>
        <w:rPr>
          <w:rFonts w:ascii="Times New Roman" w:hAnsi="Times New Roman"/>
          <w:sz w:val="24"/>
          <w:szCs w:val="24"/>
        </w:rPr>
      </w:pPr>
      <w:r w:rsidRPr="005C0FF3">
        <w:rPr>
          <w:rFonts w:ascii="Times New Roman" w:hAnsi="Times New Roman"/>
          <w:sz w:val="24"/>
          <w:szCs w:val="24"/>
        </w:rPr>
        <w:t>2016</w:t>
      </w:r>
      <w:r w:rsidRPr="005C0FF3">
        <w:rPr>
          <w:rFonts w:ascii="Times New Roman" w:hAnsi="Times New Roman" w:hint="eastAsia"/>
          <w:sz w:val="24"/>
          <w:szCs w:val="24"/>
        </w:rPr>
        <w:t>《政府工作报告》指出，要制定实施创新驱动发展战略纲要和意见，出台推动大众创业、万众创新政策举措，落实</w:t>
      </w:r>
      <w:r w:rsidRPr="005C0FF3">
        <w:rPr>
          <w:rFonts w:ascii="Times New Roman" w:hAnsi="Times New Roman"/>
          <w:sz w:val="24"/>
          <w:szCs w:val="24"/>
        </w:rPr>
        <w:t>"</w:t>
      </w:r>
      <w:r w:rsidRPr="005C0FF3">
        <w:rPr>
          <w:rFonts w:ascii="Times New Roman" w:hAnsi="Times New Roman" w:hint="eastAsia"/>
          <w:sz w:val="24"/>
          <w:szCs w:val="24"/>
        </w:rPr>
        <w:t>互联网</w:t>
      </w:r>
      <w:r w:rsidRPr="005C0FF3">
        <w:rPr>
          <w:rFonts w:ascii="Times New Roman" w:hAnsi="Times New Roman"/>
          <w:sz w:val="24"/>
          <w:szCs w:val="24"/>
        </w:rPr>
        <w:t>+"</w:t>
      </w:r>
      <w:r w:rsidRPr="005C0FF3">
        <w:rPr>
          <w:rFonts w:ascii="Times New Roman" w:hAnsi="Times New Roman" w:hint="eastAsia"/>
          <w:sz w:val="24"/>
          <w:szCs w:val="24"/>
        </w:rPr>
        <w:t>行动计划，增强经济发展新动力。目前，</w:t>
      </w:r>
      <w:proofErr w:type="gramStart"/>
      <w:r w:rsidRPr="005C0FF3">
        <w:rPr>
          <w:rFonts w:ascii="Times New Roman" w:hAnsi="Times New Roman" w:hint="eastAsia"/>
          <w:sz w:val="24"/>
          <w:szCs w:val="24"/>
        </w:rPr>
        <w:t>一大批创客正</w:t>
      </w:r>
      <w:proofErr w:type="gramEnd"/>
      <w:r w:rsidRPr="005C0FF3">
        <w:rPr>
          <w:rFonts w:ascii="Times New Roman" w:hAnsi="Times New Roman" w:hint="eastAsia"/>
          <w:sz w:val="24"/>
          <w:szCs w:val="24"/>
        </w:rPr>
        <w:t>走上创业创新之路。</w:t>
      </w:r>
    </w:p>
    <w:p w14:paraId="73D143DF" w14:textId="77777777" w:rsidR="005E6F15" w:rsidRPr="005C0FF3" w:rsidRDefault="005E6F15" w:rsidP="005E6F15">
      <w:pPr>
        <w:rPr>
          <w:rFonts w:ascii="Times New Roman" w:hAnsi="Times New Roman"/>
          <w:b/>
          <w:sz w:val="24"/>
          <w:szCs w:val="24"/>
        </w:rPr>
      </w:pPr>
      <w:r w:rsidRPr="005C0FF3">
        <w:rPr>
          <w:rFonts w:ascii="Times New Roman" w:hAnsi="Times New Roman" w:hint="eastAsia"/>
          <w:b/>
          <w:sz w:val="24"/>
          <w:szCs w:val="24"/>
        </w:rPr>
        <w:t>结论：</w:t>
      </w:r>
    </w:p>
    <w:p w14:paraId="056C17C1" w14:textId="74DDC12F" w:rsidR="003A5595" w:rsidRPr="005C0FF3" w:rsidRDefault="005E6F15" w:rsidP="0092031C">
      <w:pPr>
        <w:ind w:firstLineChars="200" w:firstLine="480"/>
        <w:rPr>
          <w:rFonts w:ascii="Times New Roman" w:hAnsi="Times New Roman"/>
          <w:sz w:val="24"/>
          <w:szCs w:val="24"/>
        </w:rPr>
      </w:pPr>
      <w:r w:rsidRPr="005C0FF3">
        <w:rPr>
          <w:rFonts w:ascii="Times New Roman" w:hAnsi="Times New Roman" w:hint="eastAsia"/>
          <w:sz w:val="24"/>
          <w:szCs w:val="24"/>
        </w:rPr>
        <w:t>国家相关的政策法规对</w:t>
      </w:r>
      <w:r w:rsidR="00A17CEB" w:rsidRPr="005C0FF3">
        <w:rPr>
          <w:rFonts w:ascii="Times New Roman" w:hAnsi="Times New Roman" w:hint="eastAsia"/>
          <w:sz w:val="24"/>
          <w:szCs w:val="24"/>
        </w:rPr>
        <w:t>量化交易</w:t>
      </w:r>
      <w:r w:rsidRPr="005C0FF3">
        <w:rPr>
          <w:rFonts w:ascii="Times New Roman" w:hAnsi="Times New Roman" w:hint="eastAsia"/>
          <w:sz w:val="24"/>
          <w:szCs w:val="24"/>
        </w:rPr>
        <w:t>的发展制定新的指</w:t>
      </w:r>
      <w:r w:rsidR="00364319" w:rsidRPr="005C0FF3">
        <w:rPr>
          <w:rFonts w:ascii="Times New Roman" w:hAnsi="Times New Roman" w:hint="eastAsia"/>
          <w:sz w:val="24"/>
          <w:szCs w:val="24"/>
        </w:rPr>
        <w:t>向方针，体现出社会大背景下量化交易</w:t>
      </w:r>
      <w:r w:rsidR="00B1389F" w:rsidRPr="005C0FF3">
        <w:rPr>
          <w:rFonts w:ascii="Times New Roman" w:hAnsi="Times New Roman" w:hint="eastAsia"/>
          <w:sz w:val="24"/>
          <w:szCs w:val="24"/>
        </w:rPr>
        <w:t>良好的发展势头。作为</w:t>
      </w:r>
      <w:r w:rsidR="006352A9" w:rsidRPr="005C0FF3">
        <w:rPr>
          <w:rFonts w:ascii="Times New Roman" w:hAnsi="Times New Roman" w:hint="eastAsia"/>
          <w:sz w:val="24"/>
          <w:szCs w:val="24"/>
        </w:rPr>
        <w:t>一站式量化交易</w:t>
      </w:r>
      <w:ins w:id="39" w:author="成 郭" w:date="2018-12-10T20:18:00Z">
        <w:r w:rsidR="00790C14">
          <w:rPr>
            <w:rFonts w:ascii="Times New Roman" w:hAnsi="Times New Roman" w:hint="eastAsia"/>
            <w:sz w:val="24"/>
            <w:szCs w:val="24"/>
          </w:rPr>
          <w:t>策略</w:t>
        </w:r>
      </w:ins>
      <w:r w:rsidRPr="005C0FF3">
        <w:rPr>
          <w:rFonts w:ascii="Times New Roman" w:hAnsi="Times New Roman" w:hint="eastAsia"/>
          <w:sz w:val="24"/>
          <w:szCs w:val="24"/>
        </w:rPr>
        <w:t>平台，</w:t>
      </w:r>
      <w:proofErr w:type="spellStart"/>
      <w:r w:rsidR="00FF7875" w:rsidRPr="005C0FF3">
        <w:rPr>
          <w:rFonts w:ascii="Times New Roman" w:hAnsi="Times New Roman"/>
          <w:sz w:val="24"/>
          <w:szCs w:val="24"/>
        </w:rPr>
        <w:t>SQuant</w:t>
      </w:r>
      <w:proofErr w:type="spellEnd"/>
      <w:r w:rsidRPr="005C0FF3">
        <w:rPr>
          <w:rFonts w:ascii="Times New Roman" w:hAnsi="Times New Roman" w:hint="eastAsia"/>
          <w:sz w:val="24"/>
          <w:szCs w:val="24"/>
        </w:rPr>
        <w:t>的发展将迎来巨大的机遇。同时，众多自主创业的优惠政策也将为</w:t>
      </w:r>
      <w:proofErr w:type="spellStart"/>
      <w:r w:rsidR="00FF7875" w:rsidRPr="005C0FF3">
        <w:rPr>
          <w:rFonts w:ascii="Times New Roman" w:hAnsi="Times New Roman"/>
          <w:sz w:val="24"/>
          <w:szCs w:val="24"/>
        </w:rPr>
        <w:t>SQuant</w:t>
      </w:r>
      <w:proofErr w:type="spellEnd"/>
      <w:r w:rsidRPr="005C0FF3">
        <w:rPr>
          <w:rFonts w:ascii="Times New Roman" w:hAnsi="Times New Roman" w:hint="eastAsia"/>
          <w:sz w:val="24"/>
          <w:szCs w:val="24"/>
        </w:rPr>
        <w:t>项目的发展提供有力支持。</w:t>
      </w:r>
    </w:p>
    <w:p w14:paraId="01AFF44C" w14:textId="1DAD96A6" w:rsidR="00D32C14" w:rsidRPr="005C0FF3" w:rsidRDefault="00D32C14" w:rsidP="00D32C14">
      <w:pPr>
        <w:pStyle w:val="3"/>
        <w:rPr>
          <w:rFonts w:ascii="Times New Roman" w:hAnsi="Times New Roman"/>
        </w:rPr>
      </w:pPr>
      <w:r w:rsidRPr="005C0FF3">
        <w:rPr>
          <w:rFonts w:ascii="Times New Roman" w:hAnsi="Times New Roman"/>
        </w:rPr>
        <w:lastRenderedPageBreak/>
        <w:t xml:space="preserve">4.4.3 </w:t>
      </w:r>
      <w:r w:rsidRPr="005C0FF3">
        <w:rPr>
          <w:rFonts w:ascii="Times New Roman" w:hAnsi="Times New Roman" w:hint="eastAsia"/>
        </w:rPr>
        <w:t>技术可行性分析</w:t>
      </w:r>
    </w:p>
    <w:p w14:paraId="454E7210"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hint="eastAsia"/>
          <w:b/>
          <w:sz w:val="24"/>
          <w:szCs w:val="24"/>
        </w:rPr>
        <w:t>云计算技术</w:t>
      </w:r>
    </w:p>
    <w:p w14:paraId="6D7AA8FA" w14:textId="77777777" w:rsidR="00D86CCD" w:rsidRPr="005C0FF3" w:rsidRDefault="00D86CCD" w:rsidP="00D86CCD">
      <w:pPr>
        <w:ind w:firstLineChars="200" w:firstLine="480"/>
        <w:rPr>
          <w:rFonts w:ascii="Times New Roman" w:hAnsi="Times New Roman"/>
          <w:sz w:val="24"/>
          <w:szCs w:val="24"/>
        </w:rPr>
      </w:pPr>
      <w:proofErr w:type="gramStart"/>
      <w:r w:rsidRPr="005C0FF3">
        <w:rPr>
          <w:rFonts w:ascii="Times New Roman" w:hAnsi="Times New Roman" w:hint="eastAsia"/>
          <w:sz w:val="24"/>
          <w:szCs w:val="24"/>
        </w:rPr>
        <w:t>云计算</w:t>
      </w:r>
      <w:proofErr w:type="gramEnd"/>
      <w:r w:rsidRPr="005C0FF3">
        <w:rPr>
          <w:rFonts w:ascii="Times New Roman" w:hAnsi="Times New Roman" w:hint="eastAsia"/>
          <w:sz w:val="24"/>
          <w:szCs w:val="24"/>
        </w:rPr>
        <w:t>是由</w:t>
      </w:r>
      <w:proofErr w:type="gramStart"/>
      <w:r w:rsidRPr="005C0FF3">
        <w:rPr>
          <w:rFonts w:ascii="Times New Roman" w:hAnsi="Times New Roman" w:hint="eastAsia"/>
          <w:sz w:val="24"/>
          <w:szCs w:val="24"/>
        </w:rPr>
        <w:t>谷歌首</w:t>
      </w:r>
      <w:proofErr w:type="gramEnd"/>
      <w:r w:rsidRPr="005C0FF3">
        <w:rPr>
          <w:rFonts w:ascii="Times New Roman" w:hAnsi="Times New Roman" w:hint="eastAsia"/>
          <w:sz w:val="24"/>
          <w:szCs w:val="24"/>
        </w:rPr>
        <w:t>先提出的一种网络服务方式。它实现了以桌面为核心的任务处理转变为以网络为核心的任务处理，用户可以利用互联网完成一切处理任务。它利用分布式计算和虚拟资源管理器等技术，通过网络将分散的</w:t>
      </w:r>
      <w:r w:rsidRPr="005C0FF3">
        <w:rPr>
          <w:rFonts w:ascii="Times New Roman" w:hAnsi="Times New Roman"/>
          <w:sz w:val="24"/>
          <w:szCs w:val="24"/>
        </w:rPr>
        <w:t>ICT</w:t>
      </w:r>
      <w:r w:rsidRPr="005C0FF3">
        <w:rPr>
          <w:rFonts w:ascii="Times New Roman" w:hAnsi="Times New Roman" w:hint="eastAsia"/>
          <w:sz w:val="24"/>
          <w:szCs w:val="24"/>
        </w:rPr>
        <w:t>资源（包括计算与存储，应用运行平台</w:t>
      </w:r>
      <w:r w:rsidRPr="005C0FF3">
        <w:rPr>
          <w:rFonts w:ascii="Times New Roman" w:hAnsi="Times New Roman"/>
          <w:sz w:val="24"/>
          <w:szCs w:val="24"/>
        </w:rPr>
        <w:t>/</w:t>
      </w:r>
      <w:r w:rsidRPr="005C0FF3">
        <w:rPr>
          <w:rFonts w:ascii="Times New Roman" w:hAnsi="Times New Roman" w:hint="eastAsia"/>
          <w:sz w:val="24"/>
          <w:szCs w:val="24"/>
        </w:rPr>
        <w:t>软件等）集中起来形成共享的资源池，并以动态按需和</w:t>
      </w:r>
      <w:proofErr w:type="gramStart"/>
      <w:r w:rsidRPr="005C0FF3">
        <w:rPr>
          <w:rFonts w:ascii="Times New Roman" w:hAnsi="Times New Roman" w:hint="eastAsia"/>
          <w:sz w:val="24"/>
          <w:szCs w:val="24"/>
        </w:rPr>
        <w:t>可</w:t>
      </w:r>
      <w:proofErr w:type="gramEnd"/>
      <w:r w:rsidRPr="005C0FF3">
        <w:rPr>
          <w:rFonts w:ascii="Times New Roman" w:hAnsi="Times New Roman" w:hint="eastAsia"/>
          <w:sz w:val="24"/>
          <w:szCs w:val="24"/>
        </w:rPr>
        <w:t>度量的方式向用户提供服务。其突出特点在于可以实现按需计算、多人协作，能提供强大的存储和计算能力，可以通过远端</w:t>
      </w:r>
      <w:r w:rsidRPr="005C0FF3">
        <w:rPr>
          <w:rFonts w:ascii="Times New Roman" w:hAnsi="Times New Roman"/>
          <w:sz w:val="24"/>
          <w:szCs w:val="24"/>
        </w:rPr>
        <w:t>“</w:t>
      </w:r>
      <w:r w:rsidRPr="005C0FF3">
        <w:rPr>
          <w:rFonts w:ascii="Times New Roman" w:hAnsi="Times New Roman" w:hint="eastAsia"/>
          <w:sz w:val="24"/>
          <w:szCs w:val="24"/>
        </w:rPr>
        <w:t>云</w:t>
      </w:r>
      <w:r w:rsidRPr="005C0FF3">
        <w:rPr>
          <w:rFonts w:ascii="Times New Roman" w:hAnsi="Times New Roman"/>
          <w:sz w:val="24"/>
          <w:szCs w:val="24"/>
        </w:rPr>
        <w:t>”</w:t>
      </w:r>
      <w:r w:rsidRPr="005C0FF3">
        <w:rPr>
          <w:rFonts w:ascii="Times New Roman" w:hAnsi="Times New Roman" w:hint="eastAsia"/>
          <w:sz w:val="24"/>
          <w:szCs w:val="24"/>
        </w:rPr>
        <w:t>实现方便的数据交换。</w:t>
      </w:r>
    </w:p>
    <w:p w14:paraId="15B15E82"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hint="eastAsia"/>
          <w:b/>
          <w:sz w:val="24"/>
          <w:szCs w:val="24"/>
        </w:rPr>
        <w:t>机器学习</w:t>
      </w:r>
    </w:p>
    <w:p w14:paraId="5083530E" w14:textId="77777777" w:rsidR="00D86CCD" w:rsidRPr="005C0FF3" w:rsidRDefault="00D86CCD" w:rsidP="00D86CCD">
      <w:pPr>
        <w:ind w:firstLine="420"/>
        <w:rPr>
          <w:rFonts w:ascii="Times New Roman" w:hAnsi="Times New Roman"/>
          <w:sz w:val="24"/>
          <w:szCs w:val="24"/>
        </w:rPr>
      </w:pPr>
      <w:r w:rsidRPr="005C0FF3">
        <w:rPr>
          <w:rFonts w:ascii="Times New Roman" w:hAnsi="Times New Roman" w:hint="eastAsia"/>
          <w:sz w:val="24"/>
          <w:szCs w:val="24"/>
        </w:rPr>
        <w:t>机器学习</w:t>
      </w:r>
      <w:r w:rsidRPr="005C0FF3">
        <w:rPr>
          <w:rFonts w:ascii="Times New Roman" w:hAnsi="Times New Roman"/>
          <w:sz w:val="24"/>
          <w:szCs w:val="24"/>
        </w:rPr>
        <w:t>(Machine Learning, ML)</w:t>
      </w:r>
      <w:r w:rsidRPr="005C0FF3">
        <w:rPr>
          <w:rFonts w:ascii="Times New Roman" w:hAnsi="Times New Roman" w:hint="eastAsia"/>
          <w:sz w:val="24"/>
          <w:szCs w:val="24"/>
        </w:rPr>
        <w:t>是一门多领域交叉学科，涉及概率论、统计学、逼近论、凸分析、算法复杂</w:t>
      </w:r>
      <w:proofErr w:type="gramStart"/>
      <w:r w:rsidRPr="005C0FF3">
        <w:rPr>
          <w:rFonts w:ascii="Times New Roman" w:hAnsi="Times New Roman" w:hint="eastAsia"/>
          <w:sz w:val="24"/>
          <w:szCs w:val="24"/>
        </w:rPr>
        <w:t>度理论</w:t>
      </w:r>
      <w:proofErr w:type="gramEnd"/>
      <w:r w:rsidRPr="005C0FF3">
        <w:rPr>
          <w:rFonts w:ascii="Times New Roman" w:hAnsi="Times New Roman" w:hint="eastAsia"/>
          <w:sz w:val="24"/>
          <w:szCs w:val="24"/>
        </w:rPr>
        <w:t>等多门学科。专门研究计算机怎样模拟或实现人类的学习行为，以获取新的知识或技能，重新组织已有的知识结构使之不断改善自身的性能。</w:t>
      </w:r>
    </w:p>
    <w:p w14:paraId="591611E8" w14:textId="77777777" w:rsidR="00D86CCD" w:rsidRPr="005C0FF3" w:rsidRDefault="00D86CCD" w:rsidP="0092031C">
      <w:pPr>
        <w:pStyle w:val="a8"/>
        <w:numPr>
          <w:ilvl w:val="0"/>
          <w:numId w:val="17"/>
        </w:numPr>
        <w:ind w:firstLineChars="0"/>
        <w:rPr>
          <w:rFonts w:ascii="Times New Roman" w:hAnsi="Times New Roman"/>
          <w:b/>
          <w:sz w:val="24"/>
          <w:szCs w:val="24"/>
        </w:rPr>
      </w:pPr>
      <w:r w:rsidRPr="005C0FF3">
        <w:rPr>
          <w:rFonts w:ascii="Times New Roman" w:hAnsi="Times New Roman"/>
          <w:b/>
          <w:sz w:val="24"/>
          <w:szCs w:val="24"/>
        </w:rPr>
        <w:t>Web</w:t>
      </w:r>
      <w:r w:rsidRPr="005C0FF3">
        <w:rPr>
          <w:rFonts w:ascii="Times New Roman" w:hAnsi="Times New Roman" w:hint="eastAsia"/>
          <w:b/>
          <w:sz w:val="24"/>
          <w:szCs w:val="24"/>
        </w:rPr>
        <w:t>技术</w:t>
      </w:r>
    </w:p>
    <w:p w14:paraId="12AB00E8" w14:textId="461BB739" w:rsidR="00D86CCD" w:rsidRPr="005C0FF3" w:rsidRDefault="00D86CCD" w:rsidP="0092031C">
      <w:pPr>
        <w:ind w:firstLineChars="200" w:firstLine="480"/>
        <w:rPr>
          <w:rFonts w:ascii="Times New Roman" w:hAnsi="Times New Roman"/>
          <w:sz w:val="24"/>
          <w:szCs w:val="24"/>
        </w:rPr>
      </w:pPr>
      <w:r w:rsidRPr="005C0FF3">
        <w:rPr>
          <w:rFonts w:ascii="Times New Roman" w:hAnsi="Times New Roman"/>
          <w:sz w:val="24"/>
          <w:szCs w:val="24"/>
        </w:rPr>
        <w:t>Web</w:t>
      </w:r>
      <w:r w:rsidRPr="005C0FF3">
        <w:rPr>
          <w:rFonts w:ascii="Times New Roman" w:hAnsi="Times New Roman" w:hint="eastAsia"/>
          <w:sz w:val="24"/>
          <w:szCs w:val="24"/>
        </w:rPr>
        <w:t>技术随着不断地更新迭代发展，前后的开发已经具有很多成熟的框架</w:t>
      </w:r>
      <w:r w:rsidRPr="005C0FF3">
        <w:rPr>
          <w:rFonts w:ascii="Times New Roman" w:hAnsi="Times New Roman"/>
          <w:sz w:val="24"/>
          <w:szCs w:val="24"/>
        </w:rPr>
        <w:t xml:space="preserve"> </w:t>
      </w:r>
      <w:r w:rsidRPr="005C0FF3">
        <w:rPr>
          <w:rFonts w:ascii="Times New Roman" w:hAnsi="Times New Roman" w:hint="eastAsia"/>
          <w:sz w:val="24"/>
          <w:szCs w:val="24"/>
        </w:rPr>
        <w:t>。用</w:t>
      </w:r>
      <w:r w:rsidRPr="005C0FF3">
        <w:rPr>
          <w:rFonts w:ascii="Times New Roman" w:hAnsi="Times New Roman"/>
          <w:sz w:val="24"/>
          <w:szCs w:val="24"/>
        </w:rPr>
        <w:t>python</w:t>
      </w:r>
      <w:r w:rsidRPr="005C0FF3">
        <w:rPr>
          <w:rFonts w:ascii="Times New Roman" w:hAnsi="Times New Roman" w:hint="eastAsia"/>
          <w:sz w:val="24"/>
          <w:szCs w:val="24"/>
        </w:rPr>
        <w:t>语言编写的后端</w:t>
      </w:r>
      <w:r w:rsidRPr="005C0FF3">
        <w:rPr>
          <w:rFonts w:ascii="Times New Roman" w:hAnsi="Times New Roman"/>
          <w:sz w:val="24"/>
          <w:szCs w:val="24"/>
        </w:rPr>
        <w:t>Web</w:t>
      </w:r>
      <w:r w:rsidRPr="005C0FF3">
        <w:rPr>
          <w:rFonts w:ascii="Times New Roman" w:hAnsi="Times New Roman" w:hint="eastAsia"/>
          <w:sz w:val="24"/>
          <w:szCs w:val="24"/>
        </w:rPr>
        <w:t>应用框架，支持众多扩展，提供了数据库集成、表单验证、上传处理和各种各样的开放认证等技术功能。</w:t>
      </w:r>
    </w:p>
    <w:p w14:paraId="74DD1F31" w14:textId="61553AF6" w:rsidR="005E6F15" w:rsidRPr="005C0FF3" w:rsidRDefault="005E6F15" w:rsidP="005E6F15">
      <w:pPr>
        <w:pStyle w:val="3"/>
        <w:rPr>
          <w:rFonts w:ascii="Times New Roman" w:hAnsi="Times New Roman"/>
        </w:rPr>
      </w:pPr>
      <w:r w:rsidRPr="005C0FF3">
        <w:rPr>
          <w:rFonts w:ascii="Times New Roman" w:hAnsi="Times New Roman"/>
        </w:rPr>
        <w:t>4.4.</w:t>
      </w:r>
      <w:r w:rsidR="00F8756C" w:rsidRPr="005C0FF3">
        <w:rPr>
          <w:rFonts w:ascii="Times New Roman" w:hAnsi="Times New Roman"/>
        </w:rPr>
        <w:t>4</w:t>
      </w:r>
      <w:r w:rsidRPr="005C0FF3">
        <w:rPr>
          <w:rFonts w:ascii="Times New Roman" w:hAnsi="Times New Roman"/>
        </w:rPr>
        <w:t xml:space="preserve"> SWOT</w:t>
      </w:r>
      <w:r w:rsidRPr="005C0FF3">
        <w:rPr>
          <w:rFonts w:ascii="Times New Roman" w:hAnsi="Times New Roman" w:hint="eastAsia"/>
        </w:rPr>
        <w:t>分析</w:t>
      </w:r>
    </w:p>
    <w:p w14:paraId="0A65C22A" w14:textId="7A4921AE" w:rsidR="00CC1E52" w:rsidRPr="005C0FF3" w:rsidRDefault="00CC1E52" w:rsidP="0092031C">
      <w:pPr>
        <w:ind w:firstLine="420"/>
        <w:rPr>
          <w:rFonts w:ascii="Times New Roman" w:hAnsi="Times New Roman"/>
          <w:sz w:val="24"/>
          <w:szCs w:val="24"/>
        </w:rPr>
      </w:pPr>
      <w:r w:rsidRPr="005C0FF3">
        <w:rPr>
          <w:rFonts w:ascii="Times New Roman" w:hAnsi="Times New Roman" w:hint="eastAsia"/>
          <w:sz w:val="24"/>
          <w:szCs w:val="24"/>
        </w:rPr>
        <w:t>在量化市场整体发展的大背景下，</w:t>
      </w:r>
      <w:proofErr w:type="spellStart"/>
      <w:r w:rsidR="00FF7875" w:rsidRPr="005C0FF3">
        <w:rPr>
          <w:rFonts w:ascii="Times New Roman" w:hAnsi="Times New Roman" w:cs="Times New Roman"/>
          <w:sz w:val="24"/>
          <w:szCs w:val="24"/>
        </w:rPr>
        <w:t>SQuant</w:t>
      </w:r>
      <w:proofErr w:type="spellEnd"/>
      <w:r w:rsidR="005A16D2" w:rsidRPr="005C0FF3">
        <w:rPr>
          <w:rFonts w:ascii="Times New Roman" w:hAnsi="Times New Roman" w:hint="eastAsia"/>
          <w:sz w:val="24"/>
          <w:szCs w:val="24"/>
        </w:rPr>
        <w:t>将</w:t>
      </w:r>
      <w:r w:rsidRPr="005C0FF3">
        <w:rPr>
          <w:rFonts w:ascii="Times New Roman" w:hAnsi="Times New Roman" w:hint="eastAsia"/>
          <w:sz w:val="24"/>
          <w:szCs w:val="24"/>
        </w:rPr>
        <w:t>开发出满足个人投资者和小型投资机构的一体化量化交易</w:t>
      </w:r>
      <w:ins w:id="40" w:author="成 郭" w:date="2018-12-10T20:18:00Z">
        <w:r w:rsidR="00790C14">
          <w:rPr>
            <w:rFonts w:ascii="Times New Roman" w:hAnsi="Times New Roman" w:hint="eastAsia"/>
            <w:sz w:val="24"/>
            <w:szCs w:val="24"/>
          </w:rPr>
          <w:t>策略</w:t>
        </w:r>
      </w:ins>
      <w:r w:rsidRPr="005C0FF3">
        <w:rPr>
          <w:rFonts w:ascii="Times New Roman" w:hAnsi="Times New Roman" w:hint="eastAsia"/>
          <w:sz w:val="24"/>
          <w:szCs w:val="24"/>
        </w:rPr>
        <w:t>平台，切实解决用户痛点，并由上海起步，积极向全国推广，逐步形成覆盖全国小型投资的量化平台。</w:t>
      </w:r>
    </w:p>
    <w:p w14:paraId="7CD681B9" w14:textId="162EBB18" w:rsidR="009265B6" w:rsidRPr="005C0FF3" w:rsidRDefault="00CC1E52" w:rsidP="00CC1E52">
      <w:pPr>
        <w:rPr>
          <w:rFonts w:ascii="Times New Roman" w:hAnsi="Times New Roman"/>
          <w:sz w:val="24"/>
          <w:szCs w:val="24"/>
        </w:rPr>
      </w:pPr>
      <w:r w:rsidRPr="005C0FF3">
        <w:rPr>
          <w:rFonts w:ascii="Times New Roman" w:hAnsi="Times New Roman"/>
          <w:sz w:val="24"/>
          <w:szCs w:val="24"/>
        </w:rPr>
        <w:tab/>
      </w:r>
      <w:r w:rsidRPr="005C0FF3">
        <w:rPr>
          <w:rFonts w:ascii="Times New Roman" w:hAnsi="Times New Roman" w:hint="eastAsia"/>
          <w:sz w:val="24"/>
          <w:szCs w:val="24"/>
        </w:rPr>
        <w:t>作为一个新创项目，</w:t>
      </w:r>
      <w:proofErr w:type="spellStart"/>
      <w:r w:rsidR="00FF7875" w:rsidRPr="005C0FF3">
        <w:rPr>
          <w:rFonts w:ascii="Times New Roman" w:hAnsi="Times New Roman"/>
          <w:sz w:val="24"/>
          <w:szCs w:val="24"/>
        </w:rPr>
        <w:t>SQuant</w:t>
      </w:r>
      <w:proofErr w:type="spellEnd"/>
      <w:r w:rsidRPr="005C0FF3">
        <w:rPr>
          <w:rFonts w:ascii="Times New Roman" w:hAnsi="Times New Roman" w:hint="eastAsia"/>
          <w:sz w:val="24"/>
          <w:szCs w:val="24"/>
        </w:rPr>
        <w:t>必须基于对自身资源和外部因素的科学分析，确定自身在整个市场中的竞争优势。因此，我们制定了项目的</w:t>
      </w:r>
      <w:r w:rsidRPr="005C0FF3">
        <w:rPr>
          <w:rFonts w:ascii="Times New Roman" w:hAnsi="Times New Roman"/>
          <w:sz w:val="24"/>
          <w:szCs w:val="24"/>
        </w:rPr>
        <w:t>SWOT</w:t>
      </w:r>
      <w:r w:rsidRPr="005C0FF3">
        <w:rPr>
          <w:rFonts w:ascii="Times New Roman" w:hAnsi="Times New Roman" w:hint="eastAsia"/>
          <w:sz w:val="24"/>
          <w:szCs w:val="24"/>
        </w:rPr>
        <w:t>分析表。</w:t>
      </w:r>
    </w:p>
    <w:p w14:paraId="2FD9EBA6" w14:textId="77777777" w:rsidR="00EE6EB2" w:rsidRPr="005C0FF3" w:rsidRDefault="00EE6EB2">
      <w:pPr>
        <w:widowControl/>
        <w:spacing w:line="240" w:lineRule="auto"/>
        <w:jc w:val="left"/>
        <w:rPr>
          <w:rFonts w:ascii="Times New Roman" w:eastAsiaTheme="minorHAnsi" w:hAnsi="Times New Roman"/>
          <w:b/>
          <w:sz w:val="22"/>
        </w:rPr>
      </w:pPr>
      <w:r w:rsidRPr="005C0FF3">
        <w:rPr>
          <w:rFonts w:ascii="Times New Roman" w:eastAsiaTheme="minorHAnsi" w:hAnsi="Times New Roman"/>
          <w:b/>
          <w:sz w:val="22"/>
        </w:rPr>
        <w:br w:type="page"/>
      </w:r>
    </w:p>
    <w:p w14:paraId="4C3B8673" w14:textId="63362943" w:rsidR="00CC1E52" w:rsidRPr="005C0FF3" w:rsidRDefault="00CC1E52" w:rsidP="0092031C">
      <w:pPr>
        <w:widowControl/>
        <w:spacing w:line="240" w:lineRule="auto"/>
        <w:jc w:val="center"/>
        <w:rPr>
          <w:rFonts w:ascii="Times New Roman" w:hAnsi="Times New Roman"/>
          <w:sz w:val="22"/>
        </w:rPr>
      </w:pPr>
      <w:r w:rsidRPr="005C0FF3">
        <w:rPr>
          <w:rFonts w:ascii="Times New Roman" w:eastAsiaTheme="minorHAnsi" w:hAnsi="Times New Roman" w:hint="eastAsia"/>
          <w:b/>
          <w:sz w:val="22"/>
        </w:rPr>
        <w:lastRenderedPageBreak/>
        <w:t>表</w:t>
      </w:r>
      <w:r w:rsidR="004A2A78" w:rsidRPr="005C0FF3">
        <w:rPr>
          <w:rFonts w:ascii="Times New Roman" w:eastAsiaTheme="minorHAnsi" w:hAnsi="Times New Roman"/>
          <w:b/>
          <w:sz w:val="22"/>
        </w:rPr>
        <w:t>4</w:t>
      </w:r>
      <w:r w:rsidRPr="005C0FF3">
        <w:rPr>
          <w:rFonts w:ascii="Times New Roman" w:eastAsiaTheme="minorHAnsi" w:hAnsi="Times New Roman"/>
          <w:b/>
          <w:sz w:val="22"/>
        </w:rPr>
        <w:t>-</w:t>
      </w:r>
      <w:r w:rsidR="004A2A78" w:rsidRPr="005C0FF3">
        <w:rPr>
          <w:rFonts w:ascii="Times New Roman" w:eastAsiaTheme="minorHAnsi" w:hAnsi="Times New Roman"/>
          <w:b/>
          <w:sz w:val="22"/>
        </w:rPr>
        <w:t>1</w:t>
      </w:r>
      <w:r w:rsidRPr="005C0FF3">
        <w:rPr>
          <w:rFonts w:ascii="Times New Roman" w:eastAsiaTheme="minorHAnsi" w:hAnsi="Times New Roman"/>
          <w:b/>
          <w:sz w:val="22"/>
        </w:rPr>
        <w:t xml:space="preserve"> SWOT</w:t>
      </w:r>
      <w:r w:rsidRPr="005C0FF3">
        <w:rPr>
          <w:rFonts w:ascii="Times New Roman" w:eastAsiaTheme="minorHAnsi" w:hAnsi="Times New Roman" w:hint="eastAsia"/>
          <w:b/>
          <w:sz w:val="22"/>
        </w:rPr>
        <w:t>分析表</w:t>
      </w:r>
    </w:p>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63"/>
        <w:gridCol w:w="2756"/>
        <w:gridCol w:w="2757"/>
      </w:tblGrid>
      <w:tr w:rsidR="00CC1E52" w:rsidRPr="005C0FF3" w14:paraId="7F77759E" w14:textId="77777777" w:rsidTr="0092031C">
        <w:tc>
          <w:tcPr>
            <w:tcW w:w="2765" w:type="dxa"/>
            <w:shd w:val="clear" w:color="auto" w:fill="auto"/>
          </w:tcPr>
          <w:p w14:paraId="22A1C784" w14:textId="77777777" w:rsidR="00CC1E52" w:rsidRPr="005C0FF3" w:rsidRDefault="00CC1E52" w:rsidP="00491095">
            <w:pPr>
              <w:rPr>
                <w:rFonts w:ascii="Times New Roman" w:hAnsi="Times New Roman"/>
              </w:rPr>
            </w:pPr>
          </w:p>
          <w:p w14:paraId="336FCF59" w14:textId="77777777" w:rsidR="00CC1E52" w:rsidRPr="005C0FF3" w:rsidRDefault="00CC1E52" w:rsidP="00491095">
            <w:pPr>
              <w:ind w:firstLineChars="300" w:firstLine="630"/>
              <w:rPr>
                <w:rFonts w:ascii="Times New Roman" w:hAnsi="Times New Roman"/>
              </w:rPr>
            </w:pPr>
            <w:r w:rsidRPr="005C0FF3">
              <w:rPr>
                <w:rFonts w:ascii="Times New Roman" w:hAnsi="Times New Roman"/>
                <w:noProof/>
              </w:rPr>
              <mc:AlternateContent>
                <mc:Choice Requires="wps">
                  <w:drawing>
                    <wp:anchor distT="0" distB="0" distL="114300" distR="114300" simplePos="0" relativeHeight="251676672" behindDoc="0" locked="0" layoutInCell="1" allowOverlap="1" wp14:anchorId="2CBFA911" wp14:editId="4FC5B5F6">
                      <wp:simplePos x="0" y="0"/>
                      <wp:positionH relativeFrom="column">
                        <wp:posOffset>636498</wp:posOffset>
                      </wp:positionH>
                      <wp:positionV relativeFrom="paragraph">
                        <wp:posOffset>297662</wp:posOffset>
                      </wp:positionV>
                      <wp:extent cx="482803" cy="285293"/>
                      <wp:effectExtent l="0" t="0" r="0" b="635"/>
                      <wp:wrapNone/>
                      <wp:docPr id="1" name="文本框 6"/>
                      <wp:cNvGraphicFramePr/>
                      <a:graphic xmlns:a="http://schemas.openxmlformats.org/drawingml/2006/main">
                        <a:graphicData uri="http://schemas.microsoft.com/office/word/2010/wordprocessingShape">
                          <wps:wsp>
                            <wps:cNvSpPr txBox="1"/>
                            <wps:spPr>
                              <a:xfrm>
                                <a:off x="0" y="0"/>
                                <a:ext cx="482803" cy="285293"/>
                              </a:xfrm>
                              <a:prstGeom prst="rect">
                                <a:avLst/>
                              </a:prstGeom>
                              <a:noFill/>
                              <a:ln w="6350">
                                <a:noFill/>
                              </a:ln>
                            </wps:spPr>
                            <wps:txbx>
                              <w:txbxContent>
                                <w:p w14:paraId="0614D5D4" w14:textId="77777777" w:rsidR="00790C14" w:rsidRPr="009604E4" w:rsidRDefault="00790C14" w:rsidP="00CC1E52">
                                  <w:pPr>
                                    <w:spacing w:line="240" w:lineRule="auto"/>
                                    <w:rPr>
                                      <w:b/>
                                    </w:rPr>
                                  </w:pPr>
                                  <w:r w:rsidRPr="009604E4">
                                    <w:rPr>
                                      <w:rFonts w:hint="eastAsia"/>
                                      <w:b/>
                                    </w:rPr>
                                    <w:t>内部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BFA911" id="_x0000_t202" coordsize="21600,21600" o:spt="202" path="m,l,21600r21600,l21600,xe">
                      <v:stroke joinstyle="miter"/>
                      <v:path gradientshapeok="t" o:connecttype="rect"/>
                    </v:shapetype>
                    <v:shape id="文本框 6" o:spid="_x0000_s1026" type="#_x0000_t202" style="position:absolute;left:0;text-align:left;margin-left:50.1pt;margin-top:23.45pt;width:38pt;height:22.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" filled="f" stroked="f" strokeweight=".5pt">
                      <v:textbox>
                        <w:txbxContent>
                          <w:p w14:paraId="0614D5D4" w14:textId="77777777" w:rsidR="00790C14" w:rsidRPr="009604E4" w:rsidRDefault="00790C14" w:rsidP="00CC1E52">
                            <w:pPr>
                              <w:spacing w:line="240" w:lineRule="auto"/>
                              <w:rPr>
                                <w:b/>
                              </w:rPr>
                            </w:pPr>
                            <w:r w:rsidRPr="009604E4">
                              <w:rPr>
                                <w:rFonts w:hint="eastAsia"/>
                                <w:b/>
                              </w:rPr>
                              <w:t>内部</w:t>
                            </w:r>
                          </w:p>
                        </w:txbxContent>
                      </v:textbox>
                    </v:shape>
                  </w:pict>
                </mc:Fallback>
              </mc:AlternateContent>
            </w:r>
            <w:r w:rsidRPr="005C0FF3">
              <w:rPr>
                <w:rFonts w:ascii="Times New Roman" w:hAnsi="Times New Roman"/>
                <w:noProof/>
              </w:rPr>
              <mc:AlternateContent>
                <mc:Choice Requires="wps">
                  <w:drawing>
                    <wp:inline distT="0" distB="0" distL="0" distR="0" wp14:anchorId="6EE26E77" wp14:editId="7FB4ABBC">
                      <wp:extent cx="1017270" cy="304800"/>
                      <wp:effectExtent l="0" t="0" r="0" b="0"/>
                      <wp:docPr id="2" name="虚尾箭头 4"/>
                      <wp:cNvGraphicFramePr/>
                      <a:graphic xmlns:a="http://schemas.openxmlformats.org/drawingml/2006/main">
                        <a:graphicData uri="http://schemas.microsoft.com/office/word/2010/wordprocessingShape">
                          <wps:wsp>
                            <wps:cNvSpPr/>
                            <wps:spPr>
                              <a:xfrm>
                                <a:off x="0" y="0"/>
                                <a:ext cx="1017270" cy="304800"/>
                              </a:xfrm>
                              <a:prstGeom prst="stripedRightArrow">
                                <a:avLst>
                                  <a:gd name="adj1" fmla="val 43750"/>
                                  <a:gd name="adj2" fmla="val 65179"/>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shapetype w14:anchorId="3BBE9FC3"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4" o:spid="_x0000_s1026" type="#_x0000_t93" style="width:80.1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" adj="17382,6075" fillcolor="#4bacc6" stroked="f" strokeweight="1pt">
                      <w10:anchorlock/>
                    </v:shape>
                  </w:pict>
                </mc:Fallback>
              </mc:AlternateContent>
            </w:r>
          </w:p>
          <w:p w14:paraId="63724C3E" w14:textId="77777777" w:rsidR="00CC1E52" w:rsidRPr="005C0FF3" w:rsidRDefault="00CC1E52" w:rsidP="00491095">
            <w:pPr>
              <w:ind w:firstLineChars="100" w:firstLine="210"/>
              <w:rPr>
                <w:rFonts w:ascii="Times New Roman" w:hAnsi="Times New Roman"/>
              </w:rPr>
            </w:pPr>
            <w:r w:rsidRPr="005C0FF3">
              <w:rPr>
                <w:rFonts w:ascii="Times New Roman" w:hAnsi="Times New Roman"/>
                <w:noProof/>
              </w:rPr>
              <mc:AlternateContent>
                <mc:Choice Requires="wps">
                  <w:drawing>
                    <wp:anchor distT="0" distB="0" distL="114300" distR="114300" simplePos="0" relativeHeight="251677696" behindDoc="0" locked="0" layoutInCell="1" allowOverlap="1" wp14:anchorId="512D49B3" wp14:editId="5171425A">
                      <wp:simplePos x="0" y="0"/>
                      <wp:positionH relativeFrom="column">
                        <wp:posOffset>402844</wp:posOffset>
                      </wp:positionH>
                      <wp:positionV relativeFrom="paragraph">
                        <wp:posOffset>332994</wp:posOffset>
                      </wp:positionV>
                      <wp:extent cx="351130" cy="402336"/>
                      <wp:effectExtent l="0" t="0" r="0" b="0"/>
                      <wp:wrapNone/>
                      <wp:docPr id="3" name="文本框 7"/>
                      <wp:cNvGraphicFramePr/>
                      <a:graphic xmlns:a="http://schemas.openxmlformats.org/drawingml/2006/main">
                        <a:graphicData uri="http://schemas.microsoft.com/office/word/2010/wordprocessingShape">
                          <wps:wsp>
                            <wps:cNvSpPr txBox="1"/>
                            <wps:spPr>
                              <a:xfrm>
                                <a:off x="0" y="0"/>
                                <a:ext cx="351130" cy="402336"/>
                              </a:xfrm>
                              <a:prstGeom prst="rect">
                                <a:avLst/>
                              </a:prstGeom>
                              <a:noFill/>
                              <a:ln w="6350">
                                <a:noFill/>
                              </a:ln>
                            </wps:spPr>
                            <wps:txbx>
                              <w:txbxContent>
                                <w:p w14:paraId="2917CCE7" w14:textId="77777777" w:rsidR="00790C14" w:rsidRPr="009604E4" w:rsidRDefault="00790C14" w:rsidP="00CC1E52">
                                  <w:pPr>
                                    <w:spacing w:line="240" w:lineRule="auto"/>
                                    <w:rPr>
                                      <w:b/>
                                    </w:rPr>
                                  </w:pPr>
                                  <w:r w:rsidRPr="009604E4">
                                    <w:rPr>
                                      <w:rFonts w:hint="eastAsia"/>
                                      <w:b/>
                                    </w:rPr>
                                    <w:t>外部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D49B3" id="文本框 7" o:spid="_x0000_s1027" type="#_x0000_t202" style="position:absolute;left:0;text-align:left;margin-left:31.7pt;margin-top:26.2pt;width:27.65pt;height:31.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" filled="f" stroked="f" strokeweight=".5pt">
                      <v:textbox style="layout-flow:vertical-ideographic">
                        <w:txbxContent>
                          <w:p w14:paraId="2917CCE7" w14:textId="77777777" w:rsidR="00790C14" w:rsidRPr="009604E4" w:rsidRDefault="00790C14" w:rsidP="00CC1E52">
                            <w:pPr>
                              <w:spacing w:line="240" w:lineRule="auto"/>
                              <w:rPr>
                                <w:b/>
                              </w:rPr>
                            </w:pPr>
                            <w:r w:rsidRPr="009604E4">
                              <w:rPr>
                                <w:rFonts w:hint="eastAsia"/>
                                <w:b/>
                              </w:rPr>
                              <w:t>外部</w:t>
                            </w:r>
                          </w:p>
                        </w:txbxContent>
                      </v:textbox>
                    </v:shape>
                  </w:pict>
                </mc:Fallback>
              </mc:AlternateContent>
            </w:r>
            <w:r w:rsidRPr="005C0FF3">
              <w:rPr>
                <w:rFonts w:ascii="Times New Roman" w:hAnsi="Times New Roman"/>
                <w:noProof/>
              </w:rPr>
              <mc:AlternateContent>
                <mc:Choice Requires="wps">
                  <w:drawing>
                    <wp:inline distT="0" distB="0" distL="0" distR="0" wp14:anchorId="010B46DF" wp14:editId="28AA9A20">
                      <wp:extent cx="1017270" cy="304800"/>
                      <wp:effectExtent l="0" t="5715" r="0" b="5715"/>
                      <wp:docPr id="8" name="虚尾箭头 5"/>
                      <wp:cNvGraphicFramePr/>
                      <a:graphic xmlns:a="http://schemas.openxmlformats.org/drawingml/2006/main">
                        <a:graphicData uri="http://schemas.microsoft.com/office/word/2010/wordprocessingShape">
                          <wps:wsp>
                            <wps:cNvSpPr/>
                            <wps:spPr>
                              <a:xfrm rot="5400000">
                                <a:off x="0" y="0"/>
                                <a:ext cx="1017270" cy="304800"/>
                              </a:xfrm>
                              <a:prstGeom prst="stripedRightArrow">
                                <a:avLst>
                                  <a:gd name="adj1" fmla="val 43750"/>
                                  <a:gd name="adj2" fmla="val 65179"/>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shape w14:anchorId="3C00F157" id="虚尾箭头 5" o:spid="_x0000_s1026" type="#_x0000_t93" style="width:80.1pt;height:24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" adj="17382,6075" fillcolor="#4bacc6" stroked="f" strokeweight="1pt">
                      <w10:anchorlock/>
                    </v:shape>
                  </w:pict>
                </mc:Fallback>
              </mc:AlternateContent>
            </w:r>
          </w:p>
        </w:tc>
        <w:tc>
          <w:tcPr>
            <w:tcW w:w="2765" w:type="dxa"/>
            <w:shd w:val="clear" w:color="auto" w:fill="auto"/>
          </w:tcPr>
          <w:p w14:paraId="32E3C83B"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优势</w:t>
            </w:r>
            <w:r w:rsidRPr="005C0FF3">
              <w:rPr>
                <w:rFonts w:ascii="Times New Roman" w:hAnsi="Times New Roman"/>
                <w:b/>
                <w:u w:val="single"/>
              </w:rPr>
              <w:t>-Strength</w:t>
            </w:r>
          </w:p>
          <w:p w14:paraId="678553E0" w14:textId="77777777" w:rsidR="00CC1E52" w:rsidRPr="005C0FF3" w:rsidRDefault="00CC1E52" w:rsidP="00491095">
            <w:pPr>
              <w:rPr>
                <w:rFonts w:ascii="Times New Roman" w:hAnsi="Times New Roman"/>
                <w:b/>
                <w:u w:val="single"/>
              </w:rPr>
            </w:pPr>
          </w:p>
          <w:p w14:paraId="00EFAD6B"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产品创新性强，“机器学习构建策略”价值独特</w:t>
            </w:r>
          </w:p>
          <w:p w14:paraId="05DC8AB6"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团队深度了解用户需求</w:t>
            </w:r>
          </w:p>
          <w:p w14:paraId="78C21B5E"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团队开发、运营能力强，有多位优秀老师指导</w:t>
            </w:r>
          </w:p>
        </w:tc>
        <w:tc>
          <w:tcPr>
            <w:tcW w:w="2766" w:type="dxa"/>
            <w:shd w:val="clear" w:color="auto" w:fill="auto"/>
          </w:tcPr>
          <w:p w14:paraId="49A0D3C6" w14:textId="77777777" w:rsidR="00CC1E52" w:rsidRPr="005C0FF3" w:rsidRDefault="00CC1E52" w:rsidP="00491095">
            <w:pPr>
              <w:rPr>
                <w:rFonts w:ascii="Times New Roman" w:hAnsi="Times New Roman"/>
                <w:b/>
              </w:rPr>
            </w:pPr>
            <w:r w:rsidRPr="005C0FF3">
              <w:rPr>
                <w:rFonts w:ascii="Times New Roman" w:hAnsi="Times New Roman" w:hint="eastAsia"/>
                <w:b/>
                <w:u w:val="single"/>
              </w:rPr>
              <w:t>劣势</w:t>
            </w:r>
            <w:r w:rsidRPr="005C0FF3">
              <w:rPr>
                <w:rFonts w:ascii="Times New Roman" w:hAnsi="Times New Roman"/>
                <w:b/>
                <w:u w:val="single"/>
              </w:rPr>
              <w:t>-Weaknes</w:t>
            </w:r>
            <w:r w:rsidRPr="005C0FF3">
              <w:rPr>
                <w:rFonts w:ascii="Times New Roman" w:hAnsi="Times New Roman"/>
                <w:b/>
              </w:rPr>
              <w:t>s</w:t>
            </w:r>
          </w:p>
          <w:p w14:paraId="39E93FCD" w14:textId="77777777" w:rsidR="00CC1E52" w:rsidRPr="005C0FF3" w:rsidRDefault="00CC1E52" w:rsidP="00491095">
            <w:pPr>
              <w:rPr>
                <w:rFonts w:ascii="Times New Roman" w:hAnsi="Times New Roman"/>
                <w:b/>
              </w:rPr>
            </w:pPr>
          </w:p>
          <w:p w14:paraId="44417264"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缺乏市场运作经验</w:t>
            </w:r>
          </w:p>
          <w:p w14:paraId="1DCE34C8"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缺乏深度研发及数据挖掘能力</w:t>
            </w:r>
          </w:p>
          <w:p w14:paraId="0ACB96F4"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缺乏资金支持</w:t>
            </w:r>
          </w:p>
          <w:p w14:paraId="3F6ACE41" w14:textId="77777777" w:rsidR="00CC1E52" w:rsidRPr="005C0FF3" w:rsidRDefault="00CC1E52" w:rsidP="00491095">
            <w:pPr>
              <w:rPr>
                <w:rFonts w:ascii="Times New Roman" w:hAnsi="Times New Roman"/>
              </w:rPr>
            </w:pPr>
          </w:p>
        </w:tc>
      </w:tr>
      <w:tr w:rsidR="00CC1E52" w:rsidRPr="005C0FF3" w14:paraId="3AFD12A4" w14:textId="77777777" w:rsidTr="0092031C">
        <w:tc>
          <w:tcPr>
            <w:tcW w:w="2765" w:type="dxa"/>
            <w:shd w:val="clear" w:color="auto" w:fill="auto"/>
          </w:tcPr>
          <w:p w14:paraId="24E81EB8"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机会</w:t>
            </w:r>
            <w:r w:rsidRPr="005C0FF3">
              <w:rPr>
                <w:rFonts w:ascii="Times New Roman" w:hAnsi="Times New Roman"/>
                <w:b/>
                <w:u w:val="single"/>
              </w:rPr>
              <w:t>-Opportunities</w:t>
            </w:r>
          </w:p>
          <w:p w14:paraId="77EF371B" w14:textId="77777777" w:rsidR="00CC1E52" w:rsidRPr="005C0FF3" w:rsidRDefault="00CC1E52" w:rsidP="00491095">
            <w:pPr>
              <w:rPr>
                <w:rFonts w:ascii="Times New Roman" w:hAnsi="Times New Roman"/>
                <w:b/>
                <w:u w:val="single"/>
              </w:rPr>
            </w:pPr>
          </w:p>
          <w:p w14:paraId="2F2204D7"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金融量化市场快速发展，存在巨大的市场机遇</w:t>
            </w:r>
          </w:p>
          <w:p w14:paraId="472073A9"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细分领域市场竞争较小，有极大的发展空间</w:t>
            </w:r>
          </w:p>
          <w:p w14:paraId="43020624" w14:textId="70822AE8" w:rsidR="00CC1E52" w:rsidRPr="005C0FF3" w:rsidRDefault="00CC1E52" w:rsidP="00491095">
            <w:pPr>
              <w:rPr>
                <w:rFonts w:ascii="Times New Roman" w:hAnsi="Times New Roman"/>
              </w:rPr>
            </w:pPr>
            <w:r w:rsidRPr="005C0FF3">
              <w:rPr>
                <w:rFonts w:ascii="Times New Roman" w:hAnsi="Times New Roman"/>
              </w:rPr>
              <w:t xml:space="preserve">(c) </w:t>
            </w:r>
            <w:r w:rsidR="00153A14" w:rsidRPr="005C0FF3">
              <w:rPr>
                <w:rFonts w:ascii="Times New Roman" w:hAnsi="Times New Roman" w:hint="eastAsia"/>
              </w:rPr>
              <w:t>群体多是深度</w:t>
            </w:r>
            <w:r w:rsidRPr="005C0FF3">
              <w:rPr>
                <w:rFonts w:ascii="Times New Roman" w:hAnsi="Times New Roman" w:hint="eastAsia"/>
              </w:rPr>
              <w:t>互联网用户，推广成本低</w:t>
            </w:r>
          </w:p>
          <w:p w14:paraId="3FB2748F" w14:textId="075904B6" w:rsidR="00CC1E52" w:rsidRPr="005C0FF3" w:rsidRDefault="00CC1E52" w:rsidP="00491095">
            <w:pPr>
              <w:rPr>
                <w:rFonts w:ascii="Times New Roman" w:hAnsi="Times New Roman"/>
              </w:rPr>
            </w:pPr>
            <w:r w:rsidRPr="005C0FF3">
              <w:rPr>
                <w:rFonts w:ascii="Times New Roman" w:hAnsi="Times New Roman"/>
              </w:rPr>
              <w:t xml:space="preserve">(d) </w:t>
            </w:r>
            <w:r w:rsidR="00153A14" w:rsidRPr="005C0FF3">
              <w:rPr>
                <w:rFonts w:ascii="Times New Roman" w:hAnsi="Times New Roman" w:hint="eastAsia"/>
              </w:rPr>
              <w:t>政策导向，大力支持量化交易市场发展</w:t>
            </w:r>
            <w:r w:rsidRPr="005C0FF3">
              <w:rPr>
                <w:rFonts w:ascii="Times New Roman" w:hAnsi="Times New Roman" w:hint="eastAsia"/>
              </w:rPr>
              <w:t>，鼓励双创</w:t>
            </w:r>
          </w:p>
          <w:p w14:paraId="3C2E77DA" w14:textId="77777777" w:rsidR="00CC1E52" w:rsidRPr="005C0FF3" w:rsidRDefault="00CC1E52" w:rsidP="00491095">
            <w:pPr>
              <w:rPr>
                <w:rFonts w:ascii="Times New Roman" w:hAnsi="Times New Roman"/>
              </w:rPr>
            </w:pPr>
          </w:p>
        </w:tc>
        <w:tc>
          <w:tcPr>
            <w:tcW w:w="2765" w:type="dxa"/>
            <w:shd w:val="clear" w:color="auto" w:fill="auto"/>
          </w:tcPr>
          <w:p w14:paraId="5DB8C13B" w14:textId="77777777" w:rsidR="00CC1E52" w:rsidRPr="005C0FF3" w:rsidRDefault="00CC1E52" w:rsidP="00491095">
            <w:pPr>
              <w:rPr>
                <w:rFonts w:ascii="Times New Roman" w:hAnsi="Times New Roman"/>
                <w:b/>
                <w:u w:val="single"/>
              </w:rPr>
            </w:pPr>
            <w:r w:rsidRPr="005C0FF3">
              <w:rPr>
                <w:rFonts w:ascii="Times New Roman" w:hAnsi="Times New Roman"/>
                <w:b/>
                <w:u w:val="single"/>
              </w:rPr>
              <w:t>SO</w:t>
            </w:r>
            <w:r w:rsidRPr="005C0FF3">
              <w:rPr>
                <w:rFonts w:ascii="Times New Roman" w:hAnsi="Times New Roman" w:hint="eastAsia"/>
                <w:b/>
                <w:u w:val="single"/>
              </w:rPr>
              <w:t>战略</w:t>
            </w:r>
          </w:p>
          <w:p w14:paraId="13D9E8E0" w14:textId="77777777" w:rsidR="00CC1E52" w:rsidRPr="005C0FF3" w:rsidRDefault="00CC1E52" w:rsidP="00491095">
            <w:pPr>
              <w:rPr>
                <w:rFonts w:ascii="Times New Roman" w:hAnsi="Times New Roman"/>
                <w:b/>
                <w:u w:val="single"/>
              </w:rPr>
            </w:pPr>
          </w:p>
          <w:p w14:paraId="29C79731" w14:textId="219508B0"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定位于</w:t>
            </w:r>
            <w:r w:rsidR="008B1F3C" w:rsidRPr="005C0FF3">
              <w:rPr>
                <w:rFonts w:ascii="Times New Roman" w:hAnsi="Times New Roman" w:hint="eastAsia"/>
              </w:rPr>
              <w:t>个人和小型投资机构</w:t>
            </w:r>
            <w:r w:rsidRPr="005C0FF3">
              <w:rPr>
                <w:rFonts w:ascii="Times New Roman" w:hAnsi="Times New Roman" w:hint="eastAsia"/>
              </w:rPr>
              <w:t>，与</w:t>
            </w:r>
            <w:proofErr w:type="gramStart"/>
            <w:r w:rsidRPr="005C0FF3">
              <w:rPr>
                <w:rFonts w:ascii="Times New Roman" w:hAnsi="Times New Roman" w:hint="eastAsia"/>
              </w:rPr>
              <w:t>竞品形成</w:t>
            </w:r>
            <w:proofErr w:type="gramEnd"/>
            <w:r w:rsidRPr="005C0FF3">
              <w:rPr>
                <w:rFonts w:ascii="Times New Roman" w:hAnsi="Times New Roman" w:hint="eastAsia"/>
              </w:rPr>
              <w:t>差异化</w:t>
            </w:r>
          </w:p>
          <w:p w14:paraId="411A2AF3" w14:textId="651292C9"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凭借产品特色与优势，快速抢占市场</w:t>
            </w:r>
          </w:p>
          <w:p w14:paraId="23EE87D7" w14:textId="77777777" w:rsidR="00CC1E52" w:rsidRPr="005C0FF3" w:rsidRDefault="00CC1E52" w:rsidP="00491095">
            <w:pPr>
              <w:rPr>
                <w:rFonts w:ascii="Times New Roman" w:hAnsi="Times New Roman"/>
              </w:rPr>
            </w:pPr>
          </w:p>
        </w:tc>
        <w:tc>
          <w:tcPr>
            <w:tcW w:w="2766" w:type="dxa"/>
            <w:shd w:val="clear" w:color="auto" w:fill="auto"/>
          </w:tcPr>
          <w:p w14:paraId="10DE1B99" w14:textId="77777777" w:rsidR="00CC1E52" w:rsidRPr="005C0FF3" w:rsidRDefault="00CC1E52" w:rsidP="00491095">
            <w:pPr>
              <w:rPr>
                <w:rFonts w:ascii="Times New Roman" w:hAnsi="Times New Roman"/>
                <w:b/>
                <w:u w:val="single"/>
              </w:rPr>
            </w:pPr>
            <w:r w:rsidRPr="005C0FF3">
              <w:rPr>
                <w:rFonts w:ascii="Times New Roman" w:hAnsi="Times New Roman"/>
                <w:b/>
                <w:u w:val="single"/>
              </w:rPr>
              <w:t>WO</w:t>
            </w:r>
            <w:r w:rsidRPr="005C0FF3">
              <w:rPr>
                <w:rFonts w:ascii="Times New Roman" w:hAnsi="Times New Roman" w:hint="eastAsia"/>
                <w:b/>
                <w:u w:val="single"/>
              </w:rPr>
              <w:t>战略</w:t>
            </w:r>
          </w:p>
          <w:p w14:paraId="33D583EA" w14:textId="77777777" w:rsidR="00CC1E52" w:rsidRPr="005C0FF3" w:rsidRDefault="00CC1E52" w:rsidP="00491095">
            <w:pPr>
              <w:rPr>
                <w:rFonts w:ascii="Times New Roman" w:hAnsi="Times New Roman"/>
                <w:b/>
                <w:u w:val="single"/>
              </w:rPr>
            </w:pPr>
          </w:p>
          <w:p w14:paraId="21327EDA" w14:textId="77777777" w:rsidR="00CC1E52" w:rsidRPr="005C0FF3" w:rsidRDefault="00CC1E52" w:rsidP="00491095">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有效利用外部资源，对项目发展进行指导</w:t>
            </w:r>
          </w:p>
          <w:p w14:paraId="293938AE"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合理利用开源</w:t>
            </w:r>
            <w:r w:rsidRPr="005C0FF3">
              <w:rPr>
                <w:rFonts w:ascii="Times New Roman" w:hAnsi="Times New Roman"/>
              </w:rPr>
              <w:t>SDK</w:t>
            </w:r>
            <w:r w:rsidRPr="005C0FF3">
              <w:rPr>
                <w:rFonts w:ascii="Times New Roman" w:hAnsi="Times New Roman" w:hint="eastAsia"/>
              </w:rPr>
              <w:t>，降低开发成本</w:t>
            </w:r>
          </w:p>
          <w:p w14:paraId="134029A1" w14:textId="77777777" w:rsidR="00CC1E52" w:rsidRPr="005C0FF3" w:rsidRDefault="00CC1E52" w:rsidP="00491095">
            <w:pPr>
              <w:rPr>
                <w:rFonts w:ascii="Times New Roman" w:hAnsi="Times New Roman"/>
              </w:rPr>
            </w:pPr>
            <w:r w:rsidRPr="005C0FF3">
              <w:rPr>
                <w:rFonts w:ascii="Times New Roman" w:hAnsi="Times New Roman"/>
              </w:rPr>
              <w:t xml:space="preserve">(c) </w:t>
            </w:r>
            <w:r w:rsidRPr="005C0FF3">
              <w:rPr>
                <w:rFonts w:ascii="Times New Roman" w:hAnsi="Times New Roman" w:hint="eastAsia"/>
              </w:rPr>
              <w:t>吸引国内顶尖专业人才加入团队</w:t>
            </w:r>
          </w:p>
          <w:p w14:paraId="1F89C4BB" w14:textId="77777777" w:rsidR="00CC1E52" w:rsidRPr="005C0FF3" w:rsidRDefault="00CC1E52" w:rsidP="00491095">
            <w:pPr>
              <w:rPr>
                <w:rFonts w:ascii="Times New Roman" w:hAnsi="Times New Roman"/>
              </w:rPr>
            </w:pPr>
            <w:r w:rsidRPr="005C0FF3">
              <w:rPr>
                <w:rFonts w:ascii="Times New Roman" w:hAnsi="Times New Roman"/>
              </w:rPr>
              <w:t xml:space="preserve">(d) </w:t>
            </w:r>
            <w:r w:rsidRPr="005C0FF3">
              <w:rPr>
                <w:rFonts w:ascii="Times New Roman" w:hAnsi="Times New Roman" w:hint="eastAsia"/>
              </w:rPr>
              <w:t>快速落地投入运营，吸引风险投资，获得发展资金</w:t>
            </w:r>
          </w:p>
          <w:p w14:paraId="034CF91A" w14:textId="77777777" w:rsidR="00CC1E52" w:rsidRPr="005C0FF3" w:rsidRDefault="00CC1E52" w:rsidP="00491095">
            <w:pPr>
              <w:rPr>
                <w:rFonts w:ascii="Times New Roman" w:hAnsi="Times New Roman"/>
              </w:rPr>
            </w:pPr>
          </w:p>
        </w:tc>
      </w:tr>
      <w:tr w:rsidR="00CC1E52" w:rsidRPr="005C0FF3" w14:paraId="4617DEF7" w14:textId="77777777" w:rsidTr="0092031C">
        <w:tc>
          <w:tcPr>
            <w:tcW w:w="2765" w:type="dxa"/>
            <w:shd w:val="clear" w:color="auto" w:fill="auto"/>
          </w:tcPr>
          <w:p w14:paraId="19C10044" w14:textId="77777777" w:rsidR="00CC1E52" w:rsidRPr="005C0FF3" w:rsidRDefault="00CC1E52" w:rsidP="00491095">
            <w:pPr>
              <w:rPr>
                <w:rFonts w:ascii="Times New Roman" w:hAnsi="Times New Roman"/>
                <w:b/>
                <w:u w:val="single"/>
              </w:rPr>
            </w:pPr>
            <w:r w:rsidRPr="005C0FF3">
              <w:rPr>
                <w:rFonts w:ascii="Times New Roman" w:hAnsi="Times New Roman" w:hint="eastAsia"/>
                <w:b/>
                <w:u w:val="single"/>
              </w:rPr>
              <w:t>威胁</w:t>
            </w:r>
            <w:r w:rsidRPr="005C0FF3">
              <w:rPr>
                <w:rFonts w:ascii="Times New Roman" w:hAnsi="Times New Roman"/>
                <w:b/>
                <w:u w:val="single"/>
              </w:rPr>
              <w:t>-Threats</w:t>
            </w:r>
          </w:p>
          <w:p w14:paraId="1C33DD4A" w14:textId="77777777" w:rsidR="00CC1E52" w:rsidRPr="005C0FF3" w:rsidRDefault="00CC1E52" w:rsidP="00491095">
            <w:pPr>
              <w:rPr>
                <w:rFonts w:ascii="Times New Roman" w:hAnsi="Times New Roman"/>
                <w:b/>
                <w:u w:val="single"/>
              </w:rPr>
            </w:pPr>
          </w:p>
          <w:p w14:paraId="4D0C9D0D" w14:textId="60CA5CEE" w:rsidR="00CC1E52" w:rsidRPr="005C0FF3" w:rsidRDefault="00CC1E52" w:rsidP="00AD2052">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承担细分领域先行者的风险</w:t>
            </w:r>
          </w:p>
        </w:tc>
        <w:tc>
          <w:tcPr>
            <w:tcW w:w="2765" w:type="dxa"/>
            <w:shd w:val="clear" w:color="auto" w:fill="auto"/>
          </w:tcPr>
          <w:p w14:paraId="77F1CDD7" w14:textId="77777777" w:rsidR="00CC1E52" w:rsidRPr="005C0FF3" w:rsidRDefault="00CC1E52" w:rsidP="00491095">
            <w:pPr>
              <w:rPr>
                <w:rFonts w:ascii="Times New Roman" w:hAnsi="Times New Roman"/>
                <w:b/>
                <w:u w:val="single"/>
              </w:rPr>
            </w:pPr>
            <w:r w:rsidRPr="005C0FF3">
              <w:rPr>
                <w:rFonts w:ascii="Times New Roman" w:hAnsi="Times New Roman"/>
                <w:b/>
                <w:u w:val="single"/>
              </w:rPr>
              <w:t>ST</w:t>
            </w:r>
            <w:r w:rsidRPr="005C0FF3">
              <w:rPr>
                <w:rFonts w:ascii="Times New Roman" w:hAnsi="Times New Roman" w:hint="eastAsia"/>
                <w:b/>
                <w:u w:val="single"/>
              </w:rPr>
              <w:t>战略</w:t>
            </w:r>
          </w:p>
          <w:p w14:paraId="1272B44F" w14:textId="77777777" w:rsidR="00CC1E52" w:rsidRPr="005C0FF3" w:rsidRDefault="00CC1E52" w:rsidP="00491095">
            <w:pPr>
              <w:rPr>
                <w:rFonts w:ascii="Times New Roman" w:hAnsi="Times New Roman"/>
              </w:rPr>
            </w:pPr>
          </w:p>
          <w:p w14:paraId="0EBD8267" w14:textId="0CC1AEE5" w:rsidR="00CC1E52" w:rsidRPr="005C0FF3" w:rsidRDefault="00CC1E52" w:rsidP="00AD2052">
            <w:pPr>
              <w:rPr>
                <w:rFonts w:ascii="Times New Roman" w:hAnsi="Times New Roman"/>
              </w:rPr>
            </w:pPr>
            <w:r w:rsidRPr="005C0FF3">
              <w:rPr>
                <w:rFonts w:ascii="Times New Roman" w:hAnsi="Times New Roman"/>
              </w:rPr>
              <w:t xml:space="preserve">(a) </w:t>
            </w:r>
            <w:r w:rsidRPr="005C0FF3">
              <w:rPr>
                <w:rFonts w:ascii="Times New Roman" w:hAnsi="Times New Roman" w:hint="eastAsia"/>
              </w:rPr>
              <w:t>重视产品营销宣传，培养用户使用习惯</w:t>
            </w:r>
          </w:p>
        </w:tc>
        <w:tc>
          <w:tcPr>
            <w:tcW w:w="2766" w:type="dxa"/>
            <w:shd w:val="clear" w:color="auto" w:fill="auto"/>
          </w:tcPr>
          <w:p w14:paraId="17405C26" w14:textId="77777777" w:rsidR="00CC1E52" w:rsidRPr="005C0FF3" w:rsidRDefault="00CC1E52" w:rsidP="00491095">
            <w:pPr>
              <w:rPr>
                <w:rFonts w:ascii="Times New Roman" w:hAnsi="Times New Roman"/>
                <w:b/>
                <w:u w:val="single"/>
              </w:rPr>
            </w:pPr>
            <w:r w:rsidRPr="005C0FF3">
              <w:rPr>
                <w:rFonts w:ascii="Times New Roman" w:hAnsi="Times New Roman"/>
                <w:b/>
                <w:u w:val="single"/>
              </w:rPr>
              <w:t>WT</w:t>
            </w:r>
            <w:r w:rsidRPr="005C0FF3">
              <w:rPr>
                <w:rFonts w:ascii="Times New Roman" w:hAnsi="Times New Roman" w:hint="eastAsia"/>
                <w:b/>
                <w:u w:val="single"/>
              </w:rPr>
              <w:t>战略</w:t>
            </w:r>
          </w:p>
          <w:p w14:paraId="1B1BD029" w14:textId="77777777" w:rsidR="00CC1E52" w:rsidRPr="005C0FF3" w:rsidRDefault="00CC1E52" w:rsidP="00491095">
            <w:pPr>
              <w:rPr>
                <w:rFonts w:ascii="Times New Roman" w:hAnsi="Times New Roman"/>
              </w:rPr>
            </w:pPr>
          </w:p>
          <w:p w14:paraId="150D6AC5" w14:textId="2311328E" w:rsidR="00CC1E52" w:rsidRPr="005C0FF3" w:rsidRDefault="00CC1E52" w:rsidP="00491095">
            <w:pPr>
              <w:rPr>
                <w:rFonts w:ascii="Times New Roman" w:hAnsi="Times New Roman"/>
              </w:rPr>
            </w:pPr>
            <w:r w:rsidRPr="005C0FF3">
              <w:rPr>
                <w:rFonts w:ascii="Times New Roman" w:hAnsi="Times New Roman"/>
              </w:rPr>
              <w:t xml:space="preserve">(a) </w:t>
            </w:r>
            <w:r w:rsidR="00470A3B" w:rsidRPr="005C0FF3">
              <w:rPr>
                <w:rFonts w:ascii="Times New Roman" w:hAnsi="Times New Roman" w:hint="eastAsia"/>
              </w:rPr>
              <w:t>快速抢占目标用户市场</w:t>
            </w:r>
            <w:r w:rsidRPr="005C0FF3">
              <w:rPr>
                <w:rFonts w:ascii="Times New Roman" w:hAnsi="Times New Roman" w:hint="eastAsia"/>
              </w:rPr>
              <w:t>，积极应对市场竞争</w:t>
            </w:r>
          </w:p>
          <w:p w14:paraId="3EC5D20C" w14:textId="77777777" w:rsidR="00CC1E52" w:rsidRPr="005C0FF3" w:rsidRDefault="00CC1E52" w:rsidP="00491095">
            <w:pPr>
              <w:rPr>
                <w:rFonts w:ascii="Times New Roman" w:hAnsi="Times New Roman"/>
              </w:rPr>
            </w:pPr>
            <w:r w:rsidRPr="005C0FF3">
              <w:rPr>
                <w:rFonts w:ascii="Times New Roman" w:hAnsi="Times New Roman"/>
              </w:rPr>
              <w:t xml:space="preserve">(b) </w:t>
            </w:r>
            <w:r w:rsidRPr="005C0FF3">
              <w:rPr>
                <w:rFonts w:ascii="Times New Roman" w:hAnsi="Times New Roman" w:hint="eastAsia"/>
              </w:rPr>
              <w:t>参加各</w:t>
            </w:r>
            <w:proofErr w:type="gramStart"/>
            <w:r w:rsidRPr="005C0FF3">
              <w:rPr>
                <w:rFonts w:ascii="Times New Roman" w:hAnsi="Times New Roman" w:hint="eastAsia"/>
              </w:rPr>
              <w:t>类创业</w:t>
            </w:r>
            <w:proofErr w:type="gramEnd"/>
            <w:r w:rsidRPr="005C0FF3">
              <w:rPr>
                <w:rFonts w:ascii="Times New Roman" w:hAnsi="Times New Roman" w:hint="eastAsia"/>
              </w:rPr>
              <w:t>比赛，增加产品合法性与知名度</w:t>
            </w:r>
          </w:p>
        </w:tc>
      </w:tr>
    </w:tbl>
    <w:p w14:paraId="76BA35BA" w14:textId="77777777" w:rsidR="00814CC2" w:rsidRPr="005C0FF3" w:rsidRDefault="00814CC2" w:rsidP="0092031C">
      <w:pPr>
        <w:ind w:firstLineChars="200" w:firstLine="480"/>
        <w:rPr>
          <w:rFonts w:ascii="Times New Roman" w:hAnsi="Times New Roman"/>
          <w:sz w:val="24"/>
          <w:szCs w:val="24"/>
        </w:rPr>
      </w:pPr>
    </w:p>
    <w:p w14:paraId="6CE9DFA8" w14:textId="4633CFAD" w:rsidR="00EE6EB2" w:rsidRPr="005C0FF3" w:rsidRDefault="00164FE2" w:rsidP="0092031C">
      <w:pPr>
        <w:ind w:firstLine="420"/>
        <w:rPr>
          <w:rFonts w:ascii="Times New Roman" w:eastAsia="黑体" w:hAnsi="Times New Roman"/>
          <w:b/>
          <w:bCs/>
          <w:kern w:val="44"/>
          <w:sz w:val="44"/>
          <w:szCs w:val="44"/>
        </w:rPr>
      </w:pPr>
      <w:r w:rsidRPr="005C0FF3">
        <w:rPr>
          <w:rFonts w:ascii="Times New Roman" w:hAnsi="Times New Roman" w:hint="eastAsia"/>
          <w:sz w:val="24"/>
          <w:szCs w:val="24"/>
        </w:rPr>
        <w:t>整体而言，</w:t>
      </w:r>
      <w:proofErr w:type="spellStart"/>
      <w:r w:rsidR="00FF7875" w:rsidRPr="005C0FF3">
        <w:rPr>
          <w:rFonts w:ascii="Times New Roman" w:hAnsi="Times New Roman"/>
          <w:sz w:val="24"/>
          <w:szCs w:val="24"/>
        </w:rPr>
        <w:t>SQuant</w:t>
      </w:r>
      <w:proofErr w:type="spellEnd"/>
      <w:r w:rsidR="00CC1E52" w:rsidRPr="005C0FF3">
        <w:rPr>
          <w:rFonts w:ascii="Times New Roman" w:hAnsi="Times New Roman" w:hint="eastAsia"/>
          <w:sz w:val="24"/>
          <w:szCs w:val="24"/>
        </w:rPr>
        <w:t>所面对的外部环境机会大于威胁，内部环境优势大于劣势。因而，项目的战略将主要围绕着</w:t>
      </w:r>
      <w:r w:rsidR="00CC1E52" w:rsidRPr="005C0FF3">
        <w:rPr>
          <w:rFonts w:ascii="Times New Roman" w:hAnsi="Times New Roman"/>
          <w:sz w:val="24"/>
          <w:szCs w:val="24"/>
        </w:rPr>
        <w:t>SO</w:t>
      </w:r>
      <w:r w:rsidR="00CC1E52" w:rsidRPr="005C0FF3">
        <w:rPr>
          <w:rFonts w:ascii="Times New Roman" w:hAnsi="Times New Roman" w:hint="eastAsia"/>
          <w:sz w:val="24"/>
          <w:szCs w:val="24"/>
        </w:rPr>
        <w:t>战略进行展开，并配合其他相关战略，充分发挥自身优势，把握市场机遇，实现项目快速成长。</w:t>
      </w:r>
    </w:p>
    <w:p w14:paraId="62B89D2D" w14:textId="4CB308AC" w:rsidR="00EE7249" w:rsidRPr="005C0FF3" w:rsidRDefault="00043041" w:rsidP="00EE7249">
      <w:pPr>
        <w:pStyle w:val="1"/>
      </w:pPr>
      <w:bookmarkStart w:id="41" w:name="_Toc526707364"/>
      <w:r w:rsidRPr="005C0FF3">
        <w:rPr>
          <w:rFonts w:hint="eastAsia"/>
        </w:rPr>
        <w:lastRenderedPageBreak/>
        <w:t>项目</w:t>
      </w:r>
      <w:r w:rsidR="00EE7249" w:rsidRPr="005C0FF3">
        <w:rPr>
          <w:rFonts w:hint="eastAsia"/>
        </w:rPr>
        <w:t>进度</w:t>
      </w:r>
      <w:r w:rsidR="001539A6" w:rsidRPr="005C0FF3">
        <w:rPr>
          <w:rFonts w:hint="eastAsia"/>
        </w:rPr>
        <w:t>计划</w:t>
      </w:r>
      <w:bookmarkEnd w:id="41"/>
    </w:p>
    <w:p w14:paraId="52794AF6" w14:textId="0707476F" w:rsidR="00217405" w:rsidRPr="005C0FF3" w:rsidRDefault="00217405" w:rsidP="00EE7249">
      <w:pPr>
        <w:pStyle w:val="a8"/>
        <w:ind w:firstLine="480"/>
        <w:rPr>
          <w:rFonts w:ascii="Times New Roman" w:eastAsia="黑体" w:hAnsi="Times New Roman"/>
          <w:color w:val="0070C0"/>
          <w:sz w:val="24"/>
          <w:szCs w:val="24"/>
        </w:rPr>
      </w:pPr>
      <w:r w:rsidRPr="005C0FF3">
        <w:rPr>
          <w:rFonts w:ascii="Times New Roman" w:hAnsi="Times New Roman"/>
          <w:sz w:val="24"/>
          <w:szCs w:val="24"/>
        </w:rPr>
        <w:t>本项目采用</w:t>
      </w:r>
      <w:r w:rsidRPr="005C0FF3">
        <w:rPr>
          <w:rFonts w:ascii="Times New Roman" w:hAnsi="Times New Roman" w:cs="Times New Roman"/>
          <w:sz w:val="24"/>
          <w:szCs w:val="24"/>
        </w:rPr>
        <w:t>SCRUM</w:t>
      </w:r>
      <w:r w:rsidRPr="005C0FF3">
        <w:rPr>
          <w:rFonts w:ascii="Times New Roman" w:hAnsi="Times New Roman"/>
          <w:sz w:val="24"/>
          <w:szCs w:val="24"/>
        </w:rPr>
        <w:t>开发方法，计划从</w:t>
      </w:r>
      <w:r w:rsidRPr="005C0FF3">
        <w:rPr>
          <w:rFonts w:ascii="Times New Roman" w:hAnsi="Times New Roman" w:cs="Times New Roman"/>
          <w:sz w:val="24"/>
          <w:szCs w:val="24"/>
        </w:rPr>
        <w:t>2018</w:t>
      </w:r>
      <w:r w:rsidRPr="005C0FF3">
        <w:rPr>
          <w:rFonts w:ascii="Times New Roman" w:hAnsi="Times New Roman"/>
          <w:sz w:val="24"/>
          <w:szCs w:val="24"/>
        </w:rPr>
        <w:t>年</w:t>
      </w:r>
      <w:r w:rsidRPr="005C0FF3">
        <w:rPr>
          <w:rFonts w:ascii="Times New Roman" w:hAnsi="Times New Roman" w:cs="Times New Roman"/>
          <w:sz w:val="24"/>
          <w:szCs w:val="24"/>
        </w:rPr>
        <w:t>10</w:t>
      </w:r>
      <w:r w:rsidRPr="005C0FF3">
        <w:rPr>
          <w:rFonts w:ascii="Times New Roman" w:hAnsi="Times New Roman"/>
          <w:sz w:val="24"/>
          <w:szCs w:val="24"/>
        </w:rPr>
        <w:t>月</w:t>
      </w:r>
      <w:r w:rsidRPr="005C0FF3">
        <w:rPr>
          <w:rFonts w:ascii="Times New Roman" w:hAnsi="Times New Roman" w:cs="Times New Roman"/>
          <w:sz w:val="24"/>
          <w:szCs w:val="24"/>
        </w:rPr>
        <w:t>9</w:t>
      </w:r>
      <w:r w:rsidRPr="005C0FF3">
        <w:rPr>
          <w:rFonts w:ascii="Times New Roman" w:hAnsi="Times New Roman"/>
          <w:sz w:val="24"/>
          <w:szCs w:val="24"/>
        </w:rPr>
        <w:t>日起到</w:t>
      </w:r>
      <w:r w:rsidRPr="005C0FF3">
        <w:rPr>
          <w:rFonts w:ascii="Times New Roman" w:hAnsi="Times New Roman" w:cs="Times New Roman"/>
          <w:sz w:val="24"/>
          <w:szCs w:val="24"/>
        </w:rPr>
        <w:t>2018</w:t>
      </w:r>
      <w:r w:rsidRPr="005C0FF3">
        <w:rPr>
          <w:rFonts w:ascii="Times New Roman" w:hAnsi="Times New Roman"/>
          <w:sz w:val="24"/>
          <w:szCs w:val="24"/>
        </w:rPr>
        <w:t>年</w:t>
      </w:r>
      <w:r w:rsidRPr="005C0FF3">
        <w:rPr>
          <w:rFonts w:ascii="Times New Roman" w:hAnsi="Times New Roman" w:cs="Times New Roman"/>
          <w:sz w:val="24"/>
          <w:szCs w:val="24"/>
        </w:rPr>
        <w:t>1</w:t>
      </w:r>
      <w:r w:rsidRPr="005C0FF3">
        <w:rPr>
          <w:rFonts w:ascii="Times New Roman" w:hAnsi="Times New Roman"/>
          <w:sz w:val="24"/>
          <w:szCs w:val="24"/>
        </w:rPr>
        <w:t>月</w:t>
      </w:r>
      <w:r w:rsidRPr="005C0FF3">
        <w:rPr>
          <w:rFonts w:ascii="Times New Roman" w:hAnsi="Times New Roman" w:cs="Times New Roman"/>
          <w:sz w:val="24"/>
          <w:szCs w:val="24"/>
        </w:rPr>
        <w:t>7</w:t>
      </w:r>
      <w:r w:rsidRPr="005C0FF3">
        <w:rPr>
          <w:rFonts w:ascii="Times New Roman" w:hAnsi="Times New Roman"/>
          <w:sz w:val="24"/>
          <w:szCs w:val="24"/>
        </w:rPr>
        <w:t>日止，用</w:t>
      </w:r>
      <w:r w:rsidRPr="005C0FF3">
        <w:rPr>
          <w:rFonts w:ascii="Times New Roman" w:hAnsi="Times New Roman" w:cs="Times New Roman"/>
          <w:sz w:val="24"/>
          <w:szCs w:val="24"/>
        </w:rPr>
        <w:t>3</w:t>
      </w:r>
      <w:r w:rsidRPr="005C0FF3">
        <w:rPr>
          <w:rFonts w:ascii="Times New Roman" w:hAnsi="Times New Roman"/>
          <w:sz w:val="24"/>
          <w:szCs w:val="24"/>
        </w:rPr>
        <w:t>个月时间完成。</w:t>
      </w:r>
    </w:p>
    <w:p w14:paraId="16F3BDEA" w14:textId="62900DED" w:rsidR="00095D2C" w:rsidRPr="005C0FF3" w:rsidRDefault="00095D2C" w:rsidP="00095D2C">
      <w:pPr>
        <w:pStyle w:val="2"/>
        <w:spacing w:before="156" w:after="156"/>
        <w:rPr>
          <w:rFonts w:ascii="Times New Roman" w:hAnsi="Times New Roman"/>
        </w:rPr>
      </w:pPr>
      <w:bookmarkStart w:id="42" w:name="_Toc526707365"/>
      <w:r w:rsidRPr="005C0FF3">
        <w:rPr>
          <w:rFonts w:ascii="Times New Roman" w:eastAsiaTheme="minorHAnsi" w:hAnsi="Times New Roman"/>
        </w:rPr>
        <w:t>5.1</w:t>
      </w:r>
      <w:r w:rsidRPr="005C0FF3">
        <w:rPr>
          <w:rFonts w:ascii="Times New Roman" w:hAnsi="Times New Roman"/>
        </w:rPr>
        <w:t xml:space="preserve"> </w:t>
      </w:r>
      <w:r w:rsidRPr="005C0FF3">
        <w:rPr>
          <w:rFonts w:ascii="Times New Roman" w:hAnsi="Times New Roman" w:hint="eastAsia"/>
        </w:rPr>
        <w:t>项目风险分析</w:t>
      </w:r>
      <w:bookmarkEnd w:id="42"/>
    </w:p>
    <w:p w14:paraId="490B86E4" w14:textId="5682507F" w:rsidR="00605045" w:rsidRPr="005C0FF3" w:rsidRDefault="009D6664" w:rsidP="0092031C">
      <w:pPr>
        <w:rPr>
          <w:rFonts w:ascii="Times New Roman" w:hAnsi="Times New Roman"/>
          <w:sz w:val="24"/>
          <w:szCs w:val="24"/>
        </w:rPr>
      </w:pPr>
      <w:r w:rsidRPr="005C0FF3">
        <w:rPr>
          <w:rFonts w:ascii="Times New Roman" w:eastAsia="黑体" w:hAnsi="Times New Roman" w:cstheme="majorBidi"/>
          <w:b/>
          <w:bCs/>
          <w:sz w:val="32"/>
          <w:szCs w:val="32"/>
        </w:rPr>
        <w:tab/>
      </w:r>
      <w:r w:rsidR="00605045" w:rsidRPr="005C0FF3">
        <w:rPr>
          <w:rFonts w:ascii="Times New Roman" w:hAnsi="Times New Roman" w:hint="eastAsia"/>
          <w:sz w:val="24"/>
          <w:szCs w:val="24"/>
        </w:rPr>
        <w:t>在项目的生命周期内</w:t>
      </w:r>
      <w:r w:rsidR="00AC268E" w:rsidRPr="005C0FF3">
        <w:rPr>
          <w:rFonts w:ascii="Times New Roman" w:hAnsi="Times New Roman" w:hint="eastAsia"/>
          <w:sz w:val="24"/>
          <w:szCs w:val="24"/>
        </w:rPr>
        <w:t>，风险是必然存在的。研究团队只有正确认识风险存在的必然性，并制定相应的风险</w:t>
      </w:r>
      <w:r w:rsidR="00611DEF" w:rsidRPr="005C0FF3">
        <w:rPr>
          <w:rFonts w:ascii="Times New Roman" w:hAnsi="Times New Roman" w:hint="eastAsia"/>
          <w:sz w:val="24"/>
          <w:szCs w:val="24"/>
        </w:rPr>
        <w:t>管理方案</w:t>
      </w:r>
      <w:r w:rsidR="000439FC" w:rsidRPr="005C0FF3">
        <w:rPr>
          <w:rFonts w:ascii="Times New Roman" w:hAnsi="Times New Roman" w:hint="eastAsia"/>
          <w:sz w:val="24"/>
          <w:szCs w:val="24"/>
        </w:rPr>
        <w:t>，</w:t>
      </w:r>
      <w:r w:rsidR="00611DEF" w:rsidRPr="005C0FF3">
        <w:rPr>
          <w:rFonts w:ascii="Times New Roman" w:hAnsi="Times New Roman"/>
          <w:sz w:val="24"/>
          <w:szCs w:val="24"/>
        </w:rPr>
        <w:t>以合理的精度量化风险，以便能集中精</w:t>
      </w:r>
      <w:r w:rsidR="000439FC" w:rsidRPr="005C0FF3">
        <w:rPr>
          <w:rFonts w:ascii="Times New Roman" w:hAnsi="Times New Roman"/>
          <w:sz w:val="24"/>
          <w:szCs w:val="24"/>
        </w:rPr>
        <w:t>力解除</w:t>
      </w:r>
      <w:proofErr w:type="gramStart"/>
      <w:r w:rsidR="000439FC" w:rsidRPr="005C0FF3">
        <w:rPr>
          <w:rFonts w:ascii="Times New Roman" w:hAnsi="Times New Roman"/>
          <w:sz w:val="24"/>
          <w:szCs w:val="24"/>
        </w:rPr>
        <w:t>最</w:t>
      </w:r>
      <w:proofErr w:type="gramEnd"/>
      <w:r w:rsidR="000439FC" w:rsidRPr="005C0FF3">
        <w:rPr>
          <w:rFonts w:ascii="Times New Roman" w:hAnsi="Times New Roman"/>
          <w:sz w:val="24"/>
          <w:szCs w:val="24"/>
        </w:rPr>
        <w:t>关键的风险，</w:t>
      </w:r>
      <w:r w:rsidR="000439FC" w:rsidRPr="005C0FF3">
        <w:rPr>
          <w:rFonts w:ascii="Times New Roman" w:hAnsi="Times New Roman" w:hint="eastAsia"/>
          <w:sz w:val="24"/>
          <w:szCs w:val="24"/>
        </w:rPr>
        <w:t>从而保证项目的顺利实施。</w:t>
      </w:r>
      <w:r w:rsidR="00217405" w:rsidRPr="005C0FF3">
        <w:rPr>
          <w:rFonts w:ascii="Times New Roman" w:hAnsi="Times New Roman"/>
          <w:sz w:val="24"/>
          <w:szCs w:val="24"/>
        </w:rPr>
        <w:t xml:space="preserve"> </w:t>
      </w:r>
    </w:p>
    <w:p w14:paraId="7C297529" w14:textId="301175ED" w:rsidR="002265D9" w:rsidRPr="005C0FF3" w:rsidRDefault="002265D9" w:rsidP="00EE7249">
      <w:pPr>
        <w:ind w:firstLineChars="200" w:firstLine="480"/>
        <w:rPr>
          <w:rFonts w:ascii="Times New Roman" w:hAnsi="Times New Roman"/>
          <w:sz w:val="24"/>
          <w:szCs w:val="24"/>
        </w:rPr>
      </w:pPr>
      <w:r w:rsidRPr="005C0FF3">
        <w:rPr>
          <w:rFonts w:ascii="Times New Roman" w:hAnsi="Times New Roman" w:hint="eastAsia"/>
          <w:sz w:val="24"/>
          <w:szCs w:val="24"/>
        </w:rPr>
        <w:t>我们对项目研发过程中可能会遇到的风险进行了总结，描述其带来的结果，并从</w:t>
      </w:r>
      <w:r w:rsidR="001D0F27" w:rsidRPr="005C0FF3">
        <w:rPr>
          <w:rFonts w:ascii="Times New Roman" w:hAnsi="Times New Roman" w:hint="eastAsia"/>
          <w:sz w:val="24"/>
          <w:szCs w:val="24"/>
        </w:rPr>
        <w:t>分类、</w:t>
      </w:r>
      <w:r w:rsidRPr="005C0FF3">
        <w:rPr>
          <w:rFonts w:ascii="Times New Roman" w:hAnsi="Times New Roman" w:hint="eastAsia"/>
          <w:sz w:val="24"/>
          <w:szCs w:val="24"/>
        </w:rPr>
        <w:t>可能性、影响度、发生概率、暴露度、风险</w:t>
      </w:r>
      <w:r w:rsidR="00BB59D4" w:rsidRPr="005C0FF3">
        <w:rPr>
          <w:rFonts w:ascii="Times New Roman" w:hAnsi="Times New Roman" w:hint="eastAsia"/>
          <w:sz w:val="24"/>
          <w:szCs w:val="24"/>
        </w:rPr>
        <w:t>等</w:t>
      </w:r>
      <w:r w:rsidRPr="005C0FF3">
        <w:rPr>
          <w:rFonts w:ascii="Times New Roman" w:hAnsi="Times New Roman" w:hint="eastAsia"/>
          <w:sz w:val="24"/>
          <w:szCs w:val="24"/>
        </w:rPr>
        <w:t>级进行分析，并按照风险优先级从高到低得出以下风险列表：</w:t>
      </w:r>
    </w:p>
    <w:p w14:paraId="4A9E98B9" w14:textId="15060F17" w:rsidR="00B55947" w:rsidRPr="005C0FF3" w:rsidRDefault="00B55947" w:rsidP="00B55947">
      <w:pPr>
        <w:jc w:val="center"/>
        <w:rPr>
          <w:rFonts w:ascii="Times New Roman" w:hAnsi="Times New Roman"/>
          <w:sz w:val="22"/>
        </w:rPr>
      </w:pPr>
      <w:r w:rsidRPr="005C0FF3">
        <w:rPr>
          <w:rFonts w:ascii="Times New Roman" w:eastAsiaTheme="minorHAnsi" w:hAnsi="Times New Roman" w:hint="eastAsia"/>
          <w:b/>
          <w:sz w:val="22"/>
        </w:rPr>
        <w:t>表</w:t>
      </w:r>
      <w:r w:rsidRPr="005C0FF3">
        <w:rPr>
          <w:rFonts w:ascii="Times New Roman" w:eastAsiaTheme="minorHAnsi" w:hAnsi="Times New Roman"/>
          <w:b/>
          <w:sz w:val="22"/>
        </w:rPr>
        <w:t>5-</w:t>
      </w:r>
      <w:r w:rsidR="00C91EB8" w:rsidRPr="005C0FF3">
        <w:rPr>
          <w:rFonts w:ascii="Times New Roman" w:eastAsiaTheme="minorHAnsi" w:hAnsi="Times New Roman"/>
          <w:b/>
          <w:sz w:val="22"/>
        </w:rPr>
        <w:t>1</w:t>
      </w:r>
      <w:r w:rsidRPr="005C0FF3">
        <w:rPr>
          <w:rFonts w:ascii="Times New Roman" w:eastAsiaTheme="minorHAnsi" w:hAnsi="Times New Roman"/>
          <w:b/>
          <w:sz w:val="22"/>
        </w:rPr>
        <w:t xml:space="preserve"> </w:t>
      </w:r>
      <w:r w:rsidRPr="005C0FF3">
        <w:rPr>
          <w:rFonts w:ascii="Times New Roman" w:eastAsiaTheme="minorHAnsi" w:hAnsi="Times New Roman" w:hint="eastAsia"/>
          <w:b/>
          <w:sz w:val="22"/>
        </w:rPr>
        <w:t>风险评估表</w:t>
      </w:r>
    </w:p>
    <w:tbl>
      <w:tblPr>
        <w:tblStyle w:val="a7"/>
        <w:tblW w:w="845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694"/>
        <w:gridCol w:w="709"/>
        <w:gridCol w:w="902"/>
        <w:gridCol w:w="1772"/>
        <w:gridCol w:w="2004"/>
        <w:gridCol w:w="721"/>
        <w:gridCol w:w="696"/>
        <w:gridCol w:w="954"/>
      </w:tblGrid>
      <w:tr w:rsidR="004C1608" w:rsidRPr="005C0FF3" w14:paraId="1EC13A52" w14:textId="77777777" w:rsidTr="004C1608">
        <w:tc>
          <w:tcPr>
            <w:tcW w:w="694" w:type="dxa"/>
            <w:shd w:val="clear" w:color="auto" w:fill="auto"/>
            <w:vAlign w:val="center"/>
          </w:tcPr>
          <w:p w14:paraId="0E466E52" w14:textId="77777777" w:rsidR="00CA61FE" w:rsidRPr="005C0FF3" w:rsidRDefault="00FC7493" w:rsidP="0092031C">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风险</w:t>
            </w:r>
          </w:p>
          <w:p w14:paraId="4155D9F5" w14:textId="01C1C594" w:rsidR="00FC7493" w:rsidRPr="005C0FF3" w:rsidRDefault="00BB59D4" w:rsidP="0092031C">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等</w:t>
            </w:r>
            <w:r w:rsidR="00FC7493" w:rsidRPr="005C0FF3">
              <w:rPr>
                <w:rFonts w:ascii="Times New Roman" w:hAnsi="Times New Roman" w:hint="eastAsia"/>
                <w:b/>
                <w:color w:val="000000" w:themeColor="text1"/>
              </w:rPr>
              <w:t>级</w:t>
            </w:r>
          </w:p>
        </w:tc>
        <w:tc>
          <w:tcPr>
            <w:tcW w:w="709" w:type="dxa"/>
            <w:shd w:val="clear" w:color="auto" w:fill="auto"/>
            <w:vAlign w:val="center"/>
          </w:tcPr>
          <w:p w14:paraId="1DCF40CA" w14:textId="231738CD"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分类</w:t>
            </w:r>
          </w:p>
        </w:tc>
        <w:tc>
          <w:tcPr>
            <w:tcW w:w="902" w:type="dxa"/>
            <w:shd w:val="clear" w:color="auto" w:fill="auto"/>
            <w:vAlign w:val="center"/>
          </w:tcPr>
          <w:p w14:paraId="6BC92589" w14:textId="684DCC91"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紧迫性</w:t>
            </w:r>
          </w:p>
        </w:tc>
        <w:tc>
          <w:tcPr>
            <w:tcW w:w="1772" w:type="dxa"/>
            <w:shd w:val="clear" w:color="auto" w:fill="auto"/>
            <w:vAlign w:val="center"/>
          </w:tcPr>
          <w:p w14:paraId="697A6581" w14:textId="76149B69" w:rsidR="00FC7493" w:rsidRPr="005C0FF3" w:rsidRDefault="00FC7493" w:rsidP="0092031C">
            <w:pPr>
              <w:jc w:val="center"/>
              <w:rPr>
                <w:rFonts w:ascii="Times New Roman" w:hAnsi="Times New Roman"/>
                <w:b/>
                <w:color w:val="000000" w:themeColor="text1"/>
              </w:rPr>
            </w:pPr>
            <w:r w:rsidRPr="005C0FF3">
              <w:rPr>
                <w:rFonts w:ascii="Times New Roman" w:hAnsi="Times New Roman" w:hint="eastAsia"/>
                <w:b/>
                <w:color w:val="000000" w:themeColor="text1"/>
              </w:rPr>
              <w:t>条件</w:t>
            </w:r>
          </w:p>
        </w:tc>
        <w:tc>
          <w:tcPr>
            <w:tcW w:w="2004" w:type="dxa"/>
            <w:shd w:val="clear" w:color="auto" w:fill="auto"/>
            <w:vAlign w:val="center"/>
          </w:tcPr>
          <w:p w14:paraId="0BC4C4BB" w14:textId="746F7E9D"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结果</w:t>
            </w:r>
          </w:p>
        </w:tc>
        <w:tc>
          <w:tcPr>
            <w:tcW w:w="721" w:type="dxa"/>
            <w:shd w:val="clear" w:color="auto" w:fill="auto"/>
            <w:vAlign w:val="center"/>
          </w:tcPr>
          <w:p w14:paraId="4C18DE42" w14:textId="2CD67A22"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概率</w:t>
            </w:r>
          </w:p>
        </w:tc>
        <w:tc>
          <w:tcPr>
            <w:tcW w:w="696" w:type="dxa"/>
            <w:shd w:val="clear" w:color="auto" w:fill="auto"/>
            <w:vAlign w:val="center"/>
          </w:tcPr>
          <w:p w14:paraId="2A985200" w14:textId="76C7B15A"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影响</w:t>
            </w:r>
          </w:p>
        </w:tc>
        <w:tc>
          <w:tcPr>
            <w:tcW w:w="954" w:type="dxa"/>
            <w:shd w:val="clear" w:color="auto" w:fill="auto"/>
            <w:vAlign w:val="center"/>
          </w:tcPr>
          <w:p w14:paraId="308EA15E" w14:textId="05DD4622" w:rsidR="00FC7493" w:rsidRPr="005C0FF3" w:rsidRDefault="008A54D3" w:rsidP="0092031C">
            <w:pPr>
              <w:jc w:val="center"/>
              <w:rPr>
                <w:rFonts w:ascii="Times New Roman" w:hAnsi="Times New Roman"/>
                <w:b/>
                <w:color w:val="000000" w:themeColor="text1"/>
              </w:rPr>
            </w:pPr>
            <w:r w:rsidRPr="005C0FF3">
              <w:rPr>
                <w:rFonts w:ascii="Times New Roman" w:hAnsi="Times New Roman" w:hint="eastAsia"/>
                <w:b/>
                <w:color w:val="000000" w:themeColor="text1"/>
              </w:rPr>
              <w:t>暴露度</w:t>
            </w:r>
          </w:p>
        </w:tc>
      </w:tr>
      <w:tr w:rsidR="0031479A" w:rsidRPr="005C0FF3" w14:paraId="142ABCF7" w14:textId="77777777" w:rsidTr="0031479A">
        <w:tc>
          <w:tcPr>
            <w:tcW w:w="694" w:type="dxa"/>
            <w:shd w:val="clear" w:color="auto" w:fill="auto"/>
            <w:vAlign w:val="center"/>
          </w:tcPr>
          <w:p w14:paraId="2C9F4ED6" w14:textId="176534DE" w:rsidR="0031479A" w:rsidRPr="005C0FF3" w:rsidRDefault="0031479A" w:rsidP="0031479A">
            <w:pPr>
              <w:jc w:val="center"/>
              <w:rPr>
                <w:rFonts w:ascii="Times New Roman" w:hAnsi="Times New Roman"/>
                <w:color w:val="000000" w:themeColor="text1"/>
              </w:rPr>
            </w:pPr>
            <w:r>
              <w:rPr>
                <w:rFonts w:ascii="Times New Roman" w:hAnsi="Times New Roman" w:hint="eastAsia"/>
                <w:color w:val="000000" w:themeColor="text1"/>
              </w:rPr>
              <w:t>高</w:t>
            </w:r>
          </w:p>
        </w:tc>
        <w:tc>
          <w:tcPr>
            <w:tcW w:w="709" w:type="dxa"/>
            <w:shd w:val="clear" w:color="auto" w:fill="auto"/>
            <w:vAlign w:val="center"/>
          </w:tcPr>
          <w:p w14:paraId="76A037B0"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7B8553DE"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4EF7272" w14:textId="77777777" w:rsidR="0031479A" w:rsidRPr="005C0FF3" w:rsidRDefault="0031479A" w:rsidP="0031479A">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机器学习设计和研发遇到障碍</w:t>
            </w:r>
          </w:p>
        </w:tc>
        <w:tc>
          <w:tcPr>
            <w:tcW w:w="2004" w:type="dxa"/>
            <w:shd w:val="clear" w:color="auto" w:fill="auto"/>
            <w:vAlign w:val="center"/>
          </w:tcPr>
          <w:p w14:paraId="31065090" w14:textId="6BE8FFB8" w:rsidR="0031479A" w:rsidRPr="005C0FF3" w:rsidRDefault="0031479A" w:rsidP="0031479A">
            <w:pPr>
              <w:spacing w:line="240" w:lineRule="auto"/>
              <w:jc w:val="left"/>
              <w:rPr>
                <w:rFonts w:ascii="Times New Roman" w:hAnsi="Times New Roman"/>
                <w:color w:val="000000" w:themeColor="text1"/>
              </w:rPr>
            </w:pPr>
            <w:r>
              <w:rPr>
                <w:rFonts w:ascii="Times New Roman" w:hAnsi="Times New Roman" w:hint="eastAsia"/>
                <w:color w:val="000000" w:themeColor="text1"/>
              </w:rPr>
              <w:t>影响本项目的功能实现</w:t>
            </w:r>
          </w:p>
        </w:tc>
        <w:tc>
          <w:tcPr>
            <w:tcW w:w="721" w:type="dxa"/>
            <w:shd w:val="clear" w:color="auto" w:fill="auto"/>
            <w:vAlign w:val="center"/>
          </w:tcPr>
          <w:p w14:paraId="5A4D7349" w14:textId="0A84D8DA" w:rsidR="0031479A" w:rsidRPr="005C0FF3" w:rsidRDefault="0031479A" w:rsidP="0031479A">
            <w:pPr>
              <w:jc w:val="center"/>
              <w:rPr>
                <w:rFonts w:ascii="Times New Roman" w:hAnsi="Times New Roman"/>
                <w:color w:val="000000" w:themeColor="text1"/>
              </w:rPr>
            </w:pPr>
            <w:r>
              <w:rPr>
                <w:rFonts w:ascii="Times New Roman" w:hAnsi="Times New Roman"/>
                <w:color w:val="000000" w:themeColor="text1"/>
              </w:rPr>
              <w:t>90</w:t>
            </w:r>
            <w:r w:rsidRPr="005C0FF3">
              <w:rPr>
                <w:rFonts w:ascii="Times New Roman" w:hAnsi="Times New Roman"/>
                <w:color w:val="000000" w:themeColor="text1"/>
              </w:rPr>
              <w:t>%</w:t>
            </w:r>
          </w:p>
        </w:tc>
        <w:tc>
          <w:tcPr>
            <w:tcW w:w="696" w:type="dxa"/>
            <w:shd w:val="clear" w:color="auto" w:fill="auto"/>
            <w:vAlign w:val="center"/>
          </w:tcPr>
          <w:p w14:paraId="684CA297" w14:textId="77777777" w:rsidR="0031479A" w:rsidRPr="005C0FF3" w:rsidRDefault="0031479A" w:rsidP="0031479A">
            <w:pPr>
              <w:jc w:val="center"/>
              <w:rPr>
                <w:rFonts w:ascii="Times New Roman" w:hAnsi="Times New Roman"/>
                <w:color w:val="000000" w:themeColor="text1"/>
              </w:rPr>
            </w:pPr>
            <w:r w:rsidRPr="005C0FF3">
              <w:rPr>
                <w:rFonts w:ascii="Times New Roman" w:hAnsi="Times New Roman"/>
                <w:color w:val="000000" w:themeColor="text1"/>
              </w:rPr>
              <w:t>90</w:t>
            </w:r>
          </w:p>
        </w:tc>
        <w:tc>
          <w:tcPr>
            <w:tcW w:w="954" w:type="dxa"/>
            <w:shd w:val="clear" w:color="auto" w:fill="auto"/>
            <w:vAlign w:val="center"/>
          </w:tcPr>
          <w:p w14:paraId="5F066A59" w14:textId="257FE908" w:rsidR="0031479A" w:rsidRPr="005C0FF3" w:rsidRDefault="0031479A" w:rsidP="0031479A">
            <w:pPr>
              <w:jc w:val="center"/>
              <w:rPr>
                <w:rFonts w:ascii="Times New Roman" w:hAnsi="Times New Roman"/>
                <w:color w:val="000000" w:themeColor="text1"/>
              </w:rPr>
            </w:pPr>
            <w:r>
              <w:rPr>
                <w:rFonts w:ascii="Times New Roman" w:hAnsi="Times New Roman"/>
                <w:color w:val="000000" w:themeColor="text1"/>
              </w:rPr>
              <w:t>50</w:t>
            </w:r>
          </w:p>
        </w:tc>
      </w:tr>
      <w:tr w:rsidR="004C1608" w:rsidRPr="005C0FF3" w14:paraId="32D551DB" w14:textId="77777777" w:rsidTr="004C1608">
        <w:trPr>
          <w:trHeight w:val="516"/>
        </w:trPr>
        <w:tc>
          <w:tcPr>
            <w:tcW w:w="694" w:type="dxa"/>
            <w:shd w:val="clear" w:color="auto" w:fill="auto"/>
            <w:vAlign w:val="center"/>
          </w:tcPr>
          <w:p w14:paraId="6A55101B" w14:textId="4702C4EC" w:rsidR="00FC7493" w:rsidRPr="005C0FF3" w:rsidRDefault="004204F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065C2D09" w14:textId="38439CDA" w:rsidR="00FC7493" w:rsidRPr="005C0FF3" w:rsidRDefault="0063166F" w:rsidP="0092031C">
            <w:pPr>
              <w:jc w:val="center"/>
              <w:rPr>
                <w:rFonts w:ascii="Times New Roman" w:hAnsi="Times New Roman"/>
                <w:color w:val="000000" w:themeColor="text1"/>
              </w:rPr>
            </w:pPr>
            <w:r w:rsidRPr="005C0FF3">
              <w:rPr>
                <w:rFonts w:ascii="Times New Roman" w:hAnsi="Times New Roman" w:hint="eastAsia"/>
                <w:color w:val="000000" w:themeColor="text1"/>
              </w:rPr>
              <w:t>进度</w:t>
            </w:r>
          </w:p>
        </w:tc>
        <w:tc>
          <w:tcPr>
            <w:tcW w:w="902" w:type="dxa"/>
            <w:shd w:val="clear" w:color="auto" w:fill="auto"/>
            <w:vAlign w:val="center"/>
          </w:tcPr>
          <w:p w14:paraId="2FB1C702" w14:textId="14E5365B" w:rsidR="00FC7493" w:rsidRPr="005C0FF3" w:rsidRDefault="0063166F"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79E53CF" w14:textId="0949D75F" w:rsidR="00FC7493" w:rsidRPr="005C0FF3" w:rsidRDefault="0063166F"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开发进度紧迫</w:t>
            </w:r>
          </w:p>
        </w:tc>
        <w:tc>
          <w:tcPr>
            <w:tcW w:w="2004" w:type="dxa"/>
            <w:shd w:val="clear" w:color="auto" w:fill="auto"/>
            <w:vAlign w:val="center"/>
          </w:tcPr>
          <w:p w14:paraId="454187C7" w14:textId="6E6E247E" w:rsidR="00FC7493" w:rsidRPr="005C0FF3" w:rsidRDefault="0063166F"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可能会牺牲质量换取时间</w:t>
            </w:r>
          </w:p>
        </w:tc>
        <w:tc>
          <w:tcPr>
            <w:tcW w:w="721" w:type="dxa"/>
            <w:shd w:val="clear" w:color="auto" w:fill="auto"/>
            <w:vAlign w:val="center"/>
          </w:tcPr>
          <w:p w14:paraId="0DEF315D" w14:textId="00675157"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696" w:type="dxa"/>
            <w:shd w:val="clear" w:color="auto" w:fill="auto"/>
            <w:vAlign w:val="center"/>
          </w:tcPr>
          <w:p w14:paraId="0AF9FCC9" w14:textId="7A068431"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954" w:type="dxa"/>
            <w:shd w:val="clear" w:color="auto" w:fill="auto"/>
            <w:vAlign w:val="center"/>
          </w:tcPr>
          <w:p w14:paraId="33636EAE" w14:textId="6940549D" w:rsidR="00FC7493" w:rsidRPr="005C0FF3" w:rsidRDefault="00954A1E"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226B7C89" w14:textId="77777777" w:rsidTr="004C1608">
        <w:tc>
          <w:tcPr>
            <w:tcW w:w="694" w:type="dxa"/>
            <w:shd w:val="clear" w:color="auto" w:fill="auto"/>
            <w:vAlign w:val="center"/>
          </w:tcPr>
          <w:p w14:paraId="1801F7E2" w14:textId="35DE2D5C"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231D0824" w14:textId="42DC524C"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需求</w:t>
            </w:r>
          </w:p>
        </w:tc>
        <w:tc>
          <w:tcPr>
            <w:tcW w:w="902" w:type="dxa"/>
            <w:shd w:val="clear" w:color="auto" w:fill="auto"/>
            <w:vAlign w:val="center"/>
          </w:tcPr>
          <w:p w14:paraId="795A285E" w14:textId="0B203462" w:rsidR="00FC7493" w:rsidRPr="005C0FF3" w:rsidRDefault="00B24044"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1772" w:type="dxa"/>
            <w:shd w:val="clear" w:color="auto" w:fill="auto"/>
            <w:vAlign w:val="center"/>
          </w:tcPr>
          <w:p w14:paraId="09B9D348" w14:textId="6CC62581" w:rsidR="00FC7493" w:rsidRPr="005C0FF3" w:rsidRDefault="00B2404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需求变更频繁</w:t>
            </w:r>
          </w:p>
        </w:tc>
        <w:tc>
          <w:tcPr>
            <w:tcW w:w="2004" w:type="dxa"/>
            <w:shd w:val="clear" w:color="auto" w:fill="auto"/>
            <w:vAlign w:val="center"/>
          </w:tcPr>
          <w:p w14:paraId="4A691751" w14:textId="6CF66F9F" w:rsidR="00FC7493" w:rsidRPr="005C0FF3" w:rsidRDefault="00B2404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大量的返工</w:t>
            </w:r>
          </w:p>
        </w:tc>
        <w:tc>
          <w:tcPr>
            <w:tcW w:w="721" w:type="dxa"/>
            <w:shd w:val="clear" w:color="auto" w:fill="auto"/>
            <w:vAlign w:val="center"/>
          </w:tcPr>
          <w:p w14:paraId="7E5B12BC" w14:textId="7FFCA4E5"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696" w:type="dxa"/>
            <w:shd w:val="clear" w:color="auto" w:fill="auto"/>
            <w:vAlign w:val="center"/>
          </w:tcPr>
          <w:p w14:paraId="26FA064A" w14:textId="4B63F59C"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954" w:type="dxa"/>
            <w:shd w:val="clear" w:color="auto" w:fill="auto"/>
            <w:vAlign w:val="center"/>
          </w:tcPr>
          <w:p w14:paraId="60D01E7F" w14:textId="16424D8D" w:rsidR="00FC7493" w:rsidRPr="005C0FF3" w:rsidRDefault="00B24044"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3B3E9CAA" w14:textId="77777777" w:rsidTr="004C1608">
        <w:tc>
          <w:tcPr>
            <w:tcW w:w="694" w:type="dxa"/>
            <w:shd w:val="clear" w:color="auto" w:fill="auto"/>
            <w:vAlign w:val="center"/>
          </w:tcPr>
          <w:p w14:paraId="46D46C9B" w14:textId="18B96D6B" w:rsidR="00FC7493" w:rsidRPr="005C0FF3" w:rsidRDefault="00EF16EA" w:rsidP="0092031C">
            <w:pPr>
              <w:jc w:val="center"/>
              <w:rPr>
                <w:rFonts w:ascii="Times New Roman" w:hAnsi="Times New Roman"/>
                <w:color w:val="000000" w:themeColor="text1"/>
              </w:rPr>
            </w:pPr>
            <w:r w:rsidRPr="005C0FF3">
              <w:rPr>
                <w:rFonts w:ascii="Times New Roman" w:hAnsi="Times New Roman" w:hint="eastAsia"/>
                <w:color w:val="000000" w:themeColor="text1"/>
              </w:rPr>
              <w:t>高</w:t>
            </w:r>
          </w:p>
        </w:tc>
        <w:tc>
          <w:tcPr>
            <w:tcW w:w="709" w:type="dxa"/>
            <w:shd w:val="clear" w:color="auto" w:fill="auto"/>
            <w:vAlign w:val="center"/>
          </w:tcPr>
          <w:p w14:paraId="192EB6CE" w14:textId="32928380" w:rsidR="00FC7493" w:rsidRPr="005C0FF3" w:rsidRDefault="00EF16EA" w:rsidP="0092031C">
            <w:pPr>
              <w:jc w:val="center"/>
              <w:rPr>
                <w:rFonts w:ascii="Times New Roman" w:hAnsi="Times New Roman"/>
                <w:color w:val="000000" w:themeColor="text1"/>
              </w:rPr>
            </w:pPr>
            <w:r w:rsidRPr="005C0FF3">
              <w:rPr>
                <w:rFonts w:ascii="Times New Roman" w:hAnsi="Times New Roman" w:hint="eastAsia"/>
                <w:color w:val="000000" w:themeColor="text1"/>
              </w:rPr>
              <w:t>进度</w:t>
            </w:r>
          </w:p>
        </w:tc>
        <w:tc>
          <w:tcPr>
            <w:tcW w:w="902" w:type="dxa"/>
            <w:shd w:val="clear" w:color="auto" w:fill="auto"/>
            <w:vAlign w:val="center"/>
          </w:tcPr>
          <w:p w14:paraId="5623798E" w14:textId="6696D8E4" w:rsidR="00FC7493" w:rsidRPr="005C0FF3" w:rsidRDefault="00182C0E"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2FE64CA7" w14:textId="4AB589F3" w:rsidR="00FC7493" w:rsidRPr="005C0FF3" w:rsidRDefault="00182C0E"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项目规模估计</w:t>
            </w:r>
            <w:r w:rsidR="005F5B71" w:rsidRPr="005C0FF3">
              <w:rPr>
                <w:rFonts w:ascii="Times New Roman" w:hAnsi="Times New Roman" w:hint="eastAsia"/>
                <w:color w:val="000000" w:themeColor="text1"/>
              </w:rPr>
              <w:t>过</w:t>
            </w:r>
            <w:r w:rsidRPr="005C0FF3">
              <w:rPr>
                <w:rFonts w:ascii="Times New Roman" w:hAnsi="Times New Roman" w:hint="eastAsia"/>
                <w:color w:val="000000" w:themeColor="text1"/>
              </w:rPr>
              <w:t>低</w:t>
            </w:r>
          </w:p>
        </w:tc>
        <w:tc>
          <w:tcPr>
            <w:tcW w:w="2004" w:type="dxa"/>
            <w:shd w:val="clear" w:color="auto" w:fill="auto"/>
            <w:vAlign w:val="center"/>
          </w:tcPr>
          <w:p w14:paraId="51EC94C2" w14:textId="111044CD" w:rsidR="00FC7493" w:rsidRPr="005C0FF3" w:rsidRDefault="00C211D4"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开发进度缓慢</w:t>
            </w:r>
          </w:p>
        </w:tc>
        <w:tc>
          <w:tcPr>
            <w:tcW w:w="721" w:type="dxa"/>
            <w:shd w:val="clear" w:color="auto" w:fill="auto"/>
            <w:vAlign w:val="center"/>
          </w:tcPr>
          <w:p w14:paraId="72F57A70" w14:textId="471D2180"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60%</w:t>
            </w:r>
          </w:p>
        </w:tc>
        <w:tc>
          <w:tcPr>
            <w:tcW w:w="696" w:type="dxa"/>
            <w:shd w:val="clear" w:color="auto" w:fill="auto"/>
            <w:vAlign w:val="center"/>
          </w:tcPr>
          <w:p w14:paraId="20CEC2D1" w14:textId="32D63487"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80</w:t>
            </w:r>
          </w:p>
        </w:tc>
        <w:tc>
          <w:tcPr>
            <w:tcW w:w="954" w:type="dxa"/>
            <w:shd w:val="clear" w:color="auto" w:fill="auto"/>
            <w:vAlign w:val="center"/>
          </w:tcPr>
          <w:p w14:paraId="37147D61" w14:textId="3D45428A" w:rsidR="00FC7493" w:rsidRPr="005C0FF3" w:rsidRDefault="00C8703E" w:rsidP="0092031C">
            <w:pPr>
              <w:jc w:val="center"/>
              <w:rPr>
                <w:rFonts w:ascii="Times New Roman" w:hAnsi="Times New Roman"/>
                <w:color w:val="000000" w:themeColor="text1"/>
              </w:rPr>
            </w:pPr>
            <w:r w:rsidRPr="005C0FF3">
              <w:rPr>
                <w:rFonts w:ascii="Times New Roman" w:hAnsi="Times New Roman"/>
                <w:color w:val="000000" w:themeColor="text1"/>
              </w:rPr>
              <w:t>48</w:t>
            </w:r>
          </w:p>
        </w:tc>
      </w:tr>
      <w:tr w:rsidR="004C1608" w:rsidRPr="005C0FF3" w14:paraId="2CEAA3FC" w14:textId="77777777" w:rsidTr="004C1608">
        <w:tc>
          <w:tcPr>
            <w:tcW w:w="694" w:type="dxa"/>
            <w:shd w:val="clear" w:color="auto" w:fill="auto"/>
            <w:vAlign w:val="center"/>
          </w:tcPr>
          <w:p w14:paraId="44774BD2" w14:textId="492F96DD"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709" w:type="dxa"/>
            <w:shd w:val="clear" w:color="auto" w:fill="auto"/>
            <w:vAlign w:val="center"/>
          </w:tcPr>
          <w:p w14:paraId="0195B7D8" w14:textId="044574E6"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角色</w:t>
            </w:r>
          </w:p>
        </w:tc>
        <w:tc>
          <w:tcPr>
            <w:tcW w:w="902" w:type="dxa"/>
            <w:shd w:val="clear" w:color="auto" w:fill="auto"/>
            <w:vAlign w:val="center"/>
          </w:tcPr>
          <w:p w14:paraId="5607802E" w14:textId="77A252D9" w:rsidR="00767FE3" w:rsidRPr="005C0FF3" w:rsidRDefault="00767FE3" w:rsidP="0092031C">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1772" w:type="dxa"/>
            <w:shd w:val="clear" w:color="auto" w:fill="auto"/>
            <w:vAlign w:val="center"/>
          </w:tcPr>
          <w:p w14:paraId="7DA99439" w14:textId="295150FC"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开发人员沟通不力</w:t>
            </w:r>
          </w:p>
        </w:tc>
        <w:tc>
          <w:tcPr>
            <w:tcW w:w="2004" w:type="dxa"/>
            <w:shd w:val="clear" w:color="auto" w:fill="auto"/>
            <w:vAlign w:val="center"/>
          </w:tcPr>
          <w:p w14:paraId="1E2A4B0C" w14:textId="2F9C9AA8"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各模块耦合时存在问题</w:t>
            </w:r>
          </w:p>
        </w:tc>
        <w:tc>
          <w:tcPr>
            <w:tcW w:w="721" w:type="dxa"/>
            <w:shd w:val="clear" w:color="auto" w:fill="auto"/>
            <w:vAlign w:val="center"/>
          </w:tcPr>
          <w:p w14:paraId="0D38C746" w14:textId="4B488C27"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4</w:t>
            </w:r>
            <w:r w:rsidR="00767FE3" w:rsidRPr="005C0FF3">
              <w:rPr>
                <w:rFonts w:ascii="Times New Roman" w:hAnsi="Times New Roman"/>
                <w:color w:val="000000" w:themeColor="text1"/>
              </w:rPr>
              <w:t>0%</w:t>
            </w:r>
          </w:p>
        </w:tc>
        <w:tc>
          <w:tcPr>
            <w:tcW w:w="696" w:type="dxa"/>
            <w:shd w:val="clear" w:color="auto" w:fill="auto"/>
            <w:vAlign w:val="center"/>
          </w:tcPr>
          <w:p w14:paraId="743340E9" w14:textId="1ED06B89"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9</w:t>
            </w:r>
            <w:r w:rsidR="00767FE3" w:rsidRPr="005C0FF3">
              <w:rPr>
                <w:rFonts w:ascii="Times New Roman" w:hAnsi="Times New Roman"/>
                <w:color w:val="000000" w:themeColor="text1"/>
              </w:rPr>
              <w:t>0</w:t>
            </w:r>
          </w:p>
        </w:tc>
        <w:tc>
          <w:tcPr>
            <w:tcW w:w="954" w:type="dxa"/>
            <w:shd w:val="clear" w:color="auto" w:fill="auto"/>
            <w:vAlign w:val="center"/>
          </w:tcPr>
          <w:p w14:paraId="6D4E1D5B" w14:textId="39358E3C" w:rsidR="00767FE3" w:rsidRPr="005C0FF3" w:rsidRDefault="00AD6E98" w:rsidP="0092031C">
            <w:pPr>
              <w:jc w:val="center"/>
              <w:rPr>
                <w:rFonts w:ascii="Times New Roman" w:hAnsi="Times New Roman"/>
                <w:color w:val="000000" w:themeColor="text1"/>
              </w:rPr>
            </w:pPr>
            <w:r w:rsidRPr="005C0FF3">
              <w:rPr>
                <w:rFonts w:ascii="Times New Roman" w:hAnsi="Times New Roman"/>
                <w:color w:val="000000" w:themeColor="text1"/>
              </w:rPr>
              <w:t>36</w:t>
            </w:r>
          </w:p>
        </w:tc>
      </w:tr>
      <w:tr w:rsidR="004C1608" w:rsidRPr="005C0FF3" w14:paraId="4CB77ADF" w14:textId="77777777" w:rsidTr="004C1608">
        <w:tc>
          <w:tcPr>
            <w:tcW w:w="694" w:type="dxa"/>
            <w:shd w:val="clear" w:color="auto" w:fill="auto"/>
            <w:vAlign w:val="center"/>
          </w:tcPr>
          <w:p w14:paraId="79571188" w14:textId="054E7455"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709" w:type="dxa"/>
            <w:shd w:val="clear" w:color="auto" w:fill="auto"/>
            <w:vAlign w:val="center"/>
          </w:tcPr>
          <w:p w14:paraId="1C487D9A" w14:textId="2DD192B5"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240745B4" w14:textId="5BF5FB93"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4609CC2D" w14:textId="7D22CBB3"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项目数据来自开源</w:t>
            </w:r>
            <w:r w:rsidRPr="005C0FF3">
              <w:rPr>
                <w:rFonts w:ascii="Times New Roman" w:hAnsi="Times New Roman"/>
                <w:color w:val="000000" w:themeColor="text1"/>
              </w:rPr>
              <w:t>API</w:t>
            </w:r>
          </w:p>
        </w:tc>
        <w:tc>
          <w:tcPr>
            <w:tcW w:w="2004" w:type="dxa"/>
            <w:shd w:val="clear" w:color="auto" w:fill="auto"/>
            <w:vAlign w:val="center"/>
          </w:tcPr>
          <w:p w14:paraId="00EAC6A0" w14:textId="1DF819D7"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API</w:t>
            </w:r>
            <w:r w:rsidRPr="005C0FF3">
              <w:rPr>
                <w:rFonts w:ascii="Times New Roman" w:hAnsi="Times New Roman" w:hint="eastAsia"/>
                <w:color w:val="000000" w:themeColor="text1"/>
              </w:rPr>
              <w:t>不确定性较高，</w:t>
            </w:r>
            <w:r w:rsidRPr="005C0FF3">
              <w:rPr>
                <w:rFonts w:ascii="Times New Roman" w:hAnsi="Times New Roman"/>
                <w:color w:val="000000" w:themeColor="text1"/>
              </w:rPr>
              <w:t>API</w:t>
            </w:r>
            <w:r w:rsidRPr="005C0FF3">
              <w:rPr>
                <w:rFonts w:ascii="Times New Roman" w:hAnsi="Times New Roman" w:hint="eastAsia"/>
                <w:color w:val="000000" w:themeColor="text1"/>
              </w:rPr>
              <w:t>的</w:t>
            </w:r>
            <w:proofErr w:type="gramStart"/>
            <w:r w:rsidRPr="005C0FF3">
              <w:rPr>
                <w:rFonts w:ascii="Times New Roman" w:hAnsi="Times New Roman" w:hint="eastAsia"/>
                <w:color w:val="000000" w:themeColor="text1"/>
              </w:rPr>
              <w:t>不</w:t>
            </w:r>
            <w:proofErr w:type="gramEnd"/>
            <w:r w:rsidRPr="005C0FF3">
              <w:rPr>
                <w:rFonts w:ascii="Times New Roman" w:hAnsi="Times New Roman" w:hint="eastAsia"/>
                <w:color w:val="000000" w:themeColor="text1"/>
              </w:rPr>
              <w:t>可用可能导致项目崩溃</w:t>
            </w:r>
          </w:p>
        </w:tc>
        <w:tc>
          <w:tcPr>
            <w:tcW w:w="721" w:type="dxa"/>
            <w:shd w:val="clear" w:color="auto" w:fill="auto"/>
            <w:vAlign w:val="center"/>
          </w:tcPr>
          <w:p w14:paraId="49D2874B" w14:textId="2A27D25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40%</w:t>
            </w:r>
          </w:p>
        </w:tc>
        <w:tc>
          <w:tcPr>
            <w:tcW w:w="696" w:type="dxa"/>
            <w:shd w:val="clear" w:color="auto" w:fill="auto"/>
            <w:vAlign w:val="center"/>
          </w:tcPr>
          <w:p w14:paraId="2C9D37AB" w14:textId="349730E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90</w:t>
            </w:r>
          </w:p>
        </w:tc>
        <w:tc>
          <w:tcPr>
            <w:tcW w:w="954" w:type="dxa"/>
            <w:shd w:val="clear" w:color="auto" w:fill="auto"/>
            <w:vAlign w:val="center"/>
          </w:tcPr>
          <w:p w14:paraId="266D5DE2" w14:textId="5AEBDFDA"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36</w:t>
            </w:r>
          </w:p>
        </w:tc>
      </w:tr>
      <w:tr w:rsidR="004C1608" w:rsidRPr="005C0FF3" w14:paraId="1DF84EC4" w14:textId="77777777" w:rsidTr="004C1608">
        <w:tc>
          <w:tcPr>
            <w:tcW w:w="694" w:type="dxa"/>
            <w:shd w:val="clear" w:color="auto" w:fill="auto"/>
            <w:vAlign w:val="center"/>
          </w:tcPr>
          <w:p w14:paraId="0FEA998C" w14:textId="5135747B" w:rsidR="00767FE3" w:rsidRPr="005C0FF3" w:rsidRDefault="008F5F68"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709" w:type="dxa"/>
            <w:shd w:val="clear" w:color="auto" w:fill="auto"/>
            <w:vAlign w:val="center"/>
          </w:tcPr>
          <w:p w14:paraId="36113E3E" w14:textId="3634F887"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技术</w:t>
            </w:r>
          </w:p>
        </w:tc>
        <w:tc>
          <w:tcPr>
            <w:tcW w:w="902" w:type="dxa"/>
            <w:shd w:val="clear" w:color="auto" w:fill="auto"/>
            <w:vAlign w:val="center"/>
          </w:tcPr>
          <w:p w14:paraId="4E8D94B5" w14:textId="3F9D45F1"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中</w:t>
            </w:r>
          </w:p>
        </w:tc>
        <w:tc>
          <w:tcPr>
            <w:tcW w:w="1772" w:type="dxa"/>
            <w:shd w:val="clear" w:color="auto" w:fill="auto"/>
            <w:vAlign w:val="center"/>
          </w:tcPr>
          <w:p w14:paraId="288EC8D5" w14:textId="3A165FBC" w:rsidR="00767FE3" w:rsidRPr="005C0FF3" w:rsidRDefault="00BE5E89"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开发人员对于开发框架和</w:t>
            </w:r>
            <w:r w:rsidR="00982E40" w:rsidRPr="005C0FF3">
              <w:rPr>
                <w:rFonts w:ascii="Times New Roman" w:hAnsi="Times New Roman" w:hint="eastAsia"/>
                <w:color w:val="000000" w:themeColor="text1"/>
              </w:rPr>
              <w:t>量化</w:t>
            </w:r>
            <w:r w:rsidRPr="005C0FF3">
              <w:rPr>
                <w:rFonts w:ascii="Times New Roman" w:hAnsi="Times New Roman" w:hint="eastAsia"/>
                <w:color w:val="000000" w:themeColor="text1"/>
              </w:rPr>
              <w:t>相关知识生疏</w:t>
            </w:r>
          </w:p>
        </w:tc>
        <w:tc>
          <w:tcPr>
            <w:tcW w:w="2004" w:type="dxa"/>
            <w:shd w:val="clear" w:color="auto" w:fill="auto"/>
            <w:vAlign w:val="center"/>
          </w:tcPr>
          <w:p w14:paraId="08BB6E7F" w14:textId="545DF47C" w:rsidR="00767FE3" w:rsidRPr="005C0FF3" w:rsidRDefault="008F5F68"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开发时间将拉长</w:t>
            </w:r>
          </w:p>
        </w:tc>
        <w:tc>
          <w:tcPr>
            <w:tcW w:w="721" w:type="dxa"/>
            <w:shd w:val="clear" w:color="auto" w:fill="auto"/>
            <w:vAlign w:val="center"/>
          </w:tcPr>
          <w:p w14:paraId="198AACD2" w14:textId="6C310F58"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50%</w:t>
            </w:r>
          </w:p>
        </w:tc>
        <w:tc>
          <w:tcPr>
            <w:tcW w:w="696" w:type="dxa"/>
            <w:shd w:val="clear" w:color="auto" w:fill="auto"/>
            <w:vAlign w:val="center"/>
          </w:tcPr>
          <w:p w14:paraId="7814ADFB" w14:textId="2D53E70D"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40</w:t>
            </w:r>
          </w:p>
        </w:tc>
        <w:tc>
          <w:tcPr>
            <w:tcW w:w="954" w:type="dxa"/>
            <w:shd w:val="clear" w:color="auto" w:fill="auto"/>
            <w:vAlign w:val="center"/>
          </w:tcPr>
          <w:p w14:paraId="4C637124" w14:textId="7DD99F04" w:rsidR="00767FE3" w:rsidRPr="005C0FF3" w:rsidRDefault="008F5F68" w:rsidP="00F444A5">
            <w:pPr>
              <w:jc w:val="center"/>
              <w:rPr>
                <w:rFonts w:ascii="Times New Roman" w:hAnsi="Times New Roman"/>
                <w:color w:val="000000" w:themeColor="text1"/>
              </w:rPr>
            </w:pPr>
            <w:r w:rsidRPr="005C0FF3">
              <w:rPr>
                <w:rFonts w:ascii="Times New Roman" w:hAnsi="Times New Roman"/>
                <w:color w:val="000000" w:themeColor="text1"/>
              </w:rPr>
              <w:t>20</w:t>
            </w:r>
          </w:p>
        </w:tc>
      </w:tr>
      <w:tr w:rsidR="004C1608" w:rsidRPr="005C0FF3" w14:paraId="74ADF6DE" w14:textId="77777777" w:rsidTr="004C1608">
        <w:tc>
          <w:tcPr>
            <w:tcW w:w="694" w:type="dxa"/>
            <w:shd w:val="clear" w:color="auto" w:fill="auto"/>
            <w:vAlign w:val="center"/>
          </w:tcPr>
          <w:p w14:paraId="0E9BD9F4" w14:textId="5C7CBD20"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709" w:type="dxa"/>
            <w:shd w:val="clear" w:color="auto" w:fill="auto"/>
            <w:vAlign w:val="center"/>
          </w:tcPr>
          <w:p w14:paraId="0C051FF0" w14:textId="6A7DEF34"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角色</w:t>
            </w:r>
          </w:p>
        </w:tc>
        <w:tc>
          <w:tcPr>
            <w:tcW w:w="902" w:type="dxa"/>
            <w:shd w:val="clear" w:color="auto" w:fill="auto"/>
            <w:vAlign w:val="center"/>
          </w:tcPr>
          <w:p w14:paraId="3BA6F9CD" w14:textId="7CDF6963" w:rsidR="00767FE3" w:rsidRPr="005C0FF3" w:rsidRDefault="00767FE3" w:rsidP="00F444A5">
            <w:pPr>
              <w:jc w:val="center"/>
              <w:rPr>
                <w:rFonts w:ascii="Times New Roman" w:hAnsi="Times New Roman"/>
                <w:color w:val="000000" w:themeColor="text1"/>
              </w:rPr>
            </w:pPr>
            <w:r w:rsidRPr="005C0FF3">
              <w:rPr>
                <w:rFonts w:ascii="Times New Roman" w:hAnsi="Times New Roman" w:hint="eastAsia"/>
                <w:color w:val="000000" w:themeColor="text1"/>
              </w:rPr>
              <w:t>低</w:t>
            </w:r>
          </w:p>
        </w:tc>
        <w:tc>
          <w:tcPr>
            <w:tcW w:w="1772" w:type="dxa"/>
            <w:shd w:val="clear" w:color="auto" w:fill="auto"/>
            <w:vAlign w:val="center"/>
          </w:tcPr>
          <w:p w14:paraId="0FCA0F7B" w14:textId="4D62938A"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开发人员同时担任测试角色</w:t>
            </w:r>
          </w:p>
        </w:tc>
        <w:tc>
          <w:tcPr>
            <w:tcW w:w="2004" w:type="dxa"/>
            <w:shd w:val="clear" w:color="auto" w:fill="auto"/>
            <w:vAlign w:val="center"/>
          </w:tcPr>
          <w:p w14:paraId="55C0ABA3" w14:textId="43F3B769" w:rsidR="00767FE3" w:rsidRPr="005C0FF3" w:rsidRDefault="00767FE3"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更多软件缺陷未被发现</w:t>
            </w:r>
          </w:p>
        </w:tc>
        <w:tc>
          <w:tcPr>
            <w:tcW w:w="721" w:type="dxa"/>
            <w:shd w:val="clear" w:color="auto" w:fill="auto"/>
            <w:vAlign w:val="center"/>
          </w:tcPr>
          <w:p w14:paraId="5B8570C4" w14:textId="386790E8"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80%</w:t>
            </w:r>
          </w:p>
        </w:tc>
        <w:tc>
          <w:tcPr>
            <w:tcW w:w="696" w:type="dxa"/>
            <w:shd w:val="clear" w:color="auto" w:fill="auto"/>
            <w:vAlign w:val="center"/>
          </w:tcPr>
          <w:p w14:paraId="29440644" w14:textId="30F3A529"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20</w:t>
            </w:r>
          </w:p>
        </w:tc>
        <w:tc>
          <w:tcPr>
            <w:tcW w:w="954" w:type="dxa"/>
            <w:shd w:val="clear" w:color="auto" w:fill="auto"/>
            <w:vAlign w:val="center"/>
          </w:tcPr>
          <w:p w14:paraId="31B12A3B" w14:textId="0E13F2CF" w:rsidR="00767FE3" w:rsidRPr="005C0FF3" w:rsidRDefault="00767FE3" w:rsidP="00F444A5">
            <w:pPr>
              <w:jc w:val="center"/>
              <w:rPr>
                <w:rFonts w:ascii="Times New Roman" w:hAnsi="Times New Roman"/>
                <w:color w:val="000000" w:themeColor="text1"/>
              </w:rPr>
            </w:pPr>
            <w:r w:rsidRPr="005C0FF3">
              <w:rPr>
                <w:rFonts w:ascii="Times New Roman" w:hAnsi="Times New Roman"/>
                <w:color w:val="000000" w:themeColor="text1"/>
              </w:rPr>
              <w:t>16</w:t>
            </w:r>
          </w:p>
        </w:tc>
      </w:tr>
    </w:tbl>
    <w:p w14:paraId="1F94A70F" w14:textId="77777777" w:rsidR="00B55947" w:rsidRPr="005C0FF3" w:rsidRDefault="00B55947" w:rsidP="00B55947">
      <w:pPr>
        <w:rPr>
          <w:rFonts w:ascii="Times New Roman" w:hAnsi="Times New Roman"/>
          <w:b/>
          <w:sz w:val="24"/>
          <w:szCs w:val="24"/>
        </w:rPr>
      </w:pPr>
      <w:r w:rsidRPr="005C0FF3">
        <w:rPr>
          <w:rFonts w:ascii="Times New Roman" w:hAnsi="Times New Roman" w:hint="eastAsia"/>
          <w:b/>
          <w:sz w:val="24"/>
          <w:szCs w:val="24"/>
        </w:rPr>
        <w:t>备注：</w:t>
      </w:r>
    </w:p>
    <w:p w14:paraId="24D99EAD" w14:textId="3847DD2E" w:rsidR="00B55947" w:rsidRPr="005C0FF3" w:rsidRDefault="00B55947" w:rsidP="00B55947">
      <w:pPr>
        <w:rPr>
          <w:rFonts w:ascii="Times New Roman" w:hAnsi="Times New Roman"/>
          <w:sz w:val="24"/>
          <w:szCs w:val="24"/>
        </w:rPr>
      </w:pPr>
      <w:r w:rsidRPr="005C0FF3">
        <w:rPr>
          <w:rFonts w:ascii="Times New Roman" w:hAnsi="Times New Roman"/>
          <w:sz w:val="24"/>
          <w:szCs w:val="24"/>
        </w:rPr>
        <w:t>1.</w:t>
      </w:r>
      <w:r w:rsidR="009D6541" w:rsidRPr="005C0FF3">
        <w:rPr>
          <w:rFonts w:ascii="Times New Roman" w:hAnsi="Times New Roman" w:hint="eastAsia"/>
          <w:sz w:val="24"/>
          <w:szCs w:val="24"/>
        </w:rPr>
        <w:t>发生概率</w:t>
      </w:r>
      <w:r w:rsidR="005E1484" w:rsidRPr="005C0FF3">
        <w:rPr>
          <w:rFonts w:ascii="Times New Roman" w:hAnsi="Times New Roman" w:hint="eastAsia"/>
          <w:sz w:val="24"/>
          <w:szCs w:val="24"/>
        </w:rPr>
        <w:t>以百分比表示，严重性</w:t>
      </w:r>
      <w:r w:rsidRPr="005C0FF3">
        <w:rPr>
          <w:rFonts w:ascii="Times New Roman" w:hAnsi="Times New Roman" w:hint="eastAsia"/>
          <w:sz w:val="24"/>
          <w:szCs w:val="24"/>
        </w:rPr>
        <w:t>程度从</w:t>
      </w:r>
      <w:r w:rsidRPr="005C0FF3">
        <w:rPr>
          <w:rFonts w:ascii="Times New Roman" w:hAnsi="Times New Roman"/>
          <w:sz w:val="24"/>
          <w:szCs w:val="24"/>
        </w:rPr>
        <w:t>1</w:t>
      </w:r>
      <w:r w:rsidR="005E1484" w:rsidRPr="005C0FF3">
        <w:rPr>
          <w:rFonts w:ascii="Times New Roman" w:hAnsi="Times New Roman" w:hint="eastAsia"/>
          <w:sz w:val="24"/>
          <w:szCs w:val="24"/>
        </w:rPr>
        <w:t>到</w:t>
      </w:r>
      <w:r w:rsidR="005E1484" w:rsidRPr="005C0FF3">
        <w:rPr>
          <w:rFonts w:ascii="Times New Roman" w:hAnsi="Times New Roman"/>
          <w:sz w:val="24"/>
          <w:szCs w:val="24"/>
        </w:rPr>
        <w:t>100</w:t>
      </w:r>
      <w:r w:rsidRPr="005C0FF3">
        <w:rPr>
          <w:rFonts w:ascii="Times New Roman" w:hAnsi="Times New Roman" w:hint="eastAsia"/>
          <w:sz w:val="24"/>
          <w:szCs w:val="24"/>
        </w:rPr>
        <w:t>依次递增；</w:t>
      </w:r>
    </w:p>
    <w:p w14:paraId="5235E2AF" w14:textId="7E242CBB" w:rsidR="009D6541" w:rsidRPr="005C0FF3" w:rsidRDefault="00B55947" w:rsidP="0092031C">
      <w:pPr>
        <w:rPr>
          <w:rFonts w:ascii="Times New Roman" w:hAnsi="Times New Roman"/>
          <w:sz w:val="24"/>
          <w:szCs w:val="24"/>
        </w:rPr>
      </w:pPr>
      <w:r w:rsidRPr="005C0FF3">
        <w:rPr>
          <w:rFonts w:ascii="Times New Roman" w:hAnsi="Times New Roman"/>
          <w:sz w:val="24"/>
          <w:szCs w:val="24"/>
        </w:rPr>
        <w:lastRenderedPageBreak/>
        <w:t>2.</w:t>
      </w:r>
      <w:r w:rsidR="009D6541" w:rsidRPr="005C0FF3">
        <w:rPr>
          <w:rFonts w:ascii="Times New Roman" w:hAnsi="Times New Roman" w:hint="eastAsia"/>
          <w:sz w:val="24"/>
          <w:szCs w:val="24"/>
        </w:rPr>
        <w:t>风险暴露度</w:t>
      </w:r>
      <w:r w:rsidR="009D6541" w:rsidRPr="005C0FF3">
        <w:rPr>
          <w:rFonts w:ascii="Times New Roman" w:hAnsi="Times New Roman"/>
          <w:sz w:val="24"/>
          <w:szCs w:val="24"/>
        </w:rPr>
        <w:t>=</w:t>
      </w:r>
      <w:r w:rsidR="009D6541" w:rsidRPr="005C0FF3">
        <w:rPr>
          <w:rFonts w:ascii="Times New Roman" w:hAnsi="Times New Roman" w:hint="eastAsia"/>
          <w:sz w:val="24"/>
          <w:szCs w:val="24"/>
        </w:rPr>
        <w:t>发生概率</w:t>
      </w:r>
      <w:r w:rsidR="008D2AB1" w:rsidRPr="005C0FF3">
        <w:rPr>
          <w:rFonts w:ascii="Times New Roman" w:hAnsi="Times New Roman"/>
          <w:sz w:val="24"/>
          <w:szCs w:val="24"/>
        </w:rPr>
        <w:t>*</w:t>
      </w:r>
      <w:r w:rsidR="008D2AB1" w:rsidRPr="005C0FF3">
        <w:rPr>
          <w:rFonts w:ascii="Times New Roman" w:hAnsi="Times New Roman" w:hint="eastAsia"/>
          <w:sz w:val="24"/>
          <w:szCs w:val="24"/>
        </w:rPr>
        <w:t>影响度</w:t>
      </w:r>
    </w:p>
    <w:p w14:paraId="17EE02FC" w14:textId="7DBCC6F2" w:rsidR="00AC108F" w:rsidRPr="005C0FF3" w:rsidRDefault="00B55947" w:rsidP="0092031C">
      <w:pPr>
        <w:rPr>
          <w:rFonts w:ascii="Times New Roman" w:hAnsi="Times New Roman"/>
          <w:sz w:val="24"/>
          <w:szCs w:val="24"/>
        </w:rPr>
      </w:pPr>
      <w:r w:rsidRPr="005C0FF3">
        <w:rPr>
          <w:rFonts w:ascii="Times New Roman" w:hAnsi="Times New Roman"/>
          <w:sz w:val="24"/>
          <w:szCs w:val="24"/>
        </w:rPr>
        <w:t>3.</w:t>
      </w:r>
      <w:r w:rsidR="005C76AB" w:rsidRPr="005C0FF3">
        <w:rPr>
          <w:rFonts w:ascii="Times New Roman" w:hAnsi="Times New Roman" w:hint="eastAsia"/>
          <w:sz w:val="24"/>
          <w:szCs w:val="24"/>
        </w:rPr>
        <w:t>以风险</w:t>
      </w:r>
      <w:r w:rsidR="00DB3B0A" w:rsidRPr="005C0FF3">
        <w:rPr>
          <w:rFonts w:ascii="Times New Roman" w:hAnsi="Times New Roman" w:hint="eastAsia"/>
          <w:sz w:val="24"/>
          <w:szCs w:val="24"/>
        </w:rPr>
        <w:t>等</w:t>
      </w:r>
      <w:r w:rsidR="005C76AB" w:rsidRPr="005C0FF3">
        <w:rPr>
          <w:rFonts w:ascii="Times New Roman" w:hAnsi="Times New Roman" w:hint="eastAsia"/>
          <w:sz w:val="24"/>
          <w:szCs w:val="24"/>
        </w:rPr>
        <w:t>级从高到低排序</w:t>
      </w:r>
      <w:r w:rsidRPr="005C0FF3">
        <w:rPr>
          <w:rFonts w:ascii="Times New Roman" w:hAnsi="Times New Roman" w:hint="eastAsia"/>
          <w:sz w:val="24"/>
          <w:szCs w:val="24"/>
        </w:rPr>
        <w:t>。</w:t>
      </w:r>
    </w:p>
    <w:p w14:paraId="1F64DC2E" w14:textId="0CB9DA88" w:rsidR="00BF0E44" w:rsidRPr="005C0FF3" w:rsidRDefault="00BF0E44" w:rsidP="0092031C">
      <w:pPr>
        <w:widowControl/>
        <w:spacing w:line="240" w:lineRule="auto"/>
        <w:jc w:val="left"/>
        <w:rPr>
          <w:rFonts w:ascii="Times New Roman" w:eastAsiaTheme="minorHAnsi" w:hAnsi="Times New Roman"/>
        </w:rPr>
      </w:pPr>
    </w:p>
    <w:p w14:paraId="3E9EED2D" w14:textId="23170388" w:rsidR="003D3276" w:rsidRPr="005C0FF3" w:rsidRDefault="003D3276" w:rsidP="004A3A98">
      <w:pPr>
        <w:pStyle w:val="2"/>
        <w:spacing w:before="156" w:after="156"/>
        <w:rPr>
          <w:rFonts w:ascii="Times New Roman" w:hAnsi="Times New Roman"/>
        </w:rPr>
      </w:pPr>
      <w:bookmarkStart w:id="43" w:name="_Toc526707366"/>
      <w:r w:rsidRPr="005C0FF3">
        <w:rPr>
          <w:rFonts w:ascii="Times New Roman" w:eastAsiaTheme="minorHAnsi" w:hAnsi="Times New Roman"/>
        </w:rPr>
        <w:t>5.2</w:t>
      </w:r>
      <w:r w:rsidRPr="005C0FF3">
        <w:rPr>
          <w:rFonts w:ascii="Times New Roman" w:hAnsi="Times New Roman"/>
        </w:rPr>
        <w:t xml:space="preserve"> </w:t>
      </w:r>
      <w:r w:rsidRPr="005C0FF3">
        <w:rPr>
          <w:rFonts w:ascii="Times New Roman" w:hAnsi="Times New Roman" w:hint="eastAsia"/>
        </w:rPr>
        <w:t>项目迭代</w:t>
      </w:r>
      <w:r w:rsidR="00F06F27" w:rsidRPr="005C0FF3">
        <w:rPr>
          <w:rFonts w:ascii="Times New Roman" w:hAnsi="Times New Roman" w:hint="eastAsia"/>
        </w:rPr>
        <w:t>计划</w:t>
      </w:r>
      <w:bookmarkEnd w:id="43"/>
    </w:p>
    <w:p w14:paraId="5E8DCFBF" w14:textId="7CDDE59C" w:rsidR="00852BAB" w:rsidRPr="005C0FF3" w:rsidRDefault="00852BAB" w:rsidP="0092031C">
      <w:pPr>
        <w:jc w:val="center"/>
        <w:rPr>
          <w:rFonts w:ascii="Times New Roman" w:hAnsi="Times New Roman"/>
          <w:sz w:val="22"/>
        </w:rPr>
      </w:pPr>
      <w:r w:rsidRPr="005C0FF3">
        <w:rPr>
          <w:rFonts w:ascii="Times New Roman" w:eastAsiaTheme="minorHAnsi" w:hAnsi="Times New Roman" w:hint="eastAsia"/>
          <w:b/>
          <w:sz w:val="22"/>
        </w:rPr>
        <w:t>表</w:t>
      </w:r>
      <w:r w:rsidRPr="005C0FF3">
        <w:rPr>
          <w:rFonts w:ascii="Times New Roman" w:eastAsiaTheme="minorHAnsi" w:hAnsi="Times New Roman"/>
          <w:b/>
          <w:sz w:val="22"/>
        </w:rPr>
        <w:t>5-</w:t>
      </w:r>
      <w:r w:rsidR="00C91EB8" w:rsidRPr="005C0FF3">
        <w:rPr>
          <w:rFonts w:ascii="Times New Roman" w:eastAsiaTheme="minorHAnsi" w:hAnsi="Times New Roman"/>
          <w:b/>
          <w:sz w:val="22"/>
        </w:rPr>
        <w:t>2</w:t>
      </w:r>
      <w:r w:rsidRPr="005C0FF3">
        <w:rPr>
          <w:rFonts w:ascii="Times New Roman" w:eastAsiaTheme="minorHAnsi" w:hAnsi="Times New Roman"/>
          <w:b/>
          <w:sz w:val="22"/>
        </w:rPr>
        <w:t xml:space="preserve"> </w:t>
      </w:r>
      <w:r w:rsidRPr="005C0FF3">
        <w:rPr>
          <w:rFonts w:ascii="Times New Roman" w:eastAsiaTheme="minorHAnsi" w:hAnsi="Times New Roman" w:hint="eastAsia"/>
          <w:b/>
          <w:sz w:val="22"/>
        </w:rPr>
        <w:t>项目迭代</w:t>
      </w:r>
      <w:r w:rsidR="00832E63" w:rsidRPr="005C0FF3">
        <w:rPr>
          <w:rFonts w:ascii="Times New Roman" w:eastAsiaTheme="minorHAnsi" w:hAnsi="Times New Roman" w:hint="eastAsia"/>
          <w:b/>
          <w:sz w:val="22"/>
        </w:rPr>
        <w:t>计划</w:t>
      </w:r>
      <w:r w:rsidRPr="005C0FF3">
        <w:rPr>
          <w:rFonts w:ascii="Times New Roman" w:eastAsiaTheme="minorHAnsi" w:hAnsi="Times New Roman" w:hint="eastAsia"/>
          <w:b/>
          <w:sz w:val="22"/>
        </w:rPr>
        <w:t>表</w:t>
      </w:r>
    </w:p>
    <w:tbl>
      <w:tblPr>
        <w:tblStyle w:val="a7"/>
        <w:tblW w:w="852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694"/>
        <w:gridCol w:w="1134"/>
        <w:gridCol w:w="3260"/>
        <w:gridCol w:w="3434"/>
      </w:tblGrid>
      <w:tr w:rsidR="00EF4DA3" w:rsidRPr="005C0FF3" w14:paraId="7EFABE60" w14:textId="2E115A2C" w:rsidTr="0092031C">
        <w:tc>
          <w:tcPr>
            <w:tcW w:w="694" w:type="dxa"/>
            <w:shd w:val="clear" w:color="auto" w:fill="auto"/>
            <w:vAlign w:val="center"/>
          </w:tcPr>
          <w:p w14:paraId="717AC8F4" w14:textId="77777777" w:rsidR="008E1C8B" w:rsidRPr="005C0FF3" w:rsidRDefault="0077211A" w:rsidP="00F07201">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迭代</w:t>
            </w:r>
          </w:p>
          <w:p w14:paraId="69D9BF7F" w14:textId="0E7C1D93" w:rsidR="0077211A" w:rsidRPr="005C0FF3" w:rsidRDefault="0077211A" w:rsidP="00F07201">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周期</w:t>
            </w:r>
          </w:p>
        </w:tc>
        <w:tc>
          <w:tcPr>
            <w:tcW w:w="1134" w:type="dxa"/>
            <w:shd w:val="clear" w:color="auto" w:fill="auto"/>
            <w:vAlign w:val="center"/>
          </w:tcPr>
          <w:p w14:paraId="61944E44" w14:textId="473ED70E" w:rsidR="0077211A" w:rsidRPr="005C0FF3" w:rsidRDefault="0077211A" w:rsidP="00F07201">
            <w:pPr>
              <w:jc w:val="center"/>
              <w:rPr>
                <w:rFonts w:ascii="Times New Roman" w:hAnsi="Times New Roman"/>
                <w:b/>
                <w:color w:val="000000" w:themeColor="text1"/>
              </w:rPr>
            </w:pPr>
            <w:r w:rsidRPr="005C0FF3">
              <w:rPr>
                <w:rFonts w:ascii="Times New Roman" w:hAnsi="Times New Roman" w:hint="eastAsia"/>
                <w:b/>
                <w:color w:val="000000" w:themeColor="text1"/>
              </w:rPr>
              <w:t>时间</w:t>
            </w:r>
          </w:p>
        </w:tc>
        <w:tc>
          <w:tcPr>
            <w:tcW w:w="3260" w:type="dxa"/>
            <w:shd w:val="clear" w:color="auto" w:fill="auto"/>
            <w:vAlign w:val="center"/>
          </w:tcPr>
          <w:p w14:paraId="118B6C75" w14:textId="36D66DB9" w:rsidR="0077211A" w:rsidRPr="005C0FF3" w:rsidRDefault="0077211A" w:rsidP="00F07201">
            <w:pPr>
              <w:jc w:val="center"/>
              <w:rPr>
                <w:rFonts w:ascii="Times New Roman" w:hAnsi="Times New Roman"/>
                <w:b/>
                <w:color w:val="000000" w:themeColor="text1"/>
              </w:rPr>
            </w:pPr>
            <w:r w:rsidRPr="005C0FF3">
              <w:rPr>
                <w:rFonts w:ascii="Times New Roman" w:hAnsi="Times New Roman" w:hint="eastAsia"/>
                <w:b/>
                <w:color w:val="000000" w:themeColor="text1"/>
              </w:rPr>
              <w:t>主要应对风险</w:t>
            </w:r>
          </w:p>
        </w:tc>
        <w:tc>
          <w:tcPr>
            <w:tcW w:w="3434" w:type="dxa"/>
            <w:shd w:val="clear" w:color="auto" w:fill="auto"/>
          </w:tcPr>
          <w:p w14:paraId="6ABD0CD1" w14:textId="79951F83" w:rsidR="0077211A" w:rsidRPr="005C0FF3" w:rsidRDefault="001859B8" w:rsidP="00F07201">
            <w:pPr>
              <w:jc w:val="center"/>
              <w:rPr>
                <w:rFonts w:ascii="Times New Roman" w:hAnsi="Times New Roman"/>
                <w:b/>
                <w:color w:val="000000" w:themeColor="text1"/>
              </w:rPr>
            </w:pPr>
            <w:r w:rsidRPr="005C0FF3">
              <w:rPr>
                <w:rFonts w:ascii="Times New Roman" w:hAnsi="Times New Roman" w:hint="eastAsia"/>
                <w:b/>
                <w:color w:val="000000" w:themeColor="text1"/>
              </w:rPr>
              <w:t>迭代详细任务</w:t>
            </w:r>
          </w:p>
        </w:tc>
      </w:tr>
      <w:tr w:rsidR="00EF4DA3" w:rsidRPr="005C0FF3" w14:paraId="0F6E4B37" w14:textId="71A1AF06" w:rsidTr="0092031C">
        <w:trPr>
          <w:trHeight w:val="516"/>
        </w:trPr>
        <w:tc>
          <w:tcPr>
            <w:tcW w:w="694" w:type="dxa"/>
            <w:shd w:val="clear" w:color="auto" w:fill="auto"/>
            <w:vAlign w:val="center"/>
          </w:tcPr>
          <w:p w14:paraId="74666494" w14:textId="520A3539" w:rsidR="0077211A" w:rsidRPr="005C0FF3" w:rsidRDefault="0077211A" w:rsidP="00F07201">
            <w:pPr>
              <w:jc w:val="center"/>
              <w:rPr>
                <w:rFonts w:ascii="Times New Roman" w:hAnsi="Times New Roman"/>
                <w:color w:val="000000" w:themeColor="text1"/>
              </w:rPr>
            </w:pPr>
            <w:r w:rsidRPr="005C0FF3">
              <w:rPr>
                <w:rFonts w:ascii="Times New Roman" w:hAnsi="Times New Roman"/>
                <w:color w:val="000000" w:themeColor="text1"/>
              </w:rPr>
              <w:t>1</w:t>
            </w:r>
          </w:p>
        </w:tc>
        <w:tc>
          <w:tcPr>
            <w:tcW w:w="1134" w:type="dxa"/>
            <w:shd w:val="clear" w:color="auto" w:fill="auto"/>
            <w:vAlign w:val="center"/>
          </w:tcPr>
          <w:p w14:paraId="7C71ADF2" w14:textId="77777777" w:rsidR="001709FF"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第五周</w:t>
            </w:r>
          </w:p>
          <w:p w14:paraId="43C6D46E" w14:textId="5FD2345F" w:rsidR="001709FF" w:rsidRPr="005C0FF3" w:rsidRDefault="001709FF"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w:t>
            </w:r>
          </w:p>
          <w:p w14:paraId="172D7DC6" w14:textId="3DD04844" w:rsidR="0077211A"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第九周</w:t>
            </w:r>
          </w:p>
        </w:tc>
        <w:tc>
          <w:tcPr>
            <w:tcW w:w="3260" w:type="dxa"/>
            <w:shd w:val="clear" w:color="auto" w:fill="auto"/>
          </w:tcPr>
          <w:p w14:paraId="6F2D2100" w14:textId="07BF8CB6" w:rsidR="00DB5C7A"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DB5C7A" w:rsidRPr="005C0FF3">
              <w:rPr>
                <w:rFonts w:ascii="Times New Roman" w:hAnsi="Times New Roman" w:hint="eastAsia"/>
                <w:color w:val="000000" w:themeColor="text1"/>
              </w:rPr>
              <w:t>需求变更频繁</w:t>
            </w:r>
            <w:r w:rsidR="00B50CBF" w:rsidRPr="005C0FF3">
              <w:rPr>
                <w:rFonts w:ascii="Times New Roman" w:hAnsi="Times New Roman" w:hint="eastAsia"/>
                <w:color w:val="000000" w:themeColor="text1"/>
              </w:rPr>
              <w:t>；</w:t>
            </w:r>
          </w:p>
          <w:p w14:paraId="7A8B441C" w14:textId="09DFC45A" w:rsidR="00481DDB" w:rsidRPr="005C0FF3" w:rsidRDefault="00481DDB"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规模估计过低；</w:t>
            </w:r>
          </w:p>
          <w:p w14:paraId="4EA15AAA" w14:textId="77777777" w:rsidR="00AF023A" w:rsidRPr="005C0FF3" w:rsidRDefault="00AF023A" w:rsidP="0092031C">
            <w:pPr>
              <w:spacing w:line="240" w:lineRule="auto"/>
              <w:jc w:val="left"/>
              <w:rPr>
                <w:rFonts w:ascii="Times New Roman" w:hAnsi="Times New Roman"/>
                <w:color w:val="000000" w:themeColor="text1"/>
              </w:rPr>
            </w:pPr>
          </w:p>
          <w:p w14:paraId="70A593C4" w14:textId="1D10E665" w:rsidR="00B01B77"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DB5C7A" w:rsidRPr="005C0FF3">
              <w:rPr>
                <w:rFonts w:ascii="Times New Roman" w:hAnsi="Times New Roman" w:hint="eastAsia"/>
                <w:color w:val="000000" w:themeColor="text1"/>
              </w:rPr>
              <w:t>开发人员对于开发框架和量化相关知识生疏</w:t>
            </w:r>
            <w:r w:rsidR="00B50CBF" w:rsidRPr="005C0FF3">
              <w:rPr>
                <w:rFonts w:ascii="Times New Roman" w:hAnsi="Times New Roman" w:hint="eastAsia"/>
                <w:color w:val="000000" w:themeColor="text1"/>
              </w:rPr>
              <w:t>；</w:t>
            </w:r>
          </w:p>
          <w:p w14:paraId="6C09ECBA" w14:textId="371B9679" w:rsidR="001D4CCE" w:rsidRPr="005C0FF3" w:rsidRDefault="00EF46A2" w:rsidP="0092031C">
            <w:pPr>
              <w:spacing w:line="240" w:lineRule="auto"/>
              <w:jc w:val="left"/>
              <w:rPr>
                <w:rFonts w:ascii="Times New Roman" w:hAnsi="Times New Roman"/>
                <w:color w:val="000000" w:themeColor="text1"/>
              </w:rPr>
            </w:pPr>
            <w:r w:rsidRPr="005C0FF3">
              <w:rPr>
                <w:rFonts w:ascii="Times New Roman" w:hAnsi="Times New Roman" w:hint="eastAsia"/>
                <w:color w:val="000000" w:themeColor="text1"/>
              </w:rPr>
              <w:t>机器学习设计和</w:t>
            </w:r>
            <w:r w:rsidR="000539C3">
              <w:rPr>
                <w:rFonts w:ascii="Times New Roman" w:hAnsi="Times New Roman" w:hint="eastAsia"/>
                <w:color w:val="000000" w:themeColor="text1"/>
              </w:rPr>
              <w:t>开</w:t>
            </w:r>
            <w:r w:rsidRPr="005C0FF3">
              <w:rPr>
                <w:rFonts w:ascii="Times New Roman" w:hAnsi="Times New Roman" w:hint="eastAsia"/>
                <w:color w:val="000000" w:themeColor="text1"/>
              </w:rPr>
              <w:t>发遇到障碍</w:t>
            </w:r>
          </w:p>
          <w:p w14:paraId="0E0EA457" w14:textId="77777777" w:rsidR="00362A5F" w:rsidRPr="005C0FF3" w:rsidRDefault="00362A5F" w:rsidP="0092031C">
            <w:pPr>
              <w:spacing w:line="240" w:lineRule="auto"/>
              <w:jc w:val="left"/>
              <w:rPr>
                <w:rFonts w:ascii="Times New Roman" w:hAnsi="Times New Roman"/>
                <w:color w:val="000000" w:themeColor="text1"/>
              </w:rPr>
            </w:pPr>
          </w:p>
          <w:p w14:paraId="13827A70" w14:textId="77777777" w:rsidR="007307CA" w:rsidRPr="005C0FF3" w:rsidRDefault="007307CA" w:rsidP="0092031C">
            <w:pPr>
              <w:spacing w:line="240" w:lineRule="auto"/>
              <w:jc w:val="left"/>
              <w:rPr>
                <w:rFonts w:ascii="Times New Roman" w:hAnsi="Times New Roman"/>
                <w:color w:val="000000" w:themeColor="text1"/>
              </w:rPr>
            </w:pPr>
          </w:p>
          <w:p w14:paraId="45E8C00B" w14:textId="788C32A0" w:rsidR="00362A5F"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(c)</w:t>
            </w:r>
            <w:r w:rsidR="00AE6435" w:rsidRPr="005C0FF3">
              <w:rPr>
                <w:rFonts w:ascii="Times New Roman" w:hAnsi="Times New Roman" w:hint="eastAsia"/>
                <w:color w:val="000000" w:themeColor="text1"/>
              </w:rPr>
              <w:t>项目数据来自开源</w:t>
            </w:r>
            <w:r w:rsidR="00AE6435" w:rsidRPr="005C0FF3">
              <w:rPr>
                <w:rFonts w:ascii="Times New Roman" w:hAnsi="Times New Roman"/>
                <w:color w:val="000000" w:themeColor="text1"/>
              </w:rPr>
              <w:t>API</w:t>
            </w:r>
          </w:p>
          <w:p w14:paraId="38DB588C" w14:textId="77777777" w:rsidR="00B01B77" w:rsidRPr="005C0FF3" w:rsidRDefault="00B01B77" w:rsidP="0092031C">
            <w:pPr>
              <w:spacing w:line="240" w:lineRule="auto"/>
              <w:jc w:val="left"/>
              <w:rPr>
                <w:rFonts w:ascii="Times New Roman" w:hAnsi="Times New Roman"/>
                <w:color w:val="000000" w:themeColor="text1"/>
              </w:rPr>
            </w:pPr>
          </w:p>
          <w:p w14:paraId="79EE1017" w14:textId="77777777" w:rsidR="00AF023A" w:rsidRPr="005C0FF3" w:rsidRDefault="00AF023A" w:rsidP="0092031C">
            <w:pPr>
              <w:spacing w:line="240" w:lineRule="auto"/>
              <w:jc w:val="left"/>
              <w:rPr>
                <w:rFonts w:ascii="Times New Roman" w:hAnsi="Times New Roman"/>
                <w:color w:val="000000" w:themeColor="text1"/>
              </w:rPr>
            </w:pPr>
          </w:p>
          <w:p w14:paraId="76A96AB3" w14:textId="697B2267" w:rsidR="00481DDB"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(d)</w:t>
            </w:r>
            <w:r w:rsidR="00A918F7" w:rsidRPr="005C0FF3">
              <w:rPr>
                <w:rFonts w:ascii="Times New Roman" w:hAnsi="Times New Roman" w:hint="eastAsia"/>
                <w:color w:val="000000" w:themeColor="text1"/>
              </w:rPr>
              <w:t>开发进度把控</w:t>
            </w:r>
          </w:p>
          <w:p w14:paraId="336B0988" w14:textId="77777777" w:rsidR="00784086" w:rsidRPr="005C0FF3" w:rsidRDefault="00784086" w:rsidP="0092031C">
            <w:pPr>
              <w:spacing w:line="240" w:lineRule="auto"/>
              <w:jc w:val="left"/>
              <w:rPr>
                <w:rFonts w:ascii="Times New Roman" w:hAnsi="Times New Roman"/>
                <w:color w:val="000000" w:themeColor="text1"/>
              </w:rPr>
            </w:pPr>
          </w:p>
          <w:p w14:paraId="2C5983C5" w14:textId="77777777" w:rsidR="00784086" w:rsidRPr="005C0FF3" w:rsidRDefault="00784086" w:rsidP="0092031C">
            <w:pPr>
              <w:spacing w:line="240" w:lineRule="auto"/>
              <w:jc w:val="left"/>
              <w:rPr>
                <w:rFonts w:ascii="Times New Roman" w:hAnsi="Times New Roman"/>
                <w:color w:val="000000" w:themeColor="text1"/>
              </w:rPr>
            </w:pPr>
          </w:p>
          <w:p w14:paraId="4BA31D1B" w14:textId="77777777" w:rsidR="002950DC" w:rsidRPr="005C0FF3" w:rsidRDefault="002950DC" w:rsidP="0092031C">
            <w:pPr>
              <w:spacing w:line="240" w:lineRule="auto"/>
              <w:jc w:val="left"/>
              <w:rPr>
                <w:rFonts w:ascii="Times New Roman" w:hAnsi="Times New Roman"/>
                <w:color w:val="000000" w:themeColor="text1"/>
              </w:rPr>
            </w:pPr>
          </w:p>
          <w:p w14:paraId="40940973" w14:textId="77777777" w:rsidR="00FE293A" w:rsidRPr="005C0FF3" w:rsidRDefault="00FE293A" w:rsidP="0092031C">
            <w:pPr>
              <w:spacing w:line="240" w:lineRule="auto"/>
              <w:jc w:val="left"/>
              <w:rPr>
                <w:rFonts w:ascii="Times New Roman" w:hAnsi="Times New Roman"/>
                <w:color w:val="000000" w:themeColor="text1"/>
              </w:rPr>
            </w:pPr>
          </w:p>
          <w:p w14:paraId="473EE015" w14:textId="60FDEF25" w:rsidR="00784086" w:rsidRPr="005C0FF3" w:rsidRDefault="00784086"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(e)</w:t>
            </w:r>
            <w:r w:rsidRPr="005C0FF3">
              <w:rPr>
                <w:rFonts w:ascii="Times New Roman" w:hAnsi="Times New Roman" w:hint="eastAsia"/>
                <w:color w:val="000000" w:themeColor="text1"/>
              </w:rPr>
              <w:t>开发人员沟通不力</w:t>
            </w:r>
          </w:p>
        </w:tc>
        <w:tc>
          <w:tcPr>
            <w:tcW w:w="3434" w:type="dxa"/>
            <w:shd w:val="clear" w:color="auto" w:fill="auto"/>
          </w:tcPr>
          <w:p w14:paraId="1DF67697" w14:textId="65F3DC91" w:rsidR="0077211A"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892A29" w:rsidRPr="005C0FF3">
              <w:rPr>
                <w:rFonts w:ascii="Times New Roman" w:hAnsi="Times New Roman" w:hint="eastAsia"/>
                <w:color w:val="000000" w:themeColor="text1"/>
              </w:rPr>
              <w:t>完成需求分析和文档编写</w:t>
            </w:r>
            <w:r w:rsidR="00D97AD5" w:rsidRPr="005C0FF3">
              <w:rPr>
                <w:rFonts w:ascii="Times New Roman" w:hAnsi="Times New Roman" w:hint="eastAsia"/>
                <w:color w:val="000000" w:themeColor="text1"/>
              </w:rPr>
              <w:t>，明确需求并对需求进行分工</w:t>
            </w:r>
            <w:r w:rsidR="00672D72" w:rsidRPr="005C0FF3">
              <w:rPr>
                <w:rFonts w:ascii="Times New Roman" w:hAnsi="Times New Roman" w:hint="eastAsia"/>
                <w:color w:val="000000" w:themeColor="text1"/>
              </w:rPr>
              <w:t>；</w:t>
            </w:r>
          </w:p>
          <w:p w14:paraId="1B006D5C" w14:textId="77777777" w:rsidR="00AF023A" w:rsidRPr="005C0FF3" w:rsidRDefault="00AF023A" w:rsidP="0092031C">
            <w:pPr>
              <w:spacing w:line="240" w:lineRule="auto"/>
              <w:jc w:val="left"/>
              <w:rPr>
                <w:rFonts w:ascii="Times New Roman" w:hAnsi="Times New Roman"/>
                <w:color w:val="000000" w:themeColor="text1"/>
              </w:rPr>
            </w:pPr>
          </w:p>
          <w:p w14:paraId="031DD61D" w14:textId="38686D22" w:rsidR="00672D72"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672D72" w:rsidRPr="005C0FF3">
              <w:rPr>
                <w:rFonts w:ascii="Times New Roman" w:hAnsi="Times New Roman" w:hint="eastAsia"/>
                <w:color w:val="000000" w:themeColor="text1"/>
              </w:rPr>
              <w:t>学习项目相关的知识和开发技能，包括量化交易方法和策略、</w:t>
            </w:r>
            <w:r w:rsidR="0031479A">
              <w:rPr>
                <w:rFonts w:ascii="Times New Roman" w:hAnsi="Times New Roman" w:hint="eastAsia"/>
                <w:color w:val="000000" w:themeColor="text1"/>
              </w:rPr>
              <w:t>P</w:t>
            </w:r>
            <w:r w:rsidR="00672D72" w:rsidRPr="005C0FF3">
              <w:rPr>
                <w:rFonts w:ascii="Times New Roman" w:hAnsi="Times New Roman"/>
                <w:color w:val="000000" w:themeColor="text1"/>
              </w:rPr>
              <w:t>ython Web</w:t>
            </w:r>
            <w:r w:rsidR="00672D72" w:rsidRPr="005C0FF3">
              <w:rPr>
                <w:rFonts w:ascii="Times New Roman" w:hAnsi="Times New Roman" w:hint="eastAsia"/>
                <w:color w:val="000000" w:themeColor="text1"/>
              </w:rPr>
              <w:t>开发方法、机器学习算法在量化交易中的应用等</w:t>
            </w:r>
          </w:p>
          <w:p w14:paraId="6AE76A79" w14:textId="77777777" w:rsidR="007307CA" w:rsidRPr="005C0FF3" w:rsidRDefault="007307CA" w:rsidP="0092031C">
            <w:pPr>
              <w:spacing w:line="240" w:lineRule="auto"/>
              <w:jc w:val="left"/>
              <w:rPr>
                <w:rFonts w:ascii="Times New Roman" w:hAnsi="Times New Roman"/>
                <w:color w:val="000000" w:themeColor="text1"/>
              </w:rPr>
            </w:pPr>
          </w:p>
          <w:p w14:paraId="5CA08C46" w14:textId="357040CD" w:rsidR="00362A5F"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(c)</w:t>
            </w:r>
            <w:r w:rsidR="007307CA" w:rsidRPr="005C0FF3">
              <w:rPr>
                <w:rFonts w:ascii="Times New Roman" w:hAnsi="Times New Roman" w:hint="eastAsia"/>
                <w:color w:val="000000" w:themeColor="text1"/>
              </w:rPr>
              <w:t>对</w:t>
            </w:r>
            <w:r w:rsidR="00F84024" w:rsidRPr="005C0FF3">
              <w:rPr>
                <w:rFonts w:ascii="Times New Roman" w:hAnsi="Times New Roman" w:hint="eastAsia"/>
                <w:color w:val="000000" w:themeColor="text1"/>
              </w:rPr>
              <w:t>数据</w:t>
            </w:r>
            <w:r w:rsidR="00F84024" w:rsidRPr="005C0FF3">
              <w:rPr>
                <w:rFonts w:ascii="Times New Roman" w:hAnsi="Times New Roman"/>
                <w:color w:val="000000" w:themeColor="text1"/>
              </w:rPr>
              <w:t>API</w:t>
            </w:r>
            <w:r w:rsidR="00F84024" w:rsidRPr="005C0FF3">
              <w:rPr>
                <w:rFonts w:ascii="Times New Roman" w:hAnsi="Times New Roman" w:hint="eastAsia"/>
                <w:color w:val="000000" w:themeColor="text1"/>
              </w:rPr>
              <w:t>进行学习</w:t>
            </w:r>
            <w:r w:rsidR="00DB7F80" w:rsidRPr="005C0FF3">
              <w:rPr>
                <w:rFonts w:ascii="Times New Roman" w:hAnsi="Times New Roman" w:hint="eastAsia"/>
                <w:color w:val="000000" w:themeColor="text1"/>
              </w:rPr>
              <w:t>并做一定程度的持久化</w:t>
            </w:r>
          </w:p>
          <w:p w14:paraId="66A1D176" w14:textId="77777777" w:rsidR="00FD25C4" w:rsidRPr="005C0FF3" w:rsidRDefault="00FD25C4" w:rsidP="0092031C">
            <w:pPr>
              <w:spacing w:line="240" w:lineRule="auto"/>
              <w:jc w:val="left"/>
              <w:rPr>
                <w:rFonts w:ascii="Times New Roman" w:hAnsi="Times New Roman"/>
                <w:color w:val="000000" w:themeColor="text1"/>
              </w:rPr>
            </w:pPr>
          </w:p>
          <w:p w14:paraId="4D658B70" w14:textId="09F0D195" w:rsidR="00D01D66" w:rsidRPr="005C0FF3" w:rsidRDefault="00D63612"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(d)</w:t>
            </w:r>
            <w:r w:rsidR="00FD25C4" w:rsidRPr="005C0FF3">
              <w:rPr>
                <w:rFonts w:ascii="Times New Roman" w:hAnsi="Times New Roman" w:hint="eastAsia"/>
                <w:color w:val="000000" w:themeColor="text1"/>
              </w:rPr>
              <w:t>完成项目基础框架的开发，实现系统行情展示和简单模拟交易模块</w:t>
            </w:r>
            <w:r w:rsidR="001A096F" w:rsidRPr="005C0FF3">
              <w:rPr>
                <w:rFonts w:ascii="Times New Roman" w:hAnsi="Times New Roman" w:hint="eastAsia"/>
                <w:color w:val="000000" w:themeColor="text1"/>
              </w:rPr>
              <w:t>；</w:t>
            </w:r>
            <w:r w:rsidR="00EB0ADD" w:rsidRPr="005C0FF3">
              <w:rPr>
                <w:rFonts w:ascii="Times New Roman" w:hAnsi="Times New Roman" w:hint="eastAsia"/>
                <w:color w:val="000000" w:themeColor="text1"/>
              </w:rPr>
              <w:t>实现</w:t>
            </w:r>
            <w:r w:rsidR="00EF46A2" w:rsidRPr="005C0FF3">
              <w:rPr>
                <w:rFonts w:ascii="Times New Roman" w:hAnsi="Times New Roman" w:hint="eastAsia"/>
                <w:color w:val="000000" w:themeColor="text1"/>
              </w:rPr>
              <w:t>对仿真交易的</w:t>
            </w:r>
            <w:proofErr w:type="gramStart"/>
            <w:r w:rsidR="00EF46A2" w:rsidRPr="005C0FF3">
              <w:rPr>
                <w:rFonts w:ascii="Times New Roman" w:hAnsi="Times New Roman" w:hint="eastAsia"/>
                <w:color w:val="000000" w:themeColor="text1"/>
              </w:rPr>
              <w:t>实时风控</w:t>
            </w:r>
            <w:proofErr w:type="gramEnd"/>
            <w:r w:rsidR="00EF46A2" w:rsidRPr="005C0FF3">
              <w:rPr>
                <w:rFonts w:ascii="Times New Roman" w:hAnsi="Times New Roman" w:hint="eastAsia"/>
                <w:color w:val="000000" w:themeColor="text1"/>
              </w:rPr>
              <w:t>，为实盘交易提供参考</w:t>
            </w:r>
          </w:p>
          <w:p w14:paraId="763CDF45" w14:textId="77777777" w:rsidR="002950DC" w:rsidRPr="005C0FF3" w:rsidRDefault="002950DC" w:rsidP="0092031C">
            <w:pPr>
              <w:spacing w:line="240" w:lineRule="auto"/>
              <w:jc w:val="left"/>
              <w:rPr>
                <w:rFonts w:ascii="Times New Roman" w:hAnsi="Times New Roman"/>
                <w:color w:val="000000" w:themeColor="text1"/>
              </w:rPr>
            </w:pPr>
          </w:p>
          <w:p w14:paraId="77A81C3C" w14:textId="77777777" w:rsidR="002950DC" w:rsidRDefault="006218D0"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(e)</w:t>
            </w:r>
            <w:r w:rsidR="002950DC" w:rsidRPr="005C0FF3">
              <w:rPr>
                <w:rFonts w:ascii="Times New Roman" w:hAnsi="Times New Roman" w:hint="eastAsia"/>
                <w:color w:val="000000" w:themeColor="text1"/>
              </w:rPr>
              <w:t>熟悉</w:t>
            </w:r>
            <w:r w:rsidR="002950DC" w:rsidRPr="005C0FF3">
              <w:rPr>
                <w:rFonts w:ascii="Times New Roman" w:hAnsi="Times New Roman"/>
                <w:color w:val="000000" w:themeColor="text1"/>
              </w:rPr>
              <w:t xml:space="preserve"> SCRUM </w:t>
            </w:r>
            <w:r w:rsidR="002950DC" w:rsidRPr="005C0FF3">
              <w:rPr>
                <w:rFonts w:ascii="Times New Roman" w:hAnsi="Times New Roman" w:hint="eastAsia"/>
                <w:color w:val="000000" w:themeColor="text1"/>
              </w:rPr>
              <w:t>开发的管理方式，在标准的</w:t>
            </w:r>
            <w:r w:rsidR="002950DC" w:rsidRPr="005C0FF3">
              <w:rPr>
                <w:rFonts w:ascii="Times New Roman" w:hAnsi="Times New Roman"/>
                <w:color w:val="000000" w:themeColor="text1"/>
              </w:rPr>
              <w:t xml:space="preserve"> SCRUM </w:t>
            </w:r>
            <w:r w:rsidR="002950DC" w:rsidRPr="005C0FF3">
              <w:rPr>
                <w:rFonts w:ascii="Times New Roman" w:hAnsi="Times New Roman" w:hint="eastAsia"/>
                <w:color w:val="000000" w:themeColor="text1"/>
              </w:rPr>
              <w:t>方法下进行开发</w:t>
            </w:r>
          </w:p>
          <w:p w14:paraId="62C4781B" w14:textId="325B94F7" w:rsidR="00261A49" w:rsidRPr="005C0FF3" w:rsidRDefault="00261A49" w:rsidP="0092031C">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color w:val="000000" w:themeColor="text1"/>
              </w:rPr>
              <w:t>f)</w:t>
            </w:r>
            <w:bookmarkStart w:id="44" w:name="OLE_LINK1"/>
            <w:bookmarkStart w:id="45" w:name="OLE_LINK2"/>
            <w:bookmarkStart w:id="46" w:name="OLE_LINK3"/>
            <w:r>
              <w:rPr>
                <w:rFonts w:ascii="Times New Roman" w:hAnsi="Times New Roman" w:hint="eastAsia"/>
                <w:color w:val="000000" w:themeColor="text1"/>
              </w:rPr>
              <w:t>对行情展示、交易下单等功能进行单元测试、功能测试</w:t>
            </w:r>
            <w:r w:rsidR="00611800">
              <w:rPr>
                <w:rFonts w:ascii="Times New Roman" w:hAnsi="Times New Roman" w:hint="eastAsia"/>
                <w:color w:val="000000" w:themeColor="text1"/>
              </w:rPr>
              <w:t>、集成测试</w:t>
            </w:r>
            <w:r>
              <w:rPr>
                <w:rFonts w:ascii="Times New Roman" w:hAnsi="Times New Roman" w:hint="eastAsia"/>
                <w:color w:val="000000" w:themeColor="text1"/>
              </w:rPr>
              <w:t>，并发布版本</w:t>
            </w:r>
            <w:r>
              <w:rPr>
                <w:rFonts w:ascii="Times New Roman" w:hAnsi="Times New Roman"/>
                <w:color w:val="000000" w:themeColor="text1"/>
              </w:rPr>
              <w:t>;</w:t>
            </w:r>
            <w:r>
              <w:rPr>
                <w:rFonts w:ascii="Times New Roman" w:hAnsi="Times New Roman" w:hint="eastAsia"/>
                <w:color w:val="000000" w:themeColor="text1"/>
              </w:rPr>
              <w:t>发布初步的机器学习模型</w:t>
            </w:r>
            <w:bookmarkEnd w:id="44"/>
            <w:bookmarkEnd w:id="45"/>
            <w:bookmarkEnd w:id="46"/>
          </w:p>
        </w:tc>
      </w:tr>
      <w:tr w:rsidR="00EF4DA3" w:rsidRPr="005C0FF3" w14:paraId="0244902B" w14:textId="264098A0" w:rsidTr="0092031C">
        <w:tc>
          <w:tcPr>
            <w:tcW w:w="694" w:type="dxa"/>
            <w:shd w:val="clear" w:color="auto" w:fill="auto"/>
            <w:vAlign w:val="center"/>
          </w:tcPr>
          <w:p w14:paraId="154829A4" w14:textId="5C6F4305" w:rsidR="0077211A" w:rsidRPr="005C0FF3" w:rsidRDefault="0077211A" w:rsidP="00F07201">
            <w:pPr>
              <w:jc w:val="center"/>
              <w:rPr>
                <w:rFonts w:ascii="Times New Roman" w:hAnsi="Times New Roman"/>
                <w:color w:val="000000" w:themeColor="text1"/>
              </w:rPr>
            </w:pPr>
            <w:r w:rsidRPr="005C0FF3">
              <w:rPr>
                <w:rFonts w:ascii="Times New Roman" w:hAnsi="Times New Roman"/>
                <w:color w:val="000000" w:themeColor="text1"/>
              </w:rPr>
              <w:t>2</w:t>
            </w:r>
          </w:p>
        </w:tc>
        <w:tc>
          <w:tcPr>
            <w:tcW w:w="1134" w:type="dxa"/>
            <w:shd w:val="clear" w:color="auto" w:fill="auto"/>
            <w:vAlign w:val="center"/>
          </w:tcPr>
          <w:p w14:paraId="28AB7880" w14:textId="77777777" w:rsidR="001709FF"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第十周</w:t>
            </w:r>
          </w:p>
          <w:p w14:paraId="35D42CEF" w14:textId="1123F09C" w:rsidR="001709FF" w:rsidRPr="005C0FF3" w:rsidRDefault="001709FF"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w:t>
            </w:r>
          </w:p>
          <w:p w14:paraId="0C7235F3" w14:textId="27CC91C3" w:rsidR="0077211A" w:rsidRPr="005C0FF3" w:rsidRDefault="0077211A"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第十四周</w:t>
            </w:r>
          </w:p>
        </w:tc>
        <w:tc>
          <w:tcPr>
            <w:tcW w:w="3260" w:type="dxa"/>
            <w:shd w:val="clear" w:color="auto" w:fill="auto"/>
          </w:tcPr>
          <w:p w14:paraId="772C1257" w14:textId="6E212CBD" w:rsidR="0077211A"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EF46A2" w:rsidRPr="005C0FF3">
              <w:rPr>
                <w:rFonts w:ascii="Times New Roman" w:hAnsi="Times New Roman" w:hint="eastAsia"/>
                <w:color w:val="000000" w:themeColor="text1"/>
              </w:rPr>
              <w:t>需求变更频繁</w:t>
            </w:r>
          </w:p>
          <w:p w14:paraId="1C18A3EE" w14:textId="77777777" w:rsidR="008C34E5" w:rsidRPr="005C0FF3" w:rsidRDefault="008C34E5" w:rsidP="0092031C">
            <w:pPr>
              <w:spacing w:line="240" w:lineRule="auto"/>
              <w:jc w:val="left"/>
              <w:rPr>
                <w:rFonts w:ascii="Times New Roman" w:hAnsi="Times New Roman"/>
                <w:color w:val="000000" w:themeColor="text1"/>
              </w:rPr>
            </w:pPr>
          </w:p>
          <w:p w14:paraId="215153BE" w14:textId="0F52CBBB" w:rsidR="008C34E5"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8C34E5" w:rsidRPr="005C0FF3">
              <w:rPr>
                <w:rFonts w:ascii="Times New Roman" w:hAnsi="Times New Roman" w:hint="eastAsia"/>
                <w:color w:val="000000" w:themeColor="text1"/>
              </w:rPr>
              <w:t>开发进度把控</w:t>
            </w:r>
          </w:p>
          <w:p w14:paraId="765E6CA5" w14:textId="77777777" w:rsidR="00261A49" w:rsidRDefault="00261A49" w:rsidP="0092031C">
            <w:pPr>
              <w:spacing w:line="240" w:lineRule="auto"/>
              <w:jc w:val="left"/>
              <w:rPr>
                <w:rFonts w:ascii="Times New Roman" w:hAnsi="Times New Roman"/>
                <w:color w:val="000000" w:themeColor="text1"/>
              </w:rPr>
            </w:pPr>
          </w:p>
          <w:p w14:paraId="148C55B1" w14:textId="27C35B52" w:rsidR="000539C3" w:rsidRPr="005C0FF3" w:rsidRDefault="000539C3" w:rsidP="0092031C">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hint="eastAsia"/>
                <w:color w:val="000000" w:themeColor="text1"/>
              </w:rPr>
              <w:t>c</w:t>
            </w:r>
            <w:r>
              <w:rPr>
                <w:rFonts w:ascii="Times New Roman" w:hAnsi="Times New Roman" w:hint="eastAsia"/>
                <w:color w:val="000000" w:themeColor="text1"/>
              </w:rPr>
              <w:t>）</w:t>
            </w:r>
            <w:r w:rsidR="00261A49">
              <w:rPr>
                <w:rFonts w:ascii="Times New Roman" w:hAnsi="Times New Roman" w:hint="eastAsia"/>
                <w:color w:val="000000" w:themeColor="text1"/>
              </w:rPr>
              <w:t>开发时间紧迫</w:t>
            </w:r>
          </w:p>
        </w:tc>
        <w:tc>
          <w:tcPr>
            <w:tcW w:w="3434" w:type="dxa"/>
            <w:shd w:val="clear" w:color="auto" w:fill="auto"/>
          </w:tcPr>
          <w:p w14:paraId="1B67AAAD" w14:textId="6A5ADAB6" w:rsidR="0077211A" w:rsidRPr="005C0FF3"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(a)</w:t>
            </w:r>
            <w:r w:rsidR="006A2F50" w:rsidRPr="005C0FF3">
              <w:rPr>
                <w:rFonts w:ascii="Times New Roman" w:hAnsi="Times New Roman" w:hint="eastAsia"/>
                <w:color w:val="000000" w:themeColor="text1"/>
              </w:rPr>
              <w:t>进一步明确需求</w:t>
            </w:r>
          </w:p>
          <w:p w14:paraId="730B5D60" w14:textId="77777777" w:rsidR="00EC5249" w:rsidRPr="005C0FF3" w:rsidRDefault="00EC5249" w:rsidP="0092031C">
            <w:pPr>
              <w:spacing w:line="240" w:lineRule="auto"/>
              <w:jc w:val="left"/>
              <w:rPr>
                <w:rFonts w:ascii="Times New Roman" w:hAnsi="Times New Roman"/>
                <w:color w:val="000000" w:themeColor="text1"/>
              </w:rPr>
            </w:pPr>
          </w:p>
          <w:p w14:paraId="5DA47F66" w14:textId="3CBEF723" w:rsidR="00EC5249"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EF46A2" w:rsidRPr="005C0FF3">
              <w:rPr>
                <w:rFonts w:ascii="Times New Roman" w:hAnsi="Times New Roman" w:hint="eastAsia"/>
                <w:color w:val="000000" w:themeColor="text1"/>
              </w:rPr>
              <w:t>实现对经典策略和算法交易的支持</w:t>
            </w:r>
            <w:r w:rsidR="00F61BE0" w:rsidRPr="005C0FF3">
              <w:rPr>
                <w:rFonts w:ascii="Times New Roman" w:hAnsi="Times New Roman" w:hint="eastAsia"/>
                <w:color w:val="000000" w:themeColor="text1"/>
              </w:rPr>
              <w:t>；</w:t>
            </w:r>
            <w:r w:rsidR="00BC4086" w:rsidRPr="005C0FF3">
              <w:rPr>
                <w:rFonts w:ascii="Times New Roman" w:hAnsi="Times New Roman" w:hint="eastAsia"/>
                <w:color w:val="000000" w:themeColor="text1"/>
              </w:rPr>
              <w:t>实现</w:t>
            </w:r>
            <w:proofErr w:type="gramStart"/>
            <w:r w:rsidR="00BC4086" w:rsidRPr="005C0FF3">
              <w:rPr>
                <w:rFonts w:ascii="Times New Roman" w:hAnsi="Times New Roman" w:hint="eastAsia"/>
                <w:color w:val="000000" w:themeColor="text1"/>
              </w:rPr>
              <w:t>高效回测引擎</w:t>
            </w:r>
            <w:proofErr w:type="gramEnd"/>
          </w:p>
          <w:p w14:paraId="07E5523E" w14:textId="77777777" w:rsidR="00261A49" w:rsidRDefault="00261A49" w:rsidP="0092031C">
            <w:pPr>
              <w:spacing w:line="240" w:lineRule="auto"/>
              <w:jc w:val="left"/>
              <w:rPr>
                <w:rFonts w:ascii="Times New Roman" w:hAnsi="Times New Roman"/>
                <w:color w:val="000000" w:themeColor="text1"/>
              </w:rPr>
            </w:pPr>
          </w:p>
          <w:p w14:paraId="172BEC6C" w14:textId="321238C6" w:rsidR="00261A49" w:rsidRPr="005C0FF3" w:rsidRDefault="00261A49" w:rsidP="00261A49">
            <w:pPr>
              <w:spacing w:line="240" w:lineRule="auto"/>
              <w:jc w:val="left"/>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hint="eastAsia"/>
                <w:color w:val="000000" w:themeColor="text1"/>
              </w:rPr>
              <w:t>c</w:t>
            </w:r>
            <w:r>
              <w:rPr>
                <w:rFonts w:ascii="Times New Roman" w:hAnsi="Times New Roman" w:hint="eastAsia"/>
                <w:color w:val="000000" w:themeColor="text1"/>
              </w:rPr>
              <w:t>）对经典策略、算法交易等功能进行单元测试、功能测试</w:t>
            </w:r>
            <w:r w:rsidR="00611800">
              <w:rPr>
                <w:rFonts w:ascii="Times New Roman" w:hAnsi="Times New Roman" w:hint="eastAsia"/>
                <w:color w:val="000000" w:themeColor="text1"/>
              </w:rPr>
              <w:t>、集成测试</w:t>
            </w:r>
            <w:r>
              <w:rPr>
                <w:rFonts w:ascii="Times New Roman" w:hAnsi="Times New Roman" w:hint="eastAsia"/>
                <w:color w:val="000000" w:themeColor="text1"/>
              </w:rPr>
              <w:t>，并发布版本</w:t>
            </w:r>
            <w:r>
              <w:rPr>
                <w:rFonts w:ascii="Times New Roman" w:hAnsi="Times New Roman"/>
                <w:color w:val="000000" w:themeColor="text1"/>
              </w:rPr>
              <w:t>;</w:t>
            </w:r>
            <w:r>
              <w:rPr>
                <w:rFonts w:ascii="Times New Roman" w:hAnsi="Times New Roman" w:hint="eastAsia"/>
                <w:color w:val="000000" w:themeColor="text1"/>
              </w:rPr>
              <w:t>进一步调整机器学习模型</w:t>
            </w:r>
            <w:r w:rsidRPr="005C0FF3">
              <w:rPr>
                <w:rFonts w:ascii="Times New Roman" w:hAnsi="Times New Roman"/>
                <w:color w:val="000000" w:themeColor="text1"/>
              </w:rPr>
              <w:t xml:space="preserve"> </w:t>
            </w:r>
          </w:p>
        </w:tc>
      </w:tr>
      <w:tr w:rsidR="00EF4DA3" w:rsidRPr="005C0FF3" w14:paraId="64272AFD" w14:textId="0B19AADA" w:rsidTr="0092031C">
        <w:tc>
          <w:tcPr>
            <w:tcW w:w="694" w:type="dxa"/>
            <w:shd w:val="clear" w:color="auto" w:fill="auto"/>
            <w:vAlign w:val="center"/>
          </w:tcPr>
          <w:p w14:paraId="1B5B80A3" w14:textId="7250AD63" w:rsidR="0077211A" w:rsidRPr="005C0FF3" w:rsidRDefault="0049498B" w:rsidP="00F07201">
            <w:pPr>
              <w:jc w:val="center"/>
              <w:rPr>
                <w:rFonts w:ascii="Times New Roman" w:hAnsi="Times New Roman"/>
                <w:color w:val="000000" w:themeColor="text1"/>
              </w:rPr>
            </w:pPr>
            <w:r w:rsidRPr="005C0FF3">
              <w:rPr>
                <w:rFonts w:ascii="Times New Roman" w:hAnsi="Times New Roman"/>
                <w:color w:val="000000" w:themeColor="text1"/>
              </w:rPr>
              <w:t>3</w:t>
            </w:r>
          </w:p>
        </w:tc>
        <w:tc>
          <w:tcPr>
            <w:tcW w:w="1134" w:type="dxa"/>
            <w:shd w:val="clear" w:color="auto" w:fill="auto"/>
            <w:vAlign w:val="center"/>
          </w:tcPr>
          <w:p w14:paraId="0DCCEDC6" w14:textId="77777777" w:rsidR="0077211A"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第十五周</w:t>
            </w:r>
          </w:p>
          <w:p w14:paraId="09CA6C58" w14:textId="77777777" w:rsidR="0049498B"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lastRenderedPageBreak/>
              <w:t>～</w:t>
            </w:r>
          </w:p>
          <w:p w14:paraId="2062BDD8" w14:textId="09316A9A" w:rsidR="0049498B" w:rsidRPr="005C0FF3" w:rsidRDefault="0049498B" w:rsidP="0092031C">
            <w:pPr>
              <w:spacing w:line="240" w:lineRule="auto"/>
              <w:jc w:val="center"/>
              <w:rPr>
                <w:rFonts w:ascii="Times New Roman" w:hAnsi="Times New Roman"/>
                <w:color w:val="000000" w:themeColor="text1"/>
              </w:rPr>
            </w:pPr>
            <w:r w:rsidRPr="005C0FF3">
              <w:rPr>
                <w:rFonts w:ascii="Times New Roman" w:hAnsi="Times New Roman" w:hint="eastAsia"/>
                <w:color w:val="000000" w:themeColor="text1"/>
              </w:rPr>
              <w:t>第十八周</w:t>
            </w:r>
          </w:p>
        </w:tc>
        <w:tc>
          <w:tcPr>
            <w:tcW w:w="3260" w:type="dxa"/>
            <w:shd w:val="clear" w:color="auto" w:fill="auto"/>
          </w:tcPr>
          <w:p w14:paraId="0E1B40AD" w14:textId="53BFAE06" w:rsidR="00483CA0"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lastRenderedPageBreak/>
              <w:t>(a)</w:t>
            </w:r>
            <w:r w:rsidR="00EF46A2" w:rsidRPr="005C0FF3">
              <w:rPr>
                <w:rFonts w:ascii="Times New Roman" w:hAnsi="Times New Roman" w:hint="eastAsia"/>
                <w:color w:val="000000" w:themeColor="text1"/>
              </w:rPr>
              <w:t>开发进度把控</w:t>
            </w:r>
          </w:p>
          <w:p w14:paraId="2B67DF88" w14:textId="77777777" w:rsidR="00483CA0" w:rsidRPr="005C0FF3" w:rsidRDefault="00483CA0" w:rsidP="0092031C">
            <w:pPr>
              <w:spacing w:line="240" w:lineRule="auto"/>
              <w:jc w:val="left"/>
              <w:rPr>
                <w:rFonts w:ascii="Times New Roman" w:hAnsi="Times New Roman"/>
                <w:color w:val="000000" w:themeColor="text1"/>
              </w:rPr>
            </w:pPr>
          </w:p>
          <w:p w14:paraId="74615F5D" w14:textId="77777777" w:rsidR="00AE6A0E" w:rsidRPr="005C0FF3" w:rsidRDefault="00AE6A0E" w:rsidP="0092031C">
            <w:pPr>
              <w:spacing w:line="240" w:lineRule="auto"/>
              <w:jc w:val="left"/>
              <w:rPr>
                <w:rFonts w:ascii="Times New Roman" w:hAnsi="Times New Roman"/>
                <w:color w:val="000000" w:themeColor="text1"/>
              </w:rPr>
            </w:pPr>
          </w:p>
          <w:p w14:paraId="0E02F2AE" w14:textId="77777777" w:rsidR="005E0FC4" w:rsidRPr="005C0FF3" w:rsidRDefault="005E0FC4" w:rsidP="0092031C">
            <w:pPr>
              <w:spacing w:line="240" w:lineRule="auto"/>
              <w:jc w:val="left"/>
              <w:rPr>
                <w:rFonts w:ascii="Times New Roman" w:hAnsi="Times New Roman"/>
                <w:color w:val="000000" w:themeColor="text1"/>
              </w:rPr>
            </w:pPr>
          </w:p>
          <w:p w14:paraId="2224C18C" w14:textId="77777777" w:rsidR="005E0FC4" w:rsidRPr="005C0FF3" w:rsidRDefault="005E0FC4" w:rsidP="0092031C">
            <w:pPr>
              <w:spacing w:line="240" w:lineRule="auto"/>
              <w:jc w:val="left"/>
              <w:rPr>
                <w:rFonts w:ascii="Times New Roman" w:hAnsi="Times New Roman"/>
                <w:color w:val="000000" w:themeColor="text1"/>
              </w:rPr>
            </w:pPr>
          </w:p>
          <w:p w14:paraId="0719BCAC" w14:textId="6AD8B9C6" w:rsidR="0077211A" w:rsidRPr="005C0FF3" w:rsidRDefault="00F76407"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C7326E" w:rsidRPr="005C0FF3">
              <w:rPr>
                <w:rFonts w:ascii="Times New Roman" w:hAnsi="Times New Roman" w:hint="eastAsia"/>
                <w:color w:val="000000" w:themeColor="text1"/>
              </w:rPr>
              <w:t>开发人员同时担任测试角色</w:t>
            </w:r>
          </w:p>
        </w:tc>
        <w:tc>
          <w:tcPr>
            <w:tcW w:w="3434" w:type="dxa"/>
            <w:shd w:val="clear" w:color="auto" w:fill="auto"/>
          </w:tcPr>
          <w:p w14:paraId="753CF51B" w14:textId="0DF73B49" w:rsidR="0097054E" w:rsidRPr="005C0FF3" w:rsidRDefault="004E4AB5" w:rsidP="0092031C">
            <w:pPr>
              <w:spacing w:line="240" w:lineRule="auto"/>
              <w:jc w:val="left"/>
              <w:rPr>
                <w:rFonts w:ascii="Times New Roman" w:hAnsi="Times New Roman"/>
                <w:color w:val="000000" w:themeColor="text1"/>
              </w:rPr>
            </w:pPr>
            <w:r w:rsidRPr="005C0FF3">
              <w:rPr>
                <w:rFonts w:ascii="Times New Roman" w:hAnsi="Times New Roman"/>
                <w:color w:val="000000" w:themeColor="text1"/>
              </w:rPr>
              <w:lastRenderedPageBreak/>
              <w:t>(a)</w:t>
            </w:r>
            <w:r w:rsidR="00C45294" w:rsidRPr="005C0FF3">
              <w:rPr>
                <w:rFonts w:ascii="Times New Roman" w:hAnsi="Times New Roman"/>
                <w:color w:val="000000" w:themeColor="text1"/>
              </w:rPr>
              <w:t xml:space="preserve"> </w:t>
            </w:r>
            <w:r w:rsidR="00C45294" w:rsidRPr="005C0FF3">
              <w:rPr>
                <w:rFonts w:ascii="Times New Roman" w:hAnsi="Times New Roman" w:hint="eastAsia"/>
                <w:color w:val="000000" w:themeColor="text1"/>
              </w:rPr>
              <w:t>集成机器学习模型</w:t>
            </w:r>
            <w:r w:rsidR="00EF46A2" w:rsidRPr="005C0FF3">
              <w:rPr>
                <w:rFonts w:ascii="Times New Roman" w:hAnsi="Times New Roman" w:hint="eastAsia"/>
                <w:color w:val="000000" w:themeColor="text1"/>
              </w:rPr>
              <w:t>和算法</w:t>
            </w:r>
            <w:r w:rsidR="00261A49">
              <w:rPr>
                <w:rFonts w:ascii="Times New Roman" w:hAnsi="Times New Roman" w:hint="eastAsia"/>
                <w:color w:val="000000" w:themeColor="text1"/>
              </w:rPr>
              <w:t>，完</w:t>
            </w:r>
            <w:r w:rsidR="00261A49">
              <w:rPr>
                <w:rFonts w:ascii="Times New Roman" w:hAnsi="Times New Roman" w:hint="eastAsia"/>
                <w:color w:val="000000" w:themeColor="text1"/>
              </w:rPr>
              <w:lastRenderedPageBreak/>
              <w:t>成可视化自定义模型生成</w:t>
            </w:r>
            <w:r w:rsidR="00EF46A2" w:rsidRPr="005C0FF3">
              <w:rPr>
                <w:rFonts w:ascii="Times New Roman" w:hAnsi="Times New Roman" w:hint="eastAsia"/>
                <w:color w:val="000000" w:themeColor="text1"/>
              </w:rPr>
              <w:t>；实现支持快速策略构建和可视化的流程展示；</w:t>
            </w:r>
            <w:r w:rsidR="009A1139" w:rsidRPr="005C0FF3">
              <w:rPr>
                <w:rFonts w:ascii="Times New Roman" w:hAnsi="Times New Roman" w:hint="eastAsia"/>
                <w:color w:val="000000" w:themeColor="text1"/>
              </w:rPr>
              <w:t>系统验收</w:t>
            </w:r>
            <w:r w:rsidR="004D4747" w:rsidRPr="005C0FF3">
              <w:rPr>
                <w:rFonts w:ascii="Times New Roman" w:hAnsi="Times New Roman" w:hint="eastAsia"/>
                <w:color w:val="000000" w:themeColor="text1"/>
              </w:rPr>
              <w:t>，对系统进行整体分析和完善</w:t>
            </w:r>
          </w:p>
          <w:p w14:paraId="249370DE" w14:textId="77777777" w:rsidR="00641701" w:rsidRPr="005C0FF3" w:rsidRDefault="00641701" w:rsidP="0092031C">
            <w:pPr>
              <w:spacing w:line="240" w:lineRule="auto"/>
              <w:jc w:val="left"/>
              <w:rPr>
                <w:rFonts w:ascii="Times New Roman" w:hAnsi="Times New Roman"/>
                <w:color w:val="000000" w:themeColor="text1"/>
              </w:rPr>
            </w:pPr>
          </w:p>
          <w:p w14:paraId="72BC28D6" w14:textId="161CF0F2" w:rsidR="0077211A" w:rsidRPr="005C0FF3" w:rsidRDefault="004E4AB5" w:rsidP="00611800">
            <w:pPr>
              <w:spacing w:line="240" w:lineRule="auto"/>
              <w:jc w:val="left"/>
              <w:rPr>
                <w:rFonts w:ascii="Times New Roman" w:hAnsi="Times New Roman"/>
                <w:color w:val="000000" w:themeColor="text1"/>
              </w:rPr>
            </w:pPr>
            <w:r w:rsidRPr="005C0FF3">
              <w:rPr>
                <w:rFonts w:ascii="Times New Roman" w:hAnsi="Times New Roman"/>
                <w:color w:val="000000" w:themeColor="text1"/>
              </w:rPr>
              <w:t>(b)</w:t>
            </w:r>
            <w:r w:rsidR="00EF46A2" w:rsidRPr="005C0FF3">
              <w:rPr>
                <w:rFonts w:ascii="Times New Roman" w:hAnsi="Times New Roman" w:hint="eastAsia"/>
                <w:color w:val="000000" w:themeColor="text1"/>
              </w:rPr>
              <w:t>完成</w:t>
            </w:r>
            <w:r w:rsidR="00611800">
              <w:rPr>
                <w:rFonts w:ascii="Times New Roman" w:hAnsi="Times New Roman" w:hint="eastAsia"/>
                <w:color w:val="000000" w:themeColor="text1"/>
              </w:rPr>
              <w:t>自定义策略等</w:t>
            </w:r>
            <w:r w:rsidR="00EF46A2" w:rsidRPr="005C0FF3">
              <w:rPr>
                <w:rFonts w:ascii="Times New Roman" w:hAnsi="Times New Roman" w:hint="eastAsia"/>
                <w:color w:val="000000" w:themeColor="text1"/>
              </w:rPr>
              <w:t>功能的单元测试；</w:t>
            </w:r>
            <w:r w:rsidR="00932D7E" w:rsidRPr="005C0FF3">
              <w:rPr>
                <w:rFonts w:ascii="Times New Roman" w:hAnsi="Times New Roman" w:hint="eastAsia"/>
                <w:color w:val="000000" w:themeColor="text1"/>
              </w:rPr>
              <w:t>完成</w:t>
            </w:r>
            <w:r w:rsidR="00932D7E" w:rsidRPr="005C0FF3">
              <w:rPr>
                <w:rFonts w:ascii="Times New Roman" w:hAnsi="Times New Roman"/>
                <w:color w:val="000000" w:themeColor="text1"/>
              </w:rPr>
              <w:t>Web</w:t>
            </w:r>
            <w:r w:rsidR="00EF46A2" w:rsidRPr="005C0FF3">
              <w:rPr>
                <w:rFonts w:ascii="Times New Roman" w:hAnsi="Times New Roman" w:hint="eastAsia"/>
                <w:color w:val="000000" w:themeColor="text1"/>
              </w:rPr>
              <w:t>页面的展示功能测试</w:t>
            </w:r>
            <w:r w:rsidR="00611800">
              <w:rPr>
                <w:rFonts w:ascii="Times New Roman" w:hAnsi="Times New Roman" w:hint="eastAsia"/>
                <w:color w:val="000000" w:themeColor="text1"/>
              </w:rPr>
              <w:t>集成测试、</w:t>
            </w:r>
            <w:r w:rsidR="00EF46A2" w:rsidRPr="005C0FF3">
              <w:rPr>
                <w:rFonts w:ascii="Times New Roman" w:hAnsi="Times New Roman" w:hint="eastAsia"/>
                <w:color w:val="000000" w:themeColor="text1"/>
              </w:rPr>
              <w:t>系统测试；</w:t>
            </w:r>
            <w:r w:rsidR="00E45F38" w:rsidRPr="005C0FF3">
              <w:rPr>
                <w:rFonts w:ascii="Times New Roman" w:hAnsi="Times New Roman" w:hint="eastAsia"/>
                <w:color w:val="000000" w:themeColor="text1"/>
              </w:rPr>
              <w:t>编写用户手册等文档</w:t>
            </w:r>
          </w:p>
        </w:tc>
      </w:tr>
    </w:tbl>
    <w:p w14:paraId="7976D0C2" w14:textId="77777777" w:rsidR="00EE7249" w:rsidRPr="005C0FF3" w:rsidRDefault="00EE7249" w:rsidP="0092031C">
      <w:pPr>
        <w:pStyle w:val="af4"/>
        <w:rPr>
          <w:rFonts w:ascii="Times New Roman" w:hAnsi="Times New Roman"/>
        </w:rPr>
      </w:pPr>
    </w:p>
    <w:p w14:paraId="5E338EE5" w14:textId="4025510E" w:rsidR="00EE7249" w:rsidRPr="005C0FF3" w:rsidRDefault="00425D6E" w:rsidP="0092031C">
      <w:pPr>
        <w:pStyle w:val="1"/>
      </w:pPr>
      <w:r w:rsidRPr="005C0FF3">
        <w:br w:type="page"/>
      </w:r>
      <w:bookmarkStart w:id="47" w:name="_Toc526707367"/>
      <w:r w:rsidR="00EE7249" w:rsidRPr="005C0FF3">
        <w:rPr>
          <w:rFonts w:hint="eastAsia"/>
        </w:rPr>
        <w:lastRenderedPageBreak/>
        <w:t>项目预期成果</w:t>
      </w:r>
      <w:bookmarkEnd w:id="47"/>
    </w:p>
    <w:p w14:paraId="0E298757" w14:textId="2B6CB0F3" w:rsidR="008A3303" w:rsidRPr="005C0FF3" w:rsidRDefault="00C07D92" w:rsidP="0092031C">
      <w:pPr>
        <w:ind w:firstLine="420"/>
        <w:rPr>
          <w:rFonts w:ascii="Times New Roman" w:hAnsi="Times New Roman"/>
        </w:rPr>
      </w:pPr>
      <w:r w:rsidRPr="005C0FF3">
        <w:rPr>
          <w:rFonts w:ascii="Times New Roman" w:hAnsi="Times New Roman" w:hint="eastAsia"/>
          <w:sz w:val="24"/>
          <w:szCs w:val="24"/>
        </w:rPr>
        <w:t>根据敏捷开发</w:t>
      </w:r>
      <w:r w:rsidRPr="005C0FF3">
        <w:rPr>
          <w:rFonts w:ascii="Times New Roman" w:hAnsi="Times New Roman"/>
          <w:sz w:val="24"/>
          <w:szCs w:val="24"/>
        </w:rPr>
        <w:t>SCRUM</w:t>
      </w:r>
      <w:r w:rsidRPr="005C0FF3">
        <w:rPr>
          <w:rFonts w:ascii="Times New Roman" w:hAnsi="Times New Roman" w:hint="eastAsia"/>
          <w:sz w:val="24"/>
          <w:szCs w:val="24"/>
        </w:rPr>
        <w:t>模型</w:t>
      </w:r>
      <w:r w:rsidR="001756CF" w:rsidRPr="005C0FF3">
        <w:rPr>
          <w:rFonts w:ascii="Times New Roman" w:hAnsi="Times New Roman" w:hint="eastAsia"/>
          <w:sz w:val="24"/>
          <w:szCs w:val="24"/>
        </w:rPr>
        <w:t>，使用基于</w:t>
      </w:r>
      <w:r w:rsidR="001756CF" w:rsidRPr="005C0FF3">
        <w:rPr>
          <w:rFonts w:ascii="Times New Roman" w:hAnsi="Times New Roman"/>
          <w:sz w:val="24"/>
          <w:szCs w:val="24"/>
        </w:rPr>
        <w:t>UML</w:t>
      </w:r>
      <w:r w:rsidR="001756CF" w:rsidRPr="005C0FF3">
        <w:rPr>
          <w:rFonts w:ascii="Times New Roman" w:hAnsi="Times New Roman" w:hint="eastAsia"/>
          <w:sz w:val="24"/>
          <w:szCs w:val="24"/>
        </w:rPr>
        <w:t>的面向对象方法进行开发，从软件的立项、需求、设计、编码、测试到验收各阶段进行总结</w:t>
      </w:r>
      <w:r w:rsidR="008564C8" w:rsidRPr="005C0FF3">
        <w:rPr>
          <w:rFonts w:ascii="Times New Roman" w:hAnsi="Times New Roman" w:hint="eastAsia"/>
          <w:sz w:val="24"/>
          <w:szCs w:val="24"/>
        </w:rPr>
        <w:t>，预期成果有以下三个方面</w:t>
      </w:r>
      <w:r w:rsidR="00B15EC3" w:rsidRPr="005C0FF3">
        <w:rPr>
          <w:rFonts w:ascii="Times New Roman" w:hAnsi="Times New Roman" w:hint="eastAsia"/>
          <w:sz w:val="24"/>
          <w:szCs w:val="24"/>
        </w:rPr>
        <w:t>。</w:t>
      </w:r>
    </w:p>
    <w:p w14:paraId="2FA00DB8" w14:textId="20741A46" w:rsidR="00DD2FC6" w:rsidRPr="005C0FF3" w:rsidRDefault="00DD2FC6" w:rsidP="00DD2FC6">
      <w:pPr>
        <w:jc w:val="center"/>
        <w:rPr>
          <w:rFonts w:ascii="Times New Roman" w:hAnsi="Times New Roman"/>
          <w:sz w:val="22"/>
        </w:rPr>
      </w:pPr>
      <w:r w:rsidRPr="005C0FF3">
        <w:rPr>
          <w:rFonts w:ascii="Times New Roman" w:eastAsiaTheme="minorHAnsi" w:hAnsi="Times New Roman" w:hint="eastAsia"/>
          <w:b/>
          <w:sz w:val="22"/>
        </w:rPr>
        <w:t>表</w:t>
      </w:r>
      <w:r w:rsidR="00C91EB8" w:rsidRPr="005C0FF3">
        <w:rPr>
          <w:rFonts w:ascii="Times New Roman" w:eastAsiaTheme="minorHAnsi" w:hAnsi="Times New Roman"/>
          <w:b/>
          <w:sz w:val="22"/>
        </w:rPr>
        <w:t>6</w:t>
      </w:r>
      <w:r w:rsidRPr="005C0FF3">
        <w:rPr>
          <w:rFonts w:ascii="Times New Roman" w:eastAsiaTheme="minorHAnsi" w:hAnsi="Times New Roman"/>
          <w:b/>
          <w:sz w:val="22"/>
        </w:rPr>
        <w:t>-</w:t>
      </w:r>
      <w:r w:rsidR="00C91EB8" w:rsidRPr="005C0FF3">
        <w:rPr>
          <w:rFonts w:ascii="Times New Roman" w:eastAsiaTheme="minorHAnsi" w:hAnsi="Times New Roman"/>
          <w:b/>
          <w:sz w:val="22"/>
        </w:rPr>
        <w:t>1</w:t>
      </w:r>
      <w:r w:rsidRPr="005C0FF3">
        <w:rPr>
          <w:rFonts w:ascii="Times New Roman" w:eastAsiaTheme="minorHAnsi" w:hAnsi="Times New Roman"/>
          <w:b/>
          <w:sz w:val="22"/>
        </w:rPr>
        <w:t xml:space="preserve"> </w:t>
      </w:r>
      <w:r w:rsidR="00622D7B" w:rsidRPr="005C0FF3">
        <w:rPr>
          <w:rFonts w:ascii="Times New Roman" w:eastAsiaTheme="minorHAnsi" w:hAnsi="Times New Roman" w:hint="eastAsia"/>
          <w:b/>
          <w:sz w:val="22"/>
        </w:rPr>
        <w:t>项目预期成果</w:t>
      </w:r>
    </w:p>
    <w:tbl>
      <w:tblPr>
        <w:tblStyle w:val="a7"/>
        <w:tblW w:w="851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95"/>
        <w:gridCol w:w="7121"/>
      </w:tblGrid>
      <w:tr w:rsidR="008C5528" w:rsidRPr="005C0FF3" w14:paraId="15B56D57" w14:textId="77777777" w:rsidTr="0092031C">
        <w:tc>
          <w:tcPr>
            <w:tcW w:w="1395" w:type="dxa"/>
            <w:shd w:val="clear" w:color="auto" w:fill="auto"/>
            <w:vAlign w:val="center"/>
          </w:tcPr>
          <w:p w14:paraId="3AB135C8" w14:textId="0D3F711F" w:rsidR="00A61CCE" w:rsidRPr="005C0FF3" w:rsidRDefault="00A61CCE" w:rsidP="00842FC4">
            <w:pPr>
              <w:spacing w:line="240" w:lineRule="auto"/>
              <w:jc w:val="center"/>
              <w:rPr>
                <w:rFonts w:ascii="Times New Roman" w:hAnsi="Times New Roman"/>
                <w:b/>
                <w:color w:val="000000" w:themeColor="text1"/>
              </w:rPr>
            </w:pPr>
            <w:r w:rsidRPr="005C0FF3">
              <w:rPr>
                <w:rFonts w:ascii="Times New Roman" w:hAnsi="Times New Roman" w:hint="eastAsia"/>
                <w:b/>
                <w:color w:val="000000" w:themeColor="text1"/>
              </w:rPr>
              <w:t>分类</w:t>
            </w:r>
          </w:p>
        </w:tc>
        <w:tc>
          <w:tcPr>
            <w:tcW w:w="7121" w:type="dxa"/>
            <w:shd w:val="clear" w:color="auto" w:fill="auto"/>
            <w:vAlign w:val="center"/>
          </w:tcPr>
          <w:p w14:paraId="3B6904CF" w14:textId="7DD3790B" w:rsidR="00A61CCE" w:rsidRPr="005C0FF3" w:rsidRDefault="00A61CCE" w:rsidP="00842FC4">
            <w:pPr>
              <w:jc w:val="center"/>
              <w:rPr>
                <w:rFonts w:ascii="Times New Roman" w:hAnsi="Times New Roman"/>
                <w:b/>
                <w:color w:val="000000" w:themeColor="text1"/>
              </w:rPr>
            </w:pPr>
            <w:r w:rsidRPr="005C0FF3">
              <w:rPr>
                <w:rFonts w:ascii="Times New Roman" w:hAnsi="Times New Roman" w:hint="eastAsia"/>
                <w:b/>
                <w:color w:val="000000" w:themeColor="text1"/>
              </w:rPr>
              <w:t>详细</w:t>
            </w:r>
          </w:p>
        </w:tc>
      </w:tr>
      <w:tr w:rsidR="008C5528" w:rsidRPr="005C0FF3" w14:paraId="7FDC3F54" w14:textId="77777777" w:rsidTr="0092031C">
        <w:trPr>
          <w:trHeight w:val="516"/>
        </w:trPr>
        <w:tc>
          <w:tcPr>
            <w:tcW w:w="1395" w:type="dxa"/>
            <w:shd w:val="clear" w:color="auto" w:fill="auto"/>
            <w:vAlign w:val="center"/>
          </w:tcPr>
          <w:p w14:paraId="6C306E0E" w14:textId="3E350E83" w:rsidR="00A61CCE" w:rsidRPr="005C0FF3" w:rsidRDefault="00A61CCE" w:rsidP="00842FC4">
            <w:pPr>
              <w:jc w:val="center"/>
              <w:rPr>
                <w:rFonts w:ascii="Times New Roman" w:hAnsi="Times New Roman"/>
                <w:color w:val="000000" w:themeColor="text1"/>
              </w:rPr>
            </w:pPr>
            <w:r w:rsidRPr="005C0FF3">
              <w:rPr>
                <w:rFonts w:ascii="Times New Roman" w:hAnsi="Times New Roman" w:hint="eastAsia"/>
                <w:color w:val="000000" w:themeColor="text1"/>
              </w:rPr>
              <w:t>文档</w:t>
            </w:r>
          </w:p>
        </w:tc>
        <w:tc>
          <w:tcPr>
            <w:tcW w:w="7121" w:type="dxa"/>
            <w:shd w:val="clear" w:color="auto" w:fill="auto"/>
            <w:vAlign w:val="center"/>
          </w:tcPr>
          <w:p w14:paraId="567EC2B9" w14:textId="77777777" w:rsidR="00A61CCE"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立项申请书</w:t>
            </w:r>
          </w:p>
          <w:p w14:paraId="06DCC972"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软件开发技术</w:t>
            </w:r>
          </w:p>
          <w:p w14:paraId="7377E85D"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迭代计划及迭代评估报告</w:t>
            </w:r>
          </w:p>
          <w:p w14:paraId="27DE975B"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软件需求规约文档</w:t>
            </w:r>
          </w:p>
          <w:p w14:paraId="183120A5"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概要设计说明书</w:t>
            </w:r>
          </w:p>
          <w:p w14:paraId="5BE886BC"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软件架构文档</w:t>
            </w:r>
          </w:p>
          <w:p w14:paraId="2327D5FB"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软件测试文档</w:t>
            </w:r>
          </w:p>
          <w:p w14:paraId="797EAAFF" w14:textId="77777777"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测试分析报告</w:t>
            </w:r>
          </w:p>
          <w:p w14:paraId="451852A3" w14:textId="53A8B230" w:rsidR="00390407" w:rsidRPr="005C0FF3" w:rsidRDefault="0039040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项目总结报告</w:t>
            </w:r>
          </w:p>
        </w:tc>
      </w:tr>
      <w:tr w:rsidR="008C5528" w:rsidRPr="005C0FF3" w14:paraId="5180B383" w14:textId="77777777" w:rsidTr="0092031C">
        <w:tc>
          <w:tcPr>
            <w:tcW w:w="1395" w:type="dxa"/>
            <w:shd w:val="clear" w:color="auto" w:fill="auto"/>
            <w:vAlign w:val="center"/>
          </w:tcPr>
          <w:p w14:paraId="3F766B1B" w14:textId="1DD9A3F2" w:rsidR="00A61CCE" w:rsidRPr="005C0FF3" w:rsidRDefault="00A61CCE" w:rsidP="00842FC4">
            <w:pPr>
              <w:jc w:val="center"/>
              <w:rPr>
                <w:rFonts w:ascii="Times New Roman" w:hAnsi="Times New Roman"/>
                <w:color w:val="000000" w:themeColor="text1"/>
              </w:rPr>
            </w:pPr>
            <w:r w:rsidRPr="005C0FF3">
              <w:rPr>
                <w:rFonts w:ascii="Times New Roman" w:hAnsi="Times New Roman" w:hint="eastAsia"/>
                <w:color w:val="000000" w:themeColor="text1"/>
              </w:rPr>
              <w:t>源代码</w:t>
            </w:r>
          </w:p>
        </w:tc>
        <w:tc>
          <w:tcPr>
            <w:tcW w:w="7121" w:type="dxa"/>
            <w:shd w:val="clear" w:color="auto" w:fill="auto"/>
            <w:vAlign w:val="center"/>
          </w:tcPr>
          <w:p w14:paraId="5AC57100" w14:textId="77777777" w:rsidR="00A61CCE"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网站服务器端源代码</w:t>
            </w:r>
          </w:p>
          <w:p w14:paraId="121C44A8" w14:textId="246689C0" w:rsidR="001D7A47"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预测模型代码</w:t>
            </w:r>
          </w:p>
        </w:tc>
      </w:tr>
      <w:tr w:rsidR="008C5528" w:rsidRPr="005C0FF3" w14:paraId="5391CC14" w14:textId="77777777" w:rsidTr="0092031C">
        <w:tc>
          <w:tcPr>
            <w:tcW w:w="1395" w:type="dxa"/>
            <w:shd w:val="clear" w:color="auto" w:fill="auto"/>
            <w:vAlign w:val="center"/>
          </w:tcPr>
          <w:p w14:paraId="517390D0" w14:textId="59367DEB" w:rsidR="00A61CCE" w:rsidRPr="005C0FF3" w:rsidRDefault="00C418EE" w:rsidP="00842FC4">
            <w:pPr>
              <w:jc w:val="center"/>
              <w:rPr>
                <w:rFonts w:ascii="Times New Roman" w:hAnsi="Times New Roman"/>
                <w:color w:val="000000" w:themeColor="text1"/>
              </w:rPr>
            </w:pPr>
            <w:r w:rsidRPr="005C0FF3">
              <w:rPr>
                <w:rFonts w:ascii="Times New Roman" w:hAnsi="Times New Roman" w:hint="eastAsia"/>
                <w:color w:val="000000" w:themeColor="text1"/>
              </w:rPr>
              <w:t>安装包</w:t>
            </w:r>
          </w:p>
        </w:tc>
        <w:tc>
          <w:tcPr>
            <w:tcW w:w="7121" w:type="dxa"/>
            <w:shd w:val="clear" w:color="auto" w:fill="auto"/>
            <w:vAlign w:val="center"/>
          </w:tcPr>
          <w:p w14:paraId="4D3ADEAE" w14:textId="3192091B" w:rsidR="00A61CCE" w:rsidRPr="005C0FF3" w:rsidRDefault="001D7A47" w:rsidP="0092031C">
            <w:pPr>
              <w:spacing w:line="240" w:lineRule="auto"/>
              <w:ind w:left="420"/>
              <w:jc w:val="left"/>
              <w:rPr>
                <w:rFonts w:ascii="Times New Roman" w:hAnsi="Times New Roman"/>
                <w:color w:val="000000" w:themeColor="text1"/>
              </w:rPr>
            </w:pPr>
            <w:r w:rsidRPr="005C0FF3">
              <w:rPr>
                <w:rFonts w:ascii="Times New Roman" w:hAnsi="Times New Roman" w:hint="eastAsia"/>
                <w:color w:val="000000" w:themeColor="text1"/>
              </w:rPr>
              <w:t>网站服务器安装包</w:t>
            </w:r>
          </w:p>
        </w:tc>
      </w:tr>
    </w:tbl>
    <w:p w14:paraId="1F2217A6" w14:textId="77777777" w:rsidR="00EE7249" w:rsidRPr="005C0FF3" w:rsidRDefault="00EE7249" w:rsidP="00ED24BF">
      <w:pPr>
        <w:pStyle w:val="a8"/>
        <w:ind w:firstLineChars="0" w:firstLine="0"/>
        <w:rPr>
          <w:rFonts w:ascii="Times New Roman" w:eastAsia="黑体" w:hAnsi="Times New Roman"/>
          <w:color w:val="0070C0"/>
          <w:sz w:val="24"/>
          <w:szCs w:val="24"/>
        </w:rPr>
      </w:pPr>
    </w:p>
    <w:p w14:paraId="79F1F898" w14:textId="77777777" w:rsidR="00EE7249" w:rsidRPr="005C0FF3" w:rsidRDefault="00EE7249" w:rsidP="00EE7249">
      <w:pPr>
        <w:ind w:left="709" w:right="-864"/>
        <w:outlineLvl w:val="0"/>
        <w:rPr>
          <w:rFonts w:ascii="Times New Roman" w:eastAsia="黑体" w:hAnsi="Times New Roman"/>
          <w:sz w:val="30"/>
        </w:rPr>
      </w:pPr>
      <w:r w:rsidRPr="005C0FF3">
        <w:rPr>
          <w:rFonts w:ascii="Times New Roman" w:eastAsia="黑体" w:hAnsi="Times New Roman"/>
          <w:sz w:val="30"/>
        </w:rPr>
        <w:br w:type="page"/>
      </w:r>
    </w:p>
    <w:p w14:paraId="52DACF63" w14:textId="77777777" w:rsidR="00EE7249" w:rsidRPr="005C0FF3" w:rsidRDefault="00EE7249" w:rsidP="00EE7249">
      <w:pPr>
        <w:pStyle w:val="1"/>
      </w:pPr>
      <w:bookmarkStart w:id="48" w:name="_Toc526707368"/>
      <w:r w:rsidRPr="005C0FF3">
        <w:rPr>
          <w:rFonts w:hint="eastAsia"/>
        </w:rPr>
        <w:lastRenderedPageBreak/>
        <w:t>项目社会经济效益</w:t>
      </w:r>
      <w:bookmarkEnd w:id="48"/>
    </w:p>
    <w:p w14:paraId="2F52DFA9" w14:textId="77777777" w:rsidR="00EE7249" w:rsidRPr="005C0FF3" w:rsidRDefault="00EE7249" w:rsidP="00124A34">
      <w:pPr>
        <w:pStyle w:val="af4"/>
        <w:rPr>
          <w:rFonts w:ascii="Times New Roman" w:hAnsi="Times New Roman"/>
          <w:sz w:val="24"/>
          <w:szCs w:val="24"/>
        </w:rPr>
      </w:pPr>
      <w:r w:rsidRPr="005C0FF3">
        <w:rPr>
          <w:rFonts w:ascii="Times New Roman" w:hAnsi="Times New Roman" w:hint="eastAsia"/>
          <w:sz w:val="24"/>
          <w:szCs w:val="24"/>
        </w:rPr>
        <w:t>随着金融科技时代的到来，中国金融业正经历着一场新的变革，并且这场变革不断升级。中国的金融科技行业由原来注重流量和模式的</w:t>
      </w:r>
      <w:r w:rsidRPr="005C0FF3">
        <w:rPr>
          <w:rFonts w:ascii="Times New Roman" w:hAnsi="Times New Roman"/>
          <w:sz w:val="24"/>
          <w:szCs w:val="24"/>
        </w:rPr>
        <w:t>1.0</w:t>
      </w:r>
      <w:r w:rsidRPr="005C0FF3">
        <w:rPr>
          <w:rFonts w:ascii="Times New Roman" w:hAnsi="Times New Roman" w:hint="eastAsia"/>
          <w:sz w:val="24"/>
          <w:szCs w:val="24"/>
        </w:rPr>
        <w:t>时代，升级为以人工智能技术为主导，数据为驱动力的</w:t>
      </w:r>
      <w:r w:rsidRPr="005C0FF3">
        <w:rPr>
          <w:rFonts w:ascii="Times New Roman" w:hAnsi="Times New Roman"/>
          <w:sz w:val="24"/>
          <w:szCs w:val="24"/>
        </w:rPr>
        <w:t>2.0</w:t>
      </w:r>
      <w:r w:rsidRPr="005C0FF3">
        <w:rPr>
          <w:rFonts w:ascii="Times New Roman" w:hAnsi="Times New Roman" w:hint="eastAsia"/>
          <w:sz w:val="24"/>
          <w:szCs w:val="24"/>
        </w:rPr>
        <w:t>时代。量化投资借力人工智能技术，运用现代统计学和数学的方法，从大量的历史数据中寻找并搭建获得超额收益的投资策略，服务于个人投资者和机构，也成为了金融科技新时代的领军者。</w:t>
      </w:r>
    </w:p>
    <w:p w14:paraId="195B0FF1" w14:textId="77777777" w:rsidR="00EE7249" w:rsidRPr="005C0FF3" w:rsidRDefault="00EE7249" w:rsidP="00124A34">
      <w:pPr>
        <w:pStyle w:val="af4"/>
        <w:rPr>
          <w:rFonts w:ascii="Times New Roman" w:eastAsia="黑体" w:hAnsi="Times New Roman"/>
          <w:sz w:val="24"/>
          <w:szCs w:val="24"/>
        </w:rPr>
      </w:pPr>
      <w:r w:rsidRPr="005C0FF3">
        <w:rPr>
          <w:rFonts w:ascii="Times New Roman" w:hAnsi="Times New Roman" w:hint="eastAsia"/>
          <w:sz w:val="24"/>
          <w:szCs w:val="24"/>
        </w:rPr>
        <w:t>量化交易具有严格的纪律性、完备的系统性、妥善运用套利思想、靠概率取胜等优势，受到国外投资的普遍接受。在</w:t>
      </w:r>
      <w:r w:rsidRPr="005C0FF3">
        <w:rPr>
          <w:rFonts w:ascii="Times New Roman" w:hAnsi="Times New Roman" w:hint="eastAsia"/>
          <w:sz w:val="24"/>
          <w:szCs w:val="24"/>
          <w:shd w:val="clear" w:color="auto" w:fill="FFFFFF"/>
        </w:rPr>
        <w:t>国内量化投资还属于较新鲜的事物，最先从基金公司及资产管理公司开始崛起，如光大保德信基金的光大量化、国泰君</w:t>
      </w:r>
      <w:proofErr w:type="gramStart"/>
      <w:r w:rsidRPr="005C0FF3">
        <w:rPr>
          <w:rFonts w:ascii="Times New Roman" w:hAnsi="Times New Roman" w:hint="eastAsia"/>
          <w:sz w:val="24"/>
          <w:szCs w:val="24"/>
          <w:shd w:val="clear" w:color="auto" w:fill="FFFFFF"/>
        </w:rPr>
        <w:t>安资产</w:t>
      </w:r>
      <w:proofErr w:type="gramEnd"/>
      <w:r w:rsidRPr="005C0FF3">
        <w:rPr>
          <w:rFonts w:ascii="Times New Roman" w:hAnsi="Times New Roman" w:hint="eastAsia"/>
          <w:sz w:val="24"/>
          <w:szCs w:val="24"/>
          <w:shd w:val="clear" w:color="auto" w:fill="FFFFFF"/>
        </w:rPr>
        <w:t>管理公司</w:t>
      </w:r>
      <w:proofErr w:type="gramStart"/>
      <w:r w:rsidRPr="005C0FF3">
        <w:rPr>
          <w:rFonts w:ascii="Times New Roman" w:hAnsi="Times New Roman" w:hint="eastAsia"/>
          <w:sz w:val="24"/>
          <w:szCs w:val="24"/>
          <w:shd w:val="clear" w:color="auto" w:fill="FFFFFF"/>
        </w:rPr>
        <w:t>的君享量</w:t>
      </w:r>
      <w:proofErr w:type="gramEnd"/>
      <w:r w:rsidRPr="005C0FF3">
        <w:rPr>
          <w:rFonts w:ascii="Times New Roman" w:hAnsi="Times New Roman" w:hint="eastAsia"/>
          <w:sz w:val="24"/>
          <w:szCs w:val="24"/>
          <w:shd w:val="clear" w:color="auto" w:fill="FFFFFF"/>
        </w:rPr>
        <w:t>化等，到目前多家公募、私募基金都在加快布局量化投资。随着政策放开，市场规模扩大，海量数据供给不断积累，创新金融产品不断推出，加之优秀人才不断涌入行业，量化投资相关领域在中国也将处于爆发增长期。</w:t>
      </w:r>
    </w:p>
    <w:p w14:paraId="557F5735" w14:textId="77777777" w:rsidR="00EE7249" w:rsidRPr="005C0FF3" w:rsidRDefault="00EE7249" w:rsidP="00124A34">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量化投资的前提是，认为市场是弱</w:t>
      </w:r>
      <w:proofErr w:type="gramStart"/>
      <w:r w:rsidRPr="005C0FF3">
        <w:rPr>
          <w:rFonts w:ascii="Times New Roman" w:hAnsi="Times New Roman" w:hint="eastAsia"/>
          <w:sz w:val="24"/>
          <w:szCs w:val="24"/>
          <w:shd w:val="clear" w:color="auto" w:fill="FFFFFF"/>
        </w:rPr>
        <w:t>式有效</w:t>
      </w:r>
      <w:proofErr w:type="gramEnd"/>
      <w:r w:rsidRPr="005C0FF3">
        <w:rPr>
          <w:rFonts w:ascii="Times New Roman" w:hAnsi="Times New Roman" w:hint="eastAsia"/>
          <w:sz w:val="24"/>
          <w:szCs w:val="24"/>
          <w:shd w:val="clear" w:color="auto" w:fill="FFFFFF"/>
        </w:rPr>
        <w:t>或者半强式有效，通过主动投资的策略，试图战胜市场以获得超额收益。量化投资重点在于数据及模型，售卖策略是目前量化投资公司主要商业化模式，其运行流程可大致分为三大步骤：数据输入、模型开发、</w:t>
      </w:r>
      <w:proofErr w:type="gramStart"/>
      <w:r w:rsidRPr="005C0FF3">
        <w:rPr>
          <w:rFonts w:ascii="Times New Roman" w:hAnsi="Times New Roman" w:hint="eastAsia"/>
          <w:sz w:val="24"/>
          <w:szCs w:val="24"/>
          <w:shd w:val="clear" w:color="auto" w:fill="FFFFFF"/>
        </w:rPr>
        <w:t>回测输出</w:t>
      </w:r>
      <w:proofErr w:type="gramEnd"/>
      <w:r w:rsidRPr="005C0FF3">
        <w:rPr>
          <w:rFonts w:ascii="Times New Roman" w:hAnsi="Times New Roman" w:hint="eastAsia"/>
          <w:sz w:val="24"/>
          <w:szCs w:val="24"/>
          <w:shd w:val="clear" w:color="auto" w:fill="FFFFFF"/>
        </w:rPr>
        <w:t>。</w:t>
      </w:r>
    </w:p>
    <w:p w14:paraId="1141711C" w14:textId="63EB7348" w:rsidR="00EE7249" w:rsidRPr="005C0FF3" w:rsidRDefault="00EE7249" w:rsidP="00124A34">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从上述量化投资运行流程等，可以看出，量化投资策略搭建极为严谨、繁琐，影响因素较多，投资者及机构从早期准备到策略</w:t>
      </w:r>
      <w:proofErr w:type="gramStart"/>
      <w:r w:rsidRPr="005C0FF3">
        <w:rPr>
          <w:rFonts w:ascii="Times New Roman" w:hAnsi="Times New Roman" w:hint="eastAsia"/>
          <w:sz w:val="24"/>
          <w:szCs w:val="24"/>
          <w:shd w:val="clear" w:color="auto" w:fill="FFFFFF"/>
        </w:rPr>
        <w:t>搭建再到回测</w:t>
      </w:r>
      <w:proofErr w:type="gramEnd"/>
      <w:r w:rsidRPr="005C0FF3">
        <w:rPr>
          <w:rFonts w:ascii="Times New Roman" w:hAnsi="Times New Roman" w:hint="eastAsia"/>
          <w:sz w:val="24"/>
          <w:szCs w:val="24"/>
          <w:shd w:val="clear" w:color="auto" w:fill="FFFFFF"/>
        </w:rPr>
        <w:t>输出，需要较长的时间。因此，对于个人和中小型金融机构，进行量化交易需要很多专业背景知识，例如金融、数学、编程等领域的专业知识，学习门槛很高，难以掌握。本项目旨在于为广大个人投资者和小型金融机构提供一个仿真的量化交易</w:t>
      </w:r>
      <w:ins w:id="49" w:author="成 郭" w:date="2018-12-10T20:19:00Z">
        <w:r w:rsidR="00790C14">
          <w:rPr>
            <w:rFonts w:ascii="Times New Roman" w:hAnsi="Times New Roman" w:hint="eastAsia"/>
            <w:sz w:val="24"/>
            <w:szCs w:val="24"/>
            <w:shd w:val="clear" w:color="auto" w:fill="FFFFFF"/>
          </w:rPr>
          <w:t>策略</w:t>
        </w:r>
      </w:ins>
      <w:r w:rsidRPr="005C0FF3">
        <w:rPr>
          <w:rFonts w:ascii="Times New Roman" w:hAnsi="Times New Roman" w:hint="eastAsia"/>
          <w:sz w:val="24"/>
          <w:szCs w:val="24"/>
          <w:shd w:val="clear" w:color="auto" w:fill="FFFFFF"/>
        </w:rPr>
        <w:t>平台，提供行情展示、策略开发、模拟交易、策略</w:t>
      </w:r>
      <w:proofErr w:type="gramStart"/>
      <w:r w:rsidRPr="005C0FF3">
        <w:rPr>
          <w:rFonts w:ascii="Times New Roman" w:hAnsi="Times New Roman" w:hint="eastAsia"/>
          <w:sz w:val="24"/>
          <w:szCs w:val="24"/>
          <w:shd w:val="clear" w:color="auto" w:fill="FFFFFF"/>
        </w:rPr>
        <w:t>回测等</w:t>
      </w:r>
      <w:proofErr w:type="gramEnd"/>
      <w:r w:rsidRPr="005C0FF3">
        <w:rPr>
          <w:rFonts w:ascii="Times New Roman" w:hAnsi="Times New Roman" w:hint="eastAsia"/>
          <w:sz w:val="24"/>
          <w:szCs w:val="24"/>
          <w:shd w:val="clear" w:color="auto" w:fill="FFFFFF"/>
        </w:rPr>
        <w:t>功能，大幅降低量化交易的门槛，使量化交易的策略开发更加简单易行。行情展示模块能够展示行情变化为用户提供可视化的图形界面展示，策略开发为用户提供简便的策略开发平台，模拟交易为用户提供仿真的模拟交易平台，</w:t>
      </w:r>
      <w:proofErr w:type="gramStart"/>
      <w:r w:rsidRPr="005C0FF3">
        <w:rPr>
          <w:rFonts w:ascii="Times New Roman" w:hAnsi="Times New Roman" w:hint="eastAsia"/>
          <w:sz w:val="24"/>
          <w:szCs w:val="24"/>
          <w:shd w:val="clear" w:color="auto" w:fill="FFFFFF"/>
        </w:rPr>
        <w:t>策略回测模块</w:t>
      </w:r>
      <w:proofErr w:type="gramEnd"/>
      <w:r w:rsidRPr="005C0FF3">
        <w:rPr>
          <w:rFonts w:ascii="Times New Roman" w:hAnsi="Times New Roman" w:hint="eastAsia"/>
          <w:sz w:val="24"/>
          <w:szCs w:val="24"/>
          <w:shd w:val="clear" w:color="auto" w:fill="FFFFFF"/>
        </w:rPr>
        <w:t>能够快速检验策略的有效性。</w:t>
      </w:r>
    </w:p>
    <w:p w14:paraId="1217714D" w14:textId="54F7317E" w:rsidR="007C52D4" w:rsidRDefault="00EE7249" w:rsidP="0092031C">
      <w:pPr>
        <w:pStyle w:val="af4"/>
        <w:rPr>
          <w:rFonts w:ascii="Times New Roman" w:hAnsi="Times New Roman"/>
          <w:sz w:val="24"/>
          <w:szCs w:val="24"/>
          <w:shd w:val="clear" w:color="auto" w:fill="FFFFFF"/>
        </w:rPr>
      </w:pPr>
      <w:r w:rsidRPr="005C0FF3">
        <w:rPr>
          <w:rFonts w:ascii="Times New Roman" w:hAnsi="Times New Roman" w:hint="eastAsia"/>
          <w:sz w:val="24"/>
          <w:szCs w:val="24"/>
          <w:shd w:val="clear" w:color="auto" w:fill="FFFFFF"/>
        </w:rPr>
        <w:t>本项目一方面可以大幅提高量化交易策略开发的效率，另一方面也能够</w:t>
      </w:r>
      <w:r w:rsidRPr="005C0FF3">
        <w:rPr>
          <w:rFonts w:ascii="Times New Roman" w:hAnsi="Times New Roman"/>
          <w:sz w:val="24"/>
          <w:szCs w:val="24"/>
          <w:shd w:val="clear" w:color="auto" w:fill="FFFFFF"/>
        </w:rPr>
        <w:t>降低量化交易策略开发的成本。</w:t>
      </w:r>
      <w:r w:rsidRPr="005C0FF3">
        <w:rPr>
          <w:rFonts w:ascii="Times New Roman" w:hAnsi="Times New Roman" w:hint="eastAsia"/>
          <w:sz w:val="24"/>
          <w:szCs w:val="24"/>
          <w:shd w:val="clear" w:color="auto" w:fill="FFFFFF"/>
        </w:rPr>
        <w:t>本项目能够促进量化交易在中国的传播与发展，方便</w:t>
      </w:r>
      <w:r w:rsidRPr="005C0FF3">
        <w:rPr>
          <w:rFonts w:ascii="Times New Roman" w:hAnsi="Times New Roman" w:hint="eastAsia"/>
          <w:sz w:val="24"/>
          <w:szCs w:val="24"/>
          <w:shd w:val="clear" w:color="auto" w:fill="FFFFFF"/>
        </w:rPr>
        <w:lastRenderedPageBreak/>
        <w:t>用户开发量化交易策略和检验交易策略的有效性，能够极大地提高交易策略开发的效率，能够为用户带来极大的经济效益。总体来讲，本项目具有较高的社会经济效益和良好的市场前景。</w:t>
      </w:r>
    </w:p>
    <w:p w14:paraId="2A329919" w14:textId="77777777" w:rsidR="007C52D4" w:rsidRDefault="007C52D4">
      <w:pPr>
        <w:widowControl/>
        <w:spacing w:line="240" w:lineRule="auto"/>
        <w:jc w:val="left"/>
        <w:rPr>
          <w:rFonts w:ascii="Times New Roman" w:hAnsi="Times New Roman"/>
          <w:sz w:val="24"/>
          <w:szCs w:val="24"/>
          <w:shd w:val="clear" w:color="auto" w:fill="FFFFFF"/>
        </w:rPr>
      </w:pPr>
      <w:r>
        <w:rPr>
          <w:rFonts w:ascii="Times New Roman" w:hAnsi="Times New Roman"/>
          <w:sz w:val="24"/>
          <w:szCs w:val="24"/>
          <w:shd w:val="clear" w:color="auto" w:fill="FFFFFF"/>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C52D4" w:rsidRPr="009679D0" w14:paraId="387461C3" w14:textId="77777777" w:rsidTr="0031479A">
        <w:tc>
          <w:tcPr>
            <w:tcW w:w="8505" w:type="dxa"/>
            <w:tcBorders>
              <w:top w:val="single" w:sz="4" w:space="0" w:color="auto"/>
              <w:left w:val="single" w:sz="4" w:space="0" w:color="auto"/>
              <w:bottom w:val="single" w:sz="4" w:space="0" w:color="auto"/>
              <w:right w:val="single" w:sz="4" w:space="0" w:color="auto"/>
            </w:tcBorders>
          </w:tcPr>
          <w:p w14:paraId="72282441" w14:textId="77777777" w:rsidR="007C52D4" w:rsidRPr="007B7B22" w:rsidRDefault="007C52D4" w:rsidP="0031479A">
            <w:pPr>
              <w:snapToGrid w:val="0"/>
              <w:spacing w:before="120" w:line="300" w:lineRule="auto"/>
              <w:outlineLvl w:val="0"/>
              <w:rPr>
                <w:rFonts w:eastAsia="黑体"/>
                <w:sz w:val="24"/>
                <w:szCs w:val="24"/>
              </w:rPr>
            </w:pPr>
            <w:r>
              <w:rPr>
                <w:rFonts w:eastAsia="黑体" w:hint="eastAsia"/>
                <w:sz w:val="24"/>
                <w:szCs w:val="24"/>
              </w:rPr>
              <w:lastRenderedPageBreak/>
              <w:t>导师</w:t>
            </w:r>
            <w:r w:rsidRPr="007B7B22">
              <w:rPr>
                <w:rFonts w:eastAsia="黑体"/>
                <w:sz w:val="24"/>
                <w:szCs w:val="24"/>
              </w:rPr>
              <w:t>意见</w:t>
            </w:r>
          </w:p>
          <w:p w14:paraId="0903B918"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hint="eastAsia"/>
                <w:sz w:val="24"/>
                <w:szCs w:val="24"/>
              </w:rPr>
              <w:t xml:space="preserve">    </w:t>
            </w:r>
          </w:p>
          <w:p w14:paraId="6EE07B59" w14:textId="77777777" w:rsidR="007C52D4" w:rsidRPr="007B7B22" w:rsidRDefault="007C52D4" w:rsidP="0031479A">
            <w:pPr>
              <w:snapToGrid w:val="0"/>
              <w:spacing w:before="120" w:line="300" w:lineRule="auto"/>
              <w:outlineLvl w:val="0"/>
              <w:rPr>
                <w:rFonts w:eastAsia="黑体"/>
                <w:sz w:val="24"/>
                <w:szCs w:val="24"/>
              </w:rPr>
            </w:pPr>
          </w:p>
          <w:p w14:paraId="34E8F6ED"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sz w:val="24"/>
                <w:szCs w:val="24"/>
              </w:rPr>
              <w:t xml:space="preserve">                                    </w:t>
            </w:r>
            <w:r>
              <w:rPr>
                <w:rFonts w:eastAsia="黑体" w:hint="eastAsia"/>
                <w:sz w:val="24"/>
                <w:szCs w:val="24"/>
              </w:rPr>
              <w:t xml:space="preserve"> </w:t>
            </w:r>
            <w:r w:rsidRPr="007B7B22">
              <w:rPr>
                <w:rFonts w:eastAsia="黑体"/>
                <w:sz w:val="24"/>
                <w:szCs w:val="24"/>
              </w:rPr>
              <w:t>签章：</w:t>
            </w:r>
          </w:p>
          <w:p w14:paraId="6855A3A8" w14:textId="77777777" w:rsidR="007C52D4" w:rsidRPr="007B7B22" w:rsidRDefault="007C52D4" w:rsidP="0031479A">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r w:rsidR="007C52D4" w:rsidRPr="009679D0" w14:paraId="73687FBC" w14:textId="77777777" w:rsidTr="0031479A">
        <w:tc>
          <w:tcPr>
            <w:tcW w:w="8505" w:type="dxa"/>
            <w:tcBorders>
              <w:top w:val="single" w:sz="4" w:space="0" w:color="auto"/>
              <w:left w:val="single" w:sz="4" w:space="0" w:color="auto"/>
              <w:bottom w:val="single" w:sz="4" w:space="0" w:color="auto"/>
              <w:right w:val="single" w:sz="4" w:space="0" w:color="auto"/>
            </w:tcBorders>
          </w:tcPr>
          <w:p w14:paraId="63D747BC" w14:textId="77777777" w:rsidR="007C52D4" w:rsidRPr="007B7B22" w:rsidRDefault="007C52D4" w:rsidP="0031479A">
            <w:pPr>
              <w:snapToGrid w:val="0"/>
              <w:spacing w:before="120" w:line="300" w:lineRule="auto"/>
              <w:outlineLvl w:val="0"/>
              <w:rPr>
                <w:rFonts w:eastAsia="黑体"/>
                <w:sz w:val="24"/>
                <w:szCs w:val="24"/>
              </w:rPr>
            </w:pPr>
            <w:r>
              <w:rPr>
                <w:rFonts w:eastAsia="黑体" w:hint="eastAsia"/>
                <w:sz w:val="24"/>
                <w:szCs w:val="24"/>
              </w:rPr>
              <w:t>授课教师意见</w:t>
            </w:r>
            <w:r w:rsidRPr="007B7B22">
              <w:rPr>
                <w:rFonts w:eastAsia="黑体"/>
                <w:sz w:val="24"/>
                <w:szCs w:val="24"/>
              </w:rPr>
              <w:t>：</w:t>
            </w:r>
          </w:p>
          <w:p w14:paraId="54E7E597" w14:textId="77777777" w:rsidR="007C52D4" w:rsidRPr="007B7B22" w:rsidRDefault="007C52D4" w:rsidP="0031479A">
            <w:pPr>
              <w:snapToGrid w:val="0"/>
              <w:spacing w:before="120" w:line="300" w:lineRule="auto"/>
              <w:outlineLvl w:val="0"/>
              <w:rPr>
                <w:rFonts w:eastAsia="黑体"/>
                <w:sz w:val="24"/>
                <w:szCs w:val="24"/>
              </w:rPr>
            </w:pPr>
          </w:p>
          <w:p w14:paraId="5F5FBA14" w14:textId="77777777" w:rsidR="007C52D4" w:rsidRPr="007B7B22" w:rsidRDefault="007C52D4" w:rsidP="0031479A">
            <w:pPr>
              <w:snapToGrid w:val="0"/>
              <w:spacing w:before="120" w:line="300" w:lineRule="auto"/>
              <w:outlineLvl w:val="0"/>
              <w:rPr>
                <w:rFonts w:eastAsia="黑体"/>
                <w:sz w:val="24"/>
                <w:szCs w:val="24"/>
              </w:rPr>
            </w:pPr>
          </w:p>
          <w:p w14:paraId="76728481" w14:textId="77777777" w:rsidR="007C52D4" w:rsidRPr="007B7B22" w:rsidRDefault="007C52D4" w:rsidP="0031479A">
            <w:pPr>
              <w:snapToGrid w:val="0"/>
              <w:spacing w:before="120" w:line="300" w:lineRule="auto"/>
              <w:outlineLvl w:val="0"/>
              <w:rPr>
                <w:rFonts w:eastAsia="黑体"/>
                <w:sz w:val="24"/>
                <w:szCs w:val="24"/>
              </w:rPr>
            </w:pPr>
          </w:p>
          <w:p w14:paraId="225230A4" w14:textId="77777777" w:rsidR="007C52D4" w:rsidRPr="007B7B22" w:rsidRDefault="007C52D4" w:rsidP="0031479A">
            <w:pPr>
              <w:snapToGrid w:val="0"/>
              <w:spacing w:before="120" w:line="300" w:lineRule="auto"/>
              <w:outlineLvl w:val="0"/>
              <w:rPr>
                <w:rFonts w:eastAsia="黑体"/>
                <w:sz w:val="24"/>
                <w:szCs w:val="24"/>
              </w:rPr>
            </w:pPr>
            <w:r w:rsidRPr="007B7B22">
              <w:rPr>
                <w:rFonts w:eastAsia="黑体"/>
                <w:sz w:val="24"/>
                <w:szCs w:val="24"/>
              </w:rPr>
              <w:t xml:space="preserve">                                       </w:t>
            </w:r>
            <w:r w:rsidRPr="007B7B22">
              <w:rPr>
                <w:rFonts w:eastAsia="黑体"/>
                <w:sz w:val="24"/>
                <w:szCs w:val="24"/>
              </w:rPr>
              <w:t>签章：</w:t>
            </w:r>
          </w:p>
          <w:p w14:paraId="4620CD15" w14:textId="77777777" w:rsidR="007C52D4" w:rsidRPr="007B7B22" w:rsidRDefault="007C52D4" w:rsidP="0031479A">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bl>
    <w:p w14:paraId="7774C003" w14:textId="77777777" w:rsidR="009F10EB" w:rsidRPr="005C0FF3" w:rsidRDefault="009F10EB" w:rsidP="0092031C">
      <w:pPr>
        <w:pStyle w:val="af4"/>
        <w:rPr>
          <w:rFonts w:ascii="Times New Roman" w:hAnsi="Times New Roman"/>
        </w:rPr>
      </w:pPr>
    </w:p>
    <w:sectPr w:rsidR="009F10EB" w:rsidRPr="005C0FF3" w:rsidSect="0092031C">
      <w:headerReference w:type="default" r:id="rId13"/>
      <w:pgSz w:w="11906" w:h="16838"/>
      <w:pgMar w:top="1440" w:right="1800" w:bottom="1440" w:left="1800" w:header="680" w:footer="34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F17C2" w14:textId="77777777" w:rsidR="00EB427F" w:rsidRDefault="00EB427F" w:rsidP="009B2986">
      <w:pPr>
        <w:spacing w:line="240" w:lineRule="auto"/>
      </w:pPr>
      <w:r>
        <w:separator/>
      </w:r>
    </w:p>
    <w:p w14:paraId="169F58C7" w14:textId="77777777" w:rsidR="00EB427F" w:rsidRDefault="00EB427F"/>
  </w:endnote>
  <w:endnote w:type="continuationSeparator" w:id="0">
    <w:p w14:paraId="590FB8FF" w14:textId="77777777" w:rsidR="00EB427F" w:rsidRDefault="00EB427F" w:rsidP="009B2986">
      <w:pPr>
        <w:spacing w:line="240" w:lineRule="auto"/>
      </w:pPr>
      <w:r>
        <w:continuationSeparator/>
      </w:r>
    </w:p>
    <w:p w14:paraId="4B38E794" w14:textId="77777777" w:rsidR="00EB427F" w:rsidRDefault="00EB4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811713"/>
      <w:docPartObj>
        <w:docPartGallery w:val="Page Numbers (Bottom of Page)"/>
        <w:docPartUnique/>
      </w:docPartObj>
    </w:sdtPr>
    <w:sdtEndPr/>
    <w:sdtContent>
      <w:sdt>
        <w:sdtPr>
          <w:id w:val="-322039401"/>
          <w:docPartObj>
            <w:docPartGallery w:val="Page Numbers (Top of Page)"/>
            <w:docPartUnique/>
          </w:docPartObj>
        </w:sdtPr>
        <w:sdtEndPr/>
        <w:sdtContent>
          <w:p w14:paraId="5CB27AEF" w14:textId="30DEA0BB" w:rsidR="00790C14" w:rsidRDefault="00790C1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rPr>
              <w:t xml:space="preserve"> </w:t>
            </w:r>
          </w:p>
        </w:sdtContent>
      </w:sdt>
    </w:sdtContent>
  </w:sdt>
  <w:p w14:paraId="718B6CDA" w14:textId="77777777" w:rsidR="00790C14" w:rsidRDefault="00790C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B251" w14:textId="77777777" w:rsidR="00EB427F" w:rsidRDefault="00EB427F" w:rsidP="009B2986">
      <w:pPr>
        <w:spacing w:line="240" w:lineRule="auto"/>
      </w:pPr>
      <w:r>
        <w:separator/>
      </w:r>
    </w:p>
    <w:p w14:paraId="32049CED" w14:textId="77777777" w:rsidR="00EB427F" w:rsidRDefault="00EB427F"/>
  </w:footnote>
  <w:footnote w:type="continuationSeparator" w:id="0">
    <w:p w14:paraId="38C0005B" w14:textId="77777777" w:rsidR="00EB427F" w:rsidRDefault="00EB427F" w:rsidP="009B2986">
      <w:pPr>
        <w:spacing w:line="240" w:lineRule="auto"/>
      </w:pPr>
      <w:r>
        <w:continuationSeparator/>
      </w:r>
    </w:p>
    <w:p w14:paraId="38DA6406" w14:textId="77777777" w:rsidR="00EB427F" w:rsidRDefault="00EB42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47A5" w14:textId="5AFC73D5" w:rsidR="00790C14" w:rsidRPr="00FF3CDD" w:rsidRDefault="00790C14" w:rsidP="00FF3CDD">
    <w:pPr>
      <w:jc w:val="right"/>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2DC0B" w14:textId="523A5984" w:rsidR="00790C14" w:rsidRPr="00FB3D6D" w:rsidRDefault="00790C14" w:rsidP="0092031C">
    <w:pPr>
      <w:tabs>
        <w:tab w:val="right" w:pos="8306"/>
      </w:tabs>
      <w:jc w:val="center"/>
      <w:rPr>
        <w:rFonts w:ascii="黑体" w:eastAsia="黑体" w:hAnsi="黑体"/>
        <w:color w:val="000000" w:themeColor="text1"/>
      </w:rPr>
    </w:pPr>
    <w:proofErr w:type="spellStart"/>
    <w:r w:rsidRPr="00D803DF">
      <w:rPr>
        <w:rFonts w:ascii="Times New Roman" w:eastAsia="黑体" w:hAnsi="Times New Roman" w:cs="Times New Roman"/>
        <w:color w:val="000000" w:themeColor="text1"/>
      </w:rPr>
      <w:t>SQuant</w:t>
    </w:r>
    <w:proofErr w:type="spellEnd"/>
    <w:r w:rsidRPr="00FB3D6D">
      <w:rPr>
        <w:rFonts w:ascii="黑体" w:eastAsia="黑体" w:hAnsi="黑体" w:hint="eastAsia"/>
        <w:color w:val="000000" w:themeColor="text1"/>
      </w:rPr>
      <w:t xml:space="preserve"> 立项建议书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332"/>
    <w:multiLevelType w:val="hybridMultilevel"/>
    <w:tmpl w:val="75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65369"/>
    <w:multiLevelType w:val="hybridMultilevel"/>
    <w:tmpl w:val="475E36BC"/>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953AAA"/>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A6E3E"/>
    <w:multiLevelType w:val="hybridMultilevel"/>
    <w:tmpl w:val="40D4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61814"/>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F3635E"/>
    <w:multiLevelType w:val="hybridMultilevel"/>
    <w:tmpl w:val="D41CB592"/>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EB4D7C"/>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53C87"/>
    <w:multiLevelType w:val="hybridMultilevel"/>
    <w:tmpl w:val="A016E38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7A0AF4"/>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555B9"/>
    <w:multiLevelType w:val="hybridMultilevel"/>
    <w:tmpl w:val="A016E38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AD053D"/>
    <w:multiLevelType w:val="hybridMultilevel"/>
    <w:tmpl w:val="8F040EEC"/>
    <w:lvl w:ilvl="0" w:tplc="0226E4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9C48D5"/>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C13979"/>
    <w:multiLevelType w:val="hybridMultilevel"/>
    <w:tmpl w:val="2B48D9AE"/>
    <w:lvl w:ilvl="0" w:tplc="93FCB4DC">
      <w:start w:val="1"/>
      <w:numFmt w:val="japaneseCounting"/>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63631"/>
    <w:multiLevelType w:val="hybridMultilevel"/>
    <w:tmpl w:val="7DF4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B6C49"/>
    <w:multiLevelType w:val="hybridMultilevel"/>
    <w:tmpl w:val="2A3E0512"/>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441B30"/>
    <w:multiLevelType w:val="hybridMultilevel"/>
    <w:tmpl w:val="675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06872"/>
    <w:multiLevelType w:val="hybridMultilevel"/>
    <w:tmpl w:val="507AEBCC"/>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8E7F3E"/>
    <w:multiLevelType w:val="hybridMultilevel"/>
    <w:tmpl w:val="8ECE04D4"/>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3E6FF5"/>
    <w:multiLevelType w:val="hybridMultilevel"/>
    <w:tmpl w:val="AB38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E393D"/>
    <w:multiLevelType w:val="hybridMultilevel"/>
    <w:tmpl w:val="8ECE04D4"/>
    <w:lvl w:ilvl="0" w:tplc="0226E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5"/>
  </w:num>
  <w:num w:numId="4">
    <w:abstractNumId w:val="6"/>
  </w:num>
  <w:num w:numId="5">
    <w:abstractNumId w:val="8"/>
  </w:num>
  <w:num w:numId="6">
    <w:abstractNumId w:val="1"/>
  </w:num>
  <w:num w:numId="7">
    <w:abstractNumId w:val="5"/>
  </w:num>
  <w:num w:numId="8">
    <w:abstractNumId w:val="16"/>
  </w:num>
  <w:num w:numId="9">
    <w:abstractNumId w:val="12"/>
  </w:num>
  <w:num w:numId="10">
    <w:abstractNumId w:val="3"/>
  </w:num>
  <w:num w:numId="11">
    <w:abstractNumId w:val="18"/>
  </w:num>
  <w:num w:numId="12">
    <w:abstractNumId w:val="13"/>
  </w:num>
  <w:num w:numId="13">
    <w:abstractNumId w:val="4"/>
  </w:num>
  <w:num w:numId="14">
    <w:abstractNumId w:val="7"/>
  </w:num>
  <w:num w:numId="15">
    <w:abstractNumId w:val="2"/>
  </w:num>
  <w:num w:numId="16">
    <w:abstractNumId w:val="19"/>
  </w:num>
  <w:num w:numId="17">
    <w:abstractNumId w:val="9"/>
  </w:num>
  <w:num w:numId="18">
    <w:abstractNumId w:val="10"/>
  </w:num>
  <w:num w:numId="19">
    <w:abstractNumId w:val="17"/>
  </w:num>
  <w:num w:numId="20">
    <w:abstractNumId w:val="11"/>
  </w:num>
  <w:num w:numId="21">
    <w:abstractNumId w:val="12"/>
  </w:num>
  <w:num w:numId="22">
    <w:abstractNumId w:val="12"/>
  </w:num>
  <w:num w:numId="23">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成 郭">
    <w15:presenceInfo w15:providerId="Windows Live" w15:userId="3a211504b0787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941"/>
    <w:rsid w:val="00001E91"/>
    <w:rsid w:val="0000331D"/>
    <w:rsid w:val="00003D05"/>
    <w:rsid w:val="00004684"/>
    <w:rsid w:val="00010164"/>
    <w:rsid w:val="000148D6"/>
    <w:rsid w:val="00014C85"/>
    <w:rsid w:val="000238D8"/>
    <w:rsid w:val="000254FD"/>
    <w:rsid w:val="00025BED"/>
    <w:rsid w:val="000261D7"/>
    <w:rsid w:val="00030630"/>
    <w:rsid w:val="00030672"/>
    <w:rsid w:val="0003277D"/>
    <w:rsid w:val="000337AF"/>
    <w:rsid w:val="00034779"/>
    <w:rsid w:val="00034D91"/>
    <w:rsid w:val="00035249"/>
    <w:rsid w:val="0003631D"/>
    <w:rsid w:val="00040DAE"/>
    <w:rsid w:val="00043041"/>
    <w:rsid w:val="000434C1"/>
    <w:rsid w:val="0004369B"/>
    <w:rsid w:val="000439FC"/>
    <w:rsid w:val="00045E3C"/>
    <w:rsid w:val="000539C3"/>
    <w:rsid w:val="000546CF"/>
    <w:rsid w:val="000549C0"/>
    <w:rsid w:val="00055F18"/>
    <w:rsid w:val="00056844"/>
    <w:rsid w:val="00060617"/>
    <w:rsid w:val="000663C3"/>
    <w:rsid w:val="00073F4C"/>
    <w:rsid w:val="00075BE7"/>
    <w:rsid w:val="000766DD"/>
    <w:rsid w:val="000777AA"/>
    <w:rsid w:val="000833D1"/>
    <w:rsid w:val="000839BF"/>
    <w:rsid w:val="00083EC4"/>
    <w:rsid w:val="00085C3E"/>
    <w:rsid w:val="000861AA"/>
    <w:rsid w:val="00086643"/>
    <w:rsid w:val="0008714F"/>
    <w:rsid w:val="00087204"/>
    <w:rsid w:val="00087227"/>
    <w:rsid w:val="00094CD7"/>
    <w:rsid w:val="00095D2C"/>
    <w:rsid w:val="00097406"/>
    <w:rsid w:val="000978EB"/>
    <w:rsid w:val="000A0D8B"/>
    <w:rsid w:val="000A1D30"/>
    <w:rsid w:val="000A2549"/>
    <w:rsid w:val="000A2BD7"/>
    <w:rsid w:val="000A31D9"/>
    <w:rsid w:val="000A3CB2"/>
    <w:rsid w:val="000A4A54"/>
    <w:rsid w:val="000A6FA3"/>
    <w:rsid w:val="000B11D2"/>
    <w:rsid w:val="000B13B4"/>
    <w:rsid w:val="000B1992"/>
    <w:rsid w:val="000B3349"/>
    <w:rsid w:val="000B4155"/>
    <w:rsid w:val="000B4CA1"/>
    <w:rsid w:val="000B5CE1"/>
    <w:rsid w:val="000B60E3"/>
    <w:rsid w:val="000B69C6"/>
    <w:rsid w:val="000B770D"/>
    <w:rsid w:val="000C0EAA"/>
    <w:rsid w:val="000C1934"/>
    <w:rsid w:val="000C1C20"/>
    <w:rsid w:val="000C27EA"/>
    <w:rsid w:val="000C3686"/>
    <w:rsid w:val="000C3E79"/>
    <w:rsid w:val="000C637C"/>
    <w:rsid w:val="000C6795"/>
    <w:rsid w:val="000C6CE4"/>
    <w:rsid w:val="000C7915"/>
    <w:rsid w:val="000D07BC"/>
    <w:rsid w:val="000D1035"/>
    <w:rsid w:val="000D10A9"/>
    <w:rsid w:val="000D16E0"/>
    <w:rsid w:val="000D2375"/>
    <w:rsid w:val="000D2AE5"/>
    <w:rsid w:val="000D430B"/>
    <w:rsid w:val="000D5069"/>
    <w:rsid w:val="000D531F"/>
    <w:rsid w:val="000D5376"/>
    <w:rsid w:val="000D6131"/>
    <w:rsid w:val="000D637E"/>
    <w:rsid w:val="000E0362"/>
    <w:rsid w:val="000E0F47"/>
    <w:rsid w:val="000E1164"/>
    <w:rsid w:val="000E123D"/>
    <w:rsid w:val="000E28B6"/>
    <w:rsid w:val="000E342A"/>
    <w:rsid w:val="000E3A72"/>
    <w:rsid w:val="000E4851"/>
    <w:rsid w:val="000E56C8"/>
    <w:rsid w:val="000E5E05"/>
    <w:rsid w:val="000E6235"/>
    <w:rsid w:val="000E70C4"/>
    <w:rsid w:val="000E7F57"/>
    <w:rsid w:val="000F0DF6"/>
    <w:rsid w:val="000F1EDF"/>
    <w:rsid w:val="000F67D6"/>
    <w:rsid w:val="000F6A4D"/>
    <w:rsid w:val="000F7DF4"/>
    <w:rsid w:val="0010198E"/>
    <w:rsid w:val="00102E52"/>
    <w:rsid w:val="00102E77"/>
    <w:rsid w:val="001038FD"/>
    <w:rsid w:val="001043E9"/>
    <w:rsid w:val="00106E23"/>
    <w:rsid w:val="00106E52"/>
    <w:rsid w:val="001077E9"/>
    <w:rsid w:val="001077F2"/>
    <w:rsid w:val="00107873"/>
    <w:rsid w:val="00111D14"/>
    <w:rsid w:val="0011237B"/>
    <w:rsid w:val="00112772"/>
    <w:rsid w:val="001145A4"/>
    <w:rsid w:val="0011511A"/>
    <w:rsid w:val="0012098A"/>
    <w:rsid w:val="001209C1"/>
    <w:rsid w:val="00121F95"/>
    <w:rsid w:val="00122711"/>
    <w:rsid w:val="00123068"/>
    <w:rsid w:val="00123A68"/>
    <w:rsid w:val="001242F4"/>
    <w:rsid w:val="00124334"/>
    <w:rsid w:val="00124A34"/>
    <w:rsid w:val="00124FF5"/>
    <w:rsid w:val="00125F68"/>
    <w:rsid w:val="00127315"/>
    <w:rsid w:val="0012755C"/>
    <w:rsid w:val="001276A0"/>
    <w:rsid w:val="00127D5A"/>
    <w:rsid w:val="00130B69"/>
    <w:rsid w:val="00137522"/>
    <w:rsid w:val="00140763"/>
    <w:rsid w:val="0014122A"/>
    <w:rsid w:val="00142214"/>
    <w:rsid w:val="00142EED"/>
    <w:rsid w:val="00142FD9"/>
    <w:rsid w:val="00143556"/>
    <w:rsid w:val="00145787"/>
    <w:rsid w:val="00145A08"/>
    <w:rsid w:val="00145CB1"/>
    <w:rsid w:val="00151CA6"/>
    <w:rsid w:val="00152B4A"/>
    <w:rsid w:val="00152F6D"/>
    <w:rsid w:val="001539A6"/>
    <w:rsid w:val="00153A14"/>
    <w:rsid w:val="001548CE"/>
    <w:rsid w:val="001549DB"/>
    <w:rsid w:val="0015720A"/>
    <w:rsid w:val="00157445"/>
    <w:rsid w:val="001607AC"/>
    <w:rsid w:val="001616AF"/>
    <w:rsid w:val="001623D9"/>
    <w:rsid w:val="00163ECF"/>
    <w:rsid w:val="00164FE2"/>
    <w:rsid w:val="0016694B"/>
    <w:rsid w:val="00167BB7"/>
    <w:rsid w:val="00170048"/>
    <w:rsid w:val="001709FF"/>
    <w:rsid w:val="00174EA8"/>
    <w:rsid w:val="00174FA7"/>
    <w:rsid w:val="001756CF"/>
    <w:rsid w:val="00175C7F"/>
    <w:rsid w:val="0017767C"/>
    <w:rsid w:val="00182C0E"/>
    <w:rsid w:val="00182CC9"/>
    <w:rsid w:val="0018315F"/>
    <w:rsid w:val="001833CB"/>
    <w:rsid w:val="001859B8"/>
    <w:rsid w:val="00185CC4"/>
    <w:rsid w:val="00185D42"/>
    <w:rsid w:val="00187A9C"/>
    <w:rsid w:val="0019298E"/>
    <w:rsid w:val="00193575"/>
    <w:rsid w:val="0019408E"/>
    <w:rsid w:val="001944A2"/>
    <w:rsid w:val="00194EFE"/>
    <w:rsid w:val="00197BC5"/>
    <w:rsid w:val="001A05EF"/>
    <w:rsid w:val="001A096F"/>
    <w:rsid w:val="001A097B"/>
    <w:rsid w:val="001A0CFD"/>
    <w:rsid w:val="001A10AF"/>
    <w:rsid w:val="001A1E5D"/>
    <w:rsid w:val="001A369A"/>
    <w:rsid w:val="001A36C3"/>
    <w:rsid w:val="001A4726"/>
    <w:rsid w:val="001A57AE"/>
    <w:rsid w:val="001A6117"/>
    <w:rsid w:val="001A7073"/>
    <w:rsid w:val="001B0498"/>
    <w:rsid w:val="001B11FC"/>
    <w:rsid w:val="001B230C"/>
    <w:rsid w:val="001B280E"/>
    <w:rsid w:val="001C0C3C"/>
    <w:rsid w:val="001C0D2C"/>
    <w:rsid w:val="001C13CE"/>
    <w:rsid w:val="001C1433"/>
    <w:rsid w:val="001C2E92"/>
    <w:rsid w:val="001C3939"/>
    <w:rsid w:val="001C5D31"/>
    <w:rsid w:val="001C75B0"/>
    <w:rsid w:val="001D0910"/>
    <w:rsid w:val="001D0F27"/>
    <w:rsid w:val="001D1ADF"/>
    <w:rsid w:val="001D2F5C"/>
    <w:rsid w:val="001D3819"/>
    <w:rsid w:val="001D4CCE"/>
    <w:rsid w:val="001D6C89"/>
    <w:rsid w:val="001D72B4"/>
    <w:rsid w:val="001D7A47"/>
    <w:rsid w:val="001E082C"/>
    <w:rsid w:val="001E11FC"/>
    <w:rsid w:val="001E165F"/>
    <w:rsid w:val="001E1789"/>
    <w:rsid w:val="001E20B2"/>
    <w:rsid w:val="001E29C5"/>
    <w:rsid w:val="001E3194"/>
    <w:rsid w:val="001E7828"/>
    <w:rsid w:val="001F1CFD"/>
    <w:rsid w:val="001F2707"/>
    <w:rsid w:val="001F3AB6"/>
    <w:rsid w:val="001F4733"/>
    <w:rsid w:val="001F555C"/>
    <w:rsid w:val="001F57DA"/>
    <w:rsid w:val="001F5811"/>
    <w:rsid w:val="001F6A8A"/>
    <w:rsid w:val="00201EA2"/>
    <w:rsid w:val="00203767"/>
    <w:rsid w:val="00203851"/>
    <w:rsid w:val="00205915"/>
    <w:rsid w:val="002068F4"/>
    <w:rsid w:val="00206909"/>
    <w:rsid w:val="00206DC0"/>
    <w:rsid w:val="00206FBD"/>
    <w:rsid w:val="00211043"/>
    <w:rsid w:val="002133DC"/>
    <w:rsid w:val="00214BEF"/>
    <w:rsid w:val="0021535F"/>
    <w:rsid w:val="00216D6E"/>
    <w:rsid w:val="00217405"/>
    <w:rsid w:val="00220FCB"/>
    <w:rsid w:val="00220FFC"/>
    <w:rsid w:val="002213CA"/>
    <w:rsid w:val="00221A91"/>
    <w:rsid w:val="002232D9"/>
    <w:rsid w:val="002265D9"/>
    <w:rsid w:val="00227DB5"/>
    <w:rsid w:val="00230B3F"/>
    <w:rsid w:val="002311A1"/>
    <w:rsid w:val="00234DEC"/>
    <w:rsid w:val="00236CC3"/>
    <w:rsid w:val="00237B6E"/>
    <w:rsid w:val="00240A83"/>
    <w:rsid w:val="0024143B"/>
    <w:rsid w:val="00241D85"/>
    <w:rsid w:val="00242D8E"/>
    <w:rsid w:val="0024347C"/>
    <w:rsid w:val="00245861"/>
    <w:rsid w:val="00245F6F"/>
    <w:rsid w:val="002471F0"/>
    <w:rsid w:val="00251091"/>
    <w:rsid w:val="00251FA5"/>
    <w:rsid w:val="002545DA"/>
    <w:rsid w:val="00257625"/>
    <w:rsid w:val="00257A0A"/>
    <w:rsid w:val="00257A78"/>
    <w:rsid w:val="00257CF0"/>
    <w:rsid w:val="002613AE"/>
    <w:rsid w:val="00261827"/>
    <w:rsid w:val="00261A49"/>
    <w:rsid w:val="0026527E"/>
    <w:rsid w:val="00267F2F"/>
    <w:rsid w:val="00270EE1"/>
    <w:rsid w:val="00270F6B"/>
    <w:rsid w:val="0027213D"/>
    <w:rsid w:val="0027259E"/>
    <w:rsid w:val="00274CE9"/>
    <w:rsid w:val="00275BED"/>
    <w:rsid w:val="0028306A"/>
    <w:rsid w:val="00284ACC"/>
    <w:rsid w:val="0028679F"/>
    <w:rsid w:val="002915D5"/>
    <w:rsid w:val="00291600"/>
    <w:rsid w:val="002921F5"/>
    <w:rsid w:val="002931CB"/>
    <w:rsid w:val="002950DC"/>
    <w:rsid w:val="00296E81"/>
    <w:rsid w:val="002A15C1"/>
    <w:rsid w:val="002A2A4C"/>
    <w:rsid w:val="002A300A"/>
    <w:rsid w:val="002A4CF1"/>
    <w:rsid w:val="002A5A59"/>
    <w:rsid w:val="002B027C"/>
    <w:rsid w:val="002B0CC7"/>
    <w:rsid w:val="002B21FD"/>
    <w:rsid w:val="002B2733"/>
    <w:rsid w:val="002B512B"/>
    <w:rsid w:val="002B59B5"/>
    <w:rsid w:val="002B6689"/>
    <w:rsid w:val="002C2E41"/>
    <w:rsid w:val="002C2EB9"/>
    <w:rsid w:val="002C3C25"/>
    <w:rsid w:val="002C59C3"/>
    <w:rsid w:val="002C715E"/>
    <w:rsid w:val="002D03C5"/>
    <w:rsid w:val="002D167B"/>
    <w:rsid w:val="002D631D"/>
    <w:rsid w:val="002D6DB5"/>
    <w:rsid w:val="002E0865"/>
    <w:rsid w:val="002E496E"/>
    <w:rsid w:val="002E4C0F"/>
    <w:rsid w:val="002E5693"/>
    <w:rsid w:val="002F07B4"/>
    <w:rsid w:val="002F1B17"/>
    <w:rsid w:val="002F4062"/>
    <w:rsid w:val="002F48F8"/>
    <w:rsid w:val="002F55CF"/>
    <w:rsid w:val="002F5E8C"/>
    <w:rsid w:val="002F7B3A"/>
    <w:rsid w:val="0030060D"/>
    <w:rsid w:val="0030108F"/>
    <w:rsid w:val="00301DF7"/>
    <w:rsid w:val="00302E0D"/>
    <w:rsid w:val="00307D12"/>
    <w:rsid w:val="00310626"/>
    <w:rsid w:val="003109ED"/>
    <w:rsid w:val="003123F6"/>
    <w:rsid w:val="00312EEF"/>
    <w:rsid w:val="00313ADA"/>
    <w:rsid w:val="003143F4"/>
    <w:rsid w:val="003145B9"/>
    <w:rsid w:val="003146D1"/>
    <w:rsid w:val="0031479A"/>
    <w:rsid w:val="00315CF3"/>
    <w:rsid w:val="00320A4A"/>
    <w:rsid w:val="0032227C"/>
    <w:rsid w:val="00323069"/>
    <w:rsid w:val="003244EB"/>
    <w:rsid w:val="00324BD0"/>
    <w:rsid w:val="00325DC9"/>
    <w:rsid w:val="003322A8"/>
    <w:rsid w:val="003326D7"/>
    <w:rsid w:val="003334F3"/>
    <w:rsid w:val="003337AE"/>
    <w:rsid w:val="00337AD1"/>
    <w:rsid w:val="00337F3D"/>
    <w:rsid w:val="003417BB"/>
    <w:rsid w:val="0034206D"/>
    <w:rsid w:val="003421F4"/>
    <w:rsid w:val="0034230B"/>
    <w:rsid w:val="00343AFC"/>
    <w:rsid w:val="00343FE3"/>
    <w:rsid w:val="00345790"/>
    <w:rsid w:val="00346E79"/>
    <w:rsid w:val="00351AD8"/>
    <w:rsid w:val="00353E80"/>
    <w:rsid w:val="00356D20"/>
    <w:rsid w:val="00357175"/>
    <w:rsid w:val="003575EC"/>
    <w:rsid w:val="00357725"/>
    <w:rsid w:val="00357814"/>
    <w:rsid w:val="00360BD8"/>
    <w:rsid w:val="003622A3"/>
    <w:rsid w:val="00362A5F"/>
    <w:rsid w:val="00364084"/>
    <w:rsid w:val="00364319"/>
    <w:rsid w:val="003652E7"/>
    <w:rsid w:val="0037161D"/>
    <w:rsid w:val="00371960"/>
    <w:rsid w:val="00375492"/>
    <w:rsid w:val="003757D3"/>
    <w:rsid w:val="00375EDE"/>
    <w:rsid w:val="00377095"/>
    <w:rsid w:val="003771DC"/>
    <w:rsid w:val="00377BA6"/>
    <w:rsid w:val="00380828"/>
    <w:rsid w:val="003830FE"/>
    <w:rsid w:val="00383C80"/>
    <w:rsid w:val="00384C2D"/>
    <w:rsid w:val="00390407"/>
    <w:rsid w:val="003966F6"/>
    <w:rsid w:val="003A027F"/>
    <w:rsid w:val="003A03A5"/>
    <w:rsid w:val="003A3236"/>
    <w:rsid w:val="003A382F"/>
    <w:rsid w:val="003A3DC3"/>
    <w:rsid w:val="003A40BC"/>
    <w:rsid w:val="003A4179"/>
    <w:rsid w:val="003A4D57"/>
    <w:rsid w:val="003A500F"/>
    <w:rsid w:val="003A5595"/>
    <w:rsid w:val="003A692D"/>
    <w:rsid w:val="003A6A7A"/>
    <w:rsid w:val="003A7484"/>
    <w:rsid w:val="003B1437"/>
    <w:rsid w:val="003B2CC6"/>
    <w:rsid w:val="003B349F"/>
    <w:rsid w:val="003B468E"/>
    <w:rsid w:val="003B5790"/>
    <w:rsid w:val="003B59A1"/>
    <w:rsid w:val="003B72F2"/>
    <w:rsid w:val="003B742A"/>
    <w:rsid w:val="003B78E0"/>
    <w:rsid w:val="003C2EC2"/>
    <w:rsid w:val="003C4872"/>
    <w:rsid w:val="003C5257"/>
    <w:rsid w:val="003C7BED"/>
    <w:rsid w:val="003D0D32"/>
    <w:rsid w:val="003D2335"/>
    <w:rsid w:val="003D3276"/>
    <w:rsid w:val="003D4F28"/>
    <w:rsid w:val="003D5B7A"/>
    <w:rsid w:val="003D712B"/>
    <w:rsid w:val="003D7523"/>
    <w:rsid w:val="003D78FB"/>
    <w:rsid w:val="003D7FF9"/>
    <w:rsid w:val="003E3E30"/>
    <w:rsid w:val="003E4283"/>
    <w:rsid w:val="003E5602"/>
    <w:rsid w:val="003E6012"/>
    <w:rsid w:val="003F284A"/>
    <w:rsid w:val="00401314"/>
    <w:rsid w:val="00402234"/>
    <w:rsid w:val="00404AC2"/>
    <w:rsid w:val="00406053"/>
    <w:rsid w:val="00406A1F"/>
    <w:rsid w:val="00407D4D"/>
    <w:rsid w:val="0041107B"/>
    <w:rsid w:val="0041115E"/>
    <w:rsid w:val="004131CC"/>
    <w:rsid w:val="004150AB"/>
    <w:rsid w:val="0041551F"/>
    <w:rsid w:val="00415923"/>
    <w:rsid w:val="00415E19"/>
    <w:rsid w:val="004172C8"/>
    <w:rsid w:val="004176EA"/>
    <w:rsid w:val="004204F4"/>
    <w:rsid w:val="004209DD"/>
    <w:rsid w:val="004219B5"/>
    <w:rsid w:val="00421A60"/>
    <w:rsid w:val="004224FC"/>
    <w:rsid w:val="004228AC"/>
    <w:rsid w:val="00424B08"/>
    <w:rsid w:val="00424BFC"/>
    <w:rsid w:val="00425652"/>
    <w:rsid w:val="00425D6E"/>
    <w:rsid w:val="00427416"/>
    <w:rsid w:val="00427B2C"/>
    <w:rsid w:val="004304A4"/>
    <w:rsid w:val="00430554"/>
    <w:rsid w:val="004305B7"/>
    <w:rsid w:val="004308FB"/>
    <w:rsid w:val="00430F2D"/>
    <w:rsid w:val="0043197A"/>
    <w:rsid w:val="004324F7"/>
    <w:rsid w:val="004339F8"/>
    <w:rsid w:val="004345B5"/>
    <w:rsid w:val="00434979"/>
    <w:rsid w:val="00434D39"/>
    <w:rsid w:val="004357AD"/>
    <w:rsid w:val="00441710"/>
    <w:rsid w:val="00441808"/>
    <w:rsid w:val="00443222"/>
    <w:rsid w:val="004436B4"/>
    <w:rsid w:val="00443BB3"/>
    <w:rsid w:val="00443D14"/>
    <w:rsid w:val="00445514"/>
    <w:rsid w:val="004462DE"/>
    <w:rsid w:val="004475F5"/>
    <w:rsid w:val="004479FD"/>
    <w:rsid w:val="00450D04"/>
    <w:rsid w:val="004530A2"/>
    <w:rsid w:val="0045318E"/>
    <w:rsid w:val="00453569"/>
    <w:rsid w:val="00453885"/>
    <w:rsid w:val="0045404E"/>
    <w:rsid w:val="00454CDC"/>
    <w:rsid w:val="00462CB4"/>
    <w:rsid w:val="00463036"/>
    <w:rsid w:val="00463F53"/>
    <w:rsid w:val="004675F2"/>
    <w:rsid w:val="00470A3B"/>
    <w:rsid w:val="0047287C"/>
    <w:rsid w:val="00472E3A"/>
    <w:rsid w:val="00473F9D"/>
    <w:rsid w:val="00474D6E"/>
    <w:rsid w:val="00475B96"/>
    <w:rsid w:val="00480E8B"/>
    <w:rsid w:val="00481633"/>
    <w:rsid w:val="00481CD2"/>
    <w:rsid w:val="00481DDB"/>
    <w:rsid w:val="00482CC7"/>
    <w:rsid w:val="004831F5"/>
    <w:rsid w:val="00483CA0"/>
    <w:rsid w:val="00483DAB"/>
    <w:rsid w:val="00485AFF"/>
    <w:rsid w:val="00487737"/>
    <w:rsid w:val="00490E65"/>
    <w:rsid w:val="00491095"/>
    <w:rsid w:val="00492818"/>
    <w:rsid w:val="00492A61"/>
    <w:rsid w:val="004933E9"/>
    <w:rsid w:val="00493B5A"/>
    <w:rsid w:val="0049498B"/>
    <w:rsid w:val="00495202"/>
    <w:rsid w:val="0049597D"/>
    <w:rsid w:val="00497355"/>
    <w:rsid w:val="004A14C7"/>
    <w:rsid w:val="004A294F"/>
    <w:rsid w:val="004A2A78"/>
    <w:rsid w:val="004A3995"/>
    <w:rsid w:val="004A3A98"/>
    <w:rsid w:val="004A3B9E"/>
    <w:rsid w:val="004A55A8"/>
    <w:rsid w:val="004A6EE3"/>
    <w:rsid w:val="004A7DD5"/>
    <w:rsid w:val="004B017C"/>
    <w:rsid w:val="004B0312"/>
    <w:rsid w:val="004B4D03"/>
    <w:rsid w:val="004B5A8C"/>
    <w:rsid w:val="004B6181"/>
    <w:rsid w:val="004B66E5"/>
    <w:rsid w:val="004C01BA"/>
    <w:rsid w:val="004C04CE"/>
    <w:rsid w:val="004C0824"/>
    <w:rsid w:val="004C1608"/>
    <w:rsid w:val="004C1EE5"/>
    <w:rsid w:val="004C2C83"/>
    <w:rsid w:val="004C34BA"/>
    <w:rsid w:val="004C78F4"/>
    <w:rsid w:val="004D14CB"/>
    <w:rsid w:val="004D1948"/>
    <w:rsid w:val="004D21F9"/>
    <w:rsid w:val="004D4747"/>
    <w:rsid w:val="004E068F"/>
    <w:rsid w:val="004E246F"/>
    <w:rsid w:val="004E4AB5"/>
    <w:rsid w:val="004E553A"/>
    <w:rsid w:val="004E6AC7"/>
    <w:rsid w:val="004F05A1"/>
    <w:rsid w:val="004F1385"/>
    <w:rsid w:val="004F420B"/>
    <w:rsid w:val="004F440E"/>
    <w:rsid w:val="004F5A5D"/>
    <w:rsid w:val="004F790C"/>
    <w:rsid w:val="0050169D"/>
    <w:rsid w:val="005027DA"/>
    <w:rsid w:val="00502A3F"/>
    <w:rsid w:val="005032BC"/>
    <w:rsid w:val="00504E2E"/>
    <w:rsid w:val="00506368"/>
    <w:rsid w:val="00506721"/>
    <w:rsid w:val="00507314"/>
    <w:rsid w:val="005116AF"/>
    <w:rsid w:val="0051309E"/>
    <w:rsid w:val="00514304"/>
    <w:rsid w:val="005200E0"/>
    <w:rsid w:val="005207E2"/>
    <w:rsid w:val="0052097B"/>
    <w:rsid w:val="005214DF"/>
    <w:rsid w:val="005226F0"/>
    <w:rsid w:val="00526914"/>
    <w:rsid w:val="00526BB0"/>
    <w:rsid w:val="005304C8"/>
    <w:rsid w:val="00531696"/>
    <w:rsid w:val="00532841"/>
    <w:rsid w:val="00533A65"/>
    <w:rsid w:val="00533FC9"/>
    <w:rsid w:val="005402C2"/>
    <w:rsid w:val="00540597"/>
    <w:rsid w:val="005411C3"/>
    <w:rsid w:val="00546941"/>
    <w:rsid w:val="00547318"/>
    <w:rsid w:val="00551D92"/>
    <w:rsid w:val="00553FB7"/>
    <w:rsid w:val="00556620"/>
    <w:rsid w:val="0056333C"/>
    <w:rsid w:val="005655E0"/>
    <w:rsid w:val="00566269"/>
    <w:rsid w:val="0056642F"/>
    <w:rsid w:val="00566932"/>
    <w:rsid w:val="00566D3E"/>
    <w:rsid w:val="00567258"/>
    <w:rsid w:val="00571AE4"/>
    <w:rsid w:val="00572E86"/>
    <w:rsid w:val="00574ECA"/>
    <w:rsid w:val="0057547E"/>
    <w:rsid w:val="005757CE"/>
    <w:rsid w:val="00575A0B"/>
    <w:rsid w:val="0057764F"/>
    <w:rsid w:val="00581A9C"/>
    <w:rsid w:val="005851AB"/>
    <w:rsid w:val="005852C3"/>
    <w:rsid w:val="00585AF7"/>
    <w:rsid w:val="005874A7"/>
    <w:rsid w:val="00587800"/>
    <w:rsid w:val="005900DF"/>
    <w:rsid w:val="005907AA"/>
    <w:rsid w:val="005922F6"/>
    <w:rsid w:val="005929CB"/>
    <w:rsid w:val="00593DF9"/>
    <w:rsid w:val="005964D6"/>
    <w:rsid w:val="005A063F"/>
    <w:rsid w:val="005A16D2"/>
    <w:rsid w:val="005A6377"/>
    <w:rsid w:val="005A6867"/>
    <w:rsid w:val="005A7176"/>
    <w:rsid w:val="005A7FA8"/>
    <w:rsid w:val="005B22BE"/>
    <w:rsid w:val="005B4B09"/>
    <w:rsid w:val="005B5D27"/>
    <w:rsid w:val="005B674F"/>
    <w:rsid w:val="005B6791"/>
    <w:rsid w:val="005C006B"/>
    <w:rsid w:val="005C062B"/>
    <w:rsid w:val="005C099E"/>
    <w:rsid w:val="005C0FF3"/>
    <w:rsid w:val="005C3FBE"/>
    <w:rsid w:val="005C76AB"/>
    <w:rsid w:val="005C7743"/>
    <w:rsid w:val="005D1AD2"/>
    <w:rsid w:val="005D5BD2"/>
    <w:rsid w:val="005D5F71"/>
    <w:rsid w:val="005D6EE6"/>
    <w:rsid w:val="005D7A6C"/>
    <w:rsid w:val="005E0FC4"/>
    <w:rsid w:val="005E1484"/>
    <w:rsid w:val="005E56FC"/>
    <w:rsid w:val="005E5B3B"/>
    <w:rsid w:val="005E5FAF"/>
    <w:rsid w:val="005E6F15"/>
    <w:rsid w:val="005E7B14"/>
    <w:rsid w:val="005F1074"/>
    <w:rsid w:val="005F1172"/>
    <w:rsid w:val="005F12C6"/>
    <w:rsid w:val="005F5B71"/>
    <w:rsid w:val="006000E9"/>
    <w:rsid w:val="0060184C"/>
    <w:rsid w:val="00602E83"/>
    <w:rsid w:val="00604FA1"/>
    <w:rsid w:val="00605045"/>
    <w:rsid w:val="00605778"/>
    <w:rsid w:val="006074DE"/>
    <w:rsid w:val="00607A3B"/>
    <w:rsid w:val="00611800"/>
    <w:rsid w:val="006118A6"/>
    <w:rsid w:val="00611BC0"/>
    <w:rsid w:val="00611DEF"/>
    <w:rsid w:val="006121D3"/>
    <w:rsid w:val="006125D2"/>
    <w:rsid w:val="00612790"/>
    <w:rsid w:val="0061410A"/>
    <w:rsid w:val="00615282"/>
    <w:rsid w:val="00615AA8"/>
    <w:rsid w:val="006177AD"/>
    <w:rsid w:val="00620206"/>
    <w:rsid w:val="00621842"/>
    <w:rsid w:val="006218D0"/>
    <w:rsid w:val="00622D7B"/>
    <w:rsid w:val="00623AE0"/>
    <w:rsid w:val="006244CB"/>
    <w:rsid w:val="006251FA"/>
    <w:rsid w:val="00627B3B"/>
    <w:rsid w:val="00627FA1"/>
    <w:rsid w:val="00630771"/>
    <w:rsid w:val="00630A46"/>
    <w:rsid w:val="0063166F"/>
    <w:rsid w:val="00632C7B"/>
    <w:rsid w:val="00633F14"/>
    <w:rsid w:val="00634F63"/>
    <w:rsid w:val="006352A9"/>
    <w:rsid w:val="00636777"/>
    <w:rsid w:val="00637D33"/>
    <w:rsid w:val="00640080"/>
    <w:rsid w:val="00641701"/>
    <w:rsid w:val="0064333E"/>
    <w:rsid w:val="00645CF1"/>
    <w:rsid w:val="0064617E"/>
    <w:rsid w:val="00647E92"/>
    <w:rsid w:val="00650D47"/>
    <w:rsid w:val="00651E7D"/>
    <w:rsid w:val="006520F2"/>
    <w:rsid w:val="00656F89"/>
    <w:rsid w:val="0065750C"/>
    <w:rsid w:val="00657D15"/>
    <w:rsid w:val="00660FBE"/>
    <w:rsid w:val="00661446"/>
    <w:rsid w:val="00661F91"/>
    <w:rsid w:val="00663069"/>
    <w:rsid w:val="00664CE5"/>
    <w:rsid w:val="00665A3C"/>
    <w:rsid w:val="006666BF"/>
    <w:rsid w:val="0066686E"/>
    <w:rsid w:val="00671030"/>
    <w:rsid w:val="00671812"/>
    <w:rsid w:val="00671A20"/>
    <w:rsid w:val="00672D72"/>
    <w:rsid w:val="00676CA7"/>
    <w:rsid w:val="00680864"/>
    <w:rsid w:val="006820B5"/>
    <w:rsid w:val="00683255"/>
    <w:rsid w:val="00684D49"/>
    <w:rsid w:val="00690967"/>
    <w:rsid w:val="006909D2"/>
    <w:rsid w:val="00691FF5"/>
    <w:rsid w:val="00695989"/>
    <w:rsid w:val="00697A04"/>
    <w:rsid w:val="006A27C6"/>
    <w:rsid w:val="006A2F50"/>
    <w:rsid w:val="006A41A8"/>
    <w:rsid w:val="006B2276"/>
    <w:rsid w:val="006B306D"/>
    <w:rsid w:val="006B4671"/>
    <w:rsid w:val="006B59FF"/>
    <w:rsid w:val="006B7D59"/>
    <w:rsid w:val="006C0697"/>
    <w:rsid w:val="006C1D70"/>
    <w:rsid w:val="006C21D0"/>
    <w:rsid w:val="006C2740"/>
    <w:rsid w:val="006C343E"/>
    <w:rsid w:val="006D0723"/>
    <w:rsid w:val="006D268A"/>
    <w:rsid w:val="006E1AC8"/>
    <w:rsid w:val="006E1DFB"/>
    <w:rsid w:val="006E1E36"/>
    <w:rsid w:val="006E38E3"/>
    <w:rsid w:val="006F2C19"/>
    <w:rsid w:val="006F331B"/>
    <w:rsid w:val="006F5849"/>
    <w:rsid w:val="006F73D5"/>
    <w:rsid w:val="006F7A2E"/>
    <w:rsid w:val="00701604"/>
    <w:rsid w:val="007021C6"/>
    <w:rsid w:val="0070437C"/>
    <w:rsid w:val="00705153"/>
    <w:rsid w:val="007066AF"/>
    <w:rsid w:val="0070676B"/>
    <w:rsid w:val="0071058B"/>
    <w:rsid w:val="00710C3F"/>
    <w:rsid w:val="00710D53"/>
    <w:rsid w:val="00711DBB"/>
    <w:rsid w:val="00711DD0"/>
    <w:rsid w:val="0071233E"/>
    <w:rsid w:val="00713127"/>
    <w:rsid w:val="0071466D"/>
    <w:rsid w:val="00716F25"/>
    <w:rsid w:val="0071706C"/>
    <w:rsid w:val="0072041E"/>
    <w:rsid w:val="007240E0"/>
    <w:rsid w:val="00725F4E"/>
    <w:rsid w:val="007267BE"/>
    <w:rsid w:val="007307CA"/>
    <w:rsid w:val="00730DC9"/>
    <w:rsid w:val="0073130B"/>
    <w:rsid w:val="00733AF3"/>
    <w:rsid w:val="00735C65"/>
    <w:rsid w:val="0073610C"/>
    <w:rsid w:val="00736211"/>
    <w:rsid w:val="007411C9"/>
    <w:rsid w:val="007434FA"/>
    <w:rsid w:val="00743B7E"/>
    <w:rsid w:val="00743EBF"/>
    <w:rsid w:val="0074679B"/>
    <w:rsid w:val="0075456F"/>
    <w:rsid w:val="00754A1B"/>
    <w:rsid w:val="00760737"/>
    <w:rsid w:val="007622B3"/>
    <w:rsid w:val="00762A07"/>
    <w:rsid w:val="0076365D"/>
    <w:rsid w:val="007647BB"/>
    <w:rsid w:val="00767330"/>
    <w:rsid w:val="00767A14"/>
    <w:rsid w:val="00767FE3"/>
    <w:rsid w:val="00770AD9"/>
    <w:rsid w:val="007719C7"/>
    <w:rsid w:val="0077211A"/>
    <w:rsid w:val="00773FC7"/>
    <w:rsid w:val="00775793"/>
    <w:rsid w:val="0077671F"/>
    <w:rsid w:val="00777787"/>
    <w:rsid w:val="00777B7A"/>
    <w:rsid w:val="00781034"/>
    <w:rsid w:val="007814E6"/>
    <w:rsid w:val="00781751"/>
    <w:rsid w:val="00782743"/>
    <w:rsid w:val="007837BA"/>
    <w:rsid w:val="00784086"/>
    <w:rsid w:val="0078613E"/>
    <w:rsid w:val="00790059"/>
    <w:rsid w:val="00790C14"/>
    <w:rsid w:val="00791869"/>
    <w:rsid w:val="00796334"/>
    <w:rsid w:val="007969E1"/>
    <w:rsid w:val="007A172F"/>
    <w:rsid w:val="007A2CAE"/>
    <w:rsid w:val="007A3C7B"/>
    <w:rsid w:val="007A4082"/>
    <w:rsid w:val="007A4328"/>
    <w:rsid w:val="007A5BC5"/>
    <w:rsid w:val="007A6667"/>
    <w:rsid w:val="007A67DF"/>
    <w:rsid w:val="007A7A15"/>
    <w:rsid w:val="007A7A30"/>
    <w:rsid w:val="007B0E89"/>
    <w:rsid w:val="007B0EFC"/>
    <w:rsid w:val="007B18E7"/>
    <w:rsid w:val="007B326C"/>
    <w:rsid w:val="007B3746"/>
    <w:rsid w:val="007B38AD"/>
    <w:rsid w:val="007B49C5"/>
    <w:rsid w:val="007B506B"/>
    <w:rsid w:val="007B70DB"/>
    <w:rsid w:val="007C20DF"/>
    <w:rsid w:val="007C52D4"/>
    <w:rsid w:val="007C63A7"/>
    <w:rsid w:val="007C6C0A"/>
    <w:rsid w:val="007C7396"/>
    <w:rsid w:val="007D0FCE"/>
    <w:rsid w:val="007D161F"/>
    <w:rsid w:val="007E0479"/>
    <w:rsid w:val="007E10C7"/>
    <w:rsid w:val="007E16D5"/>
    <w:rsid w:val="007E1995"/>
    <w:rsid w:val="007E4773"/>
    <w:rsid w:val="007E5403"/>
    <w:rsid w:val="007E7B57"/>
    <w:rsid w:val="007F070A"/>
    <w:rsid w:val="007F1D2A"/>
    <w:rsid w:val="007F4460"/>
    <w:rsid w:val="00800401"/>
    <w:rsid w:val="0080213F"/>
    <w:rsid w:val="008032E9"/>
    <w:rsid w:val="008111C3"/>
    <w:rsid w:val="00812753"/>
    <w:rsid w:val="00812DCD"/>
    <w:rsid w:val="00814CC2"/>
    <w:rsid w:val="00815E64"/>
    <w:rsid w:val="00816923"/>
    <w:rsid w:val="00817573"/>
    <w:rsid w:val="00821EDA"/>
    <w:rsid w:val="00822383"/>
    <w:rsid w:val="0082462A"/>
    <w:rsid w:val="0082638B"/>
    <w:rsid w:val="00826B55"/>
    <w:rsid w:val="00826FF4"/>
    <w:rsid w:val="008275B2"/>
    <w:rsid w:val="00827846"/>
    <w:rsid w:val="00827E49"/>
    <w:rsid w:val="0083037E"/>
    <w:rsid w:val="00830C2E"/>
    <w:rsid w:val="0083225E"/>
    <w:rsid w:val="00832E63"/>
    <w:rsid w:val="00832EA6"/>
    <w:rsid w:val="00836823"/>
    <w:rsid w:val="00842685"/>
    <w:rsid w:val="00842E38"/>
    <w:rsid w:val="00842FC4"/>
    <w:rsid w:val="00843026"/>
    <w:rsid w:val="00846305"/>
    <w:rsid w:val="00847C69"/>
    <w:rsid w:val="00852BAB"/>
    <w:rsid w:val="00852E32"/>
    <w:rsid w:val="00854228"/>
    <w:rsid w:val="008564C8"/>
    <w:rsid w:val="00856BDF"/>
    <w:rsid w:val="00856F89"/>
    <w:rsid w:val="008572B0"/>
    <w:rsid w:val="008614A7"/>
    <w:rsid w:val="0086191E"/>
    <w:rsid w:val="00864FE1"/>
    <w:rsid w:val="008656A6"/>
    <w:rsid w:val="008675CD"/>
    <w:rsid w:val="00870C2C"/>
    <w:rsid w:val="00874BAB"/>
    <w:rsid w:val="00876A85"/>
    <w:rsid w:val="00877B7C"/>
    <w:rsid w:val="008814BC"/>
    <w:rsid w:val="00883145"/>
    <w:rsid w:val="008848EC"/>
    <w:rsid w:val="00885D3E"/>
    <w:rsid w:val="00886608"/>
    <w:rsid w:val="0088673B"/>
    <w:rsid w:val="008869F0"/>
    <w:rsid w:val="00886A1A"/>
    <w:rsid w:val="00890CF4"/>
    <w:rsid w:val="00891A9A"/>
    <w:rsid w:val="00891CF8"/>
    <w:rsid w:val="00892483"/>
    <w:rsid w:val="00892A29"/>
    <w:rsid w:val="008930AF"/>
    <w:rsid w:val="00894338"/>
    <w:rsid w:val="00894AE0"/>
    <w:rsid w:val="00896185"/>
    <w:rsid w:val="008A27C4"/>
    <w:rsid w:val="008A3303"/>
    <w:rsid w:val="008A37FE"/>
    <w:rsid w:val="008A44AE"/>
    <w:rsid w:val="008A4C42"/>
    <w:rsid w:val="008A54D3"/>
    <w:rsid w:val="008A7435"/>
    <w:rsid w:val="008A7EB6"/>
    <w:rsid w:val="008B0248"/>
    <w:rsid w:val="008B0258"/>
    <w:rsid w:val="008B1CC7"/>
    <w:rsid w:val="008B1D2A"/>
    <w:rsid w:val="008B1F3C"/>
    <w:rsid w:val="008B38A7"/>
    <w:rsid w:val="008B5EDF"/>
    <w:rsid w:val="008B67CC"/>
    <w:rsid w:val="008B6868"/>
    <w:rsid w:val="008B7E55"/>
    <w:rsid w:val="008C0F4F"/>
    <w:rsid w:val="008C1530"/>
    <w:rsid w:val="008C2018"/>
    <w:rsid w:val="008C2F8B"/>
    <w:rsid w:val="008C34E5"/>
    <w:rsid w:val="008C4905"/>
    <w:rsid w:val="008C5528"/>
    <w:rsid w:val="008C6D1A"/>
    <w:rsid w:val="008C7D0A"/>
    <w:rsid w:val="008D26BC"/>
    <w:rsid w:val="008D2AB1"/>
    <w:rsid w:val="008D3F1A"/>
    <w:rsid w:val="008D4EFB"/>
    <w:rsid w:val="008E034D"/>
    <w:rsid w:val="008E097F"/>
    <w:rsid w:val="008E0B12"/>
    <w:rsid w:val="008E1C8B"/>
    <w:rsid w:val="008E5591"/>
    <w:rsid w:val="008E6B6E"/>
    <w:rsid w:val="008F13AF"/>
    <w:rsid w:val="008F1DB5"/>
    <w:rsid w:val="008F249C"/>
    <w:rsid w:val="008F2664"/>
    <w:rsid w:val="008F47D3"/>
    <w:rsid w:val="008F58B8"/>
    <w:rsid w:val="008F5F68"/>
    <w:rsid w:val="008F6BC6"/>
    <w:rsid w:val="008F6C05"/>
    <w:rsid w:val="008F72EC"/>
    <w:rsid w:val="00905477"/>
    <w:rsid w:val="00906A0A"/>
    <w:rsid w:val="009071C7"/>
    <w:rsid w:val="00907F0A"/>
    <w:rsid w:val="00912B48"/>
    <w:rsid w:val="00912F16"/>
    <w:rsid w:val="00913A58"/>
    <w:rsid w:val="00914B6B"/>
    <w:rsid w:val="00914F17"/>
    <w:rsid w:val="009150AE"/>
    <w:rsid w:val="009157D9"/>
    <w:rsid w:val="009164FC"/>
    <w:rsid w:val="009169D0"/>
    <w:rsid w:val="00917548"/>
    <w:rsid w:val="0092031C"/>
    <w:rsid w:val="00920EA6"/>
    <w:rsid w:val="009216EE"/>
    <w:rsid w:val="00922AD7"/>
    <w:rsid w:val="00922E1D"/>
    <w:rsid w:val="0092472A"/>
    <w:rsid w:val="0092576A"/>
    <w:rsid w:val="009265B6"/>
    <w:rsid w:val="0092742F"/>
    <w:rsid w:val="009276B4"/>
    <w:rsid w:val="0093005F"/>
    <w:rsid w:val="00930941"/>
    <w:rsid w:val="00931656"/>
    <w:rsid w:val="00931C8E"/>
    <w:rsid w:val="00931FBB"/>
    <w:rsid w:val="00932843"/>
    <w:rsid w:val="00932D7E"/>
    <w:rsid w:val="009333CE"/>
    <w:rsid w:val="009350F9"/>
    <w:rsid w:val="0093553D"/>
    <w:rsid w:val="0093750A"/>
    <w:rsid w:val="00937613"/>
    <w:rsid w:val="009377D2"/>
    <w:rsid w:val="009404E2"/>
    <w:rsid w:val="00940D43"/>
    <w:rsid w:val="00941785"/>
    <w:rsid w:val="0094285E"/>
    <w:rsid w:val="00943D56"/>
    <w:rsid w:val="00945794"/>
    <w:rsid w:val="00947A12"/>
    <w:rsid w:val="0095083B"/>
    <w:rsid w:val="00950DF8"/>
    <w:rsid w:val="0095196D"/>
    <w:rsid w:val="00951DD4"/>
    <w:rsid w:val="00954A1E"/>
    <w:rsid w:val="0095595D"/>
    <w:rsid w:val="0095712A"/>
    <w:rsid w:val="009604E4"/>
    <w:rsid w:val="009621D0"/>
    <w:rsid w:val="00962555"/>
    <w:rsid w:val="00962CE6"/>
    <w:rsid w:val="00964662"/>
    <w:rsid w:val="0097054E"/>
    <w:rsid w:val="00972F41"/>
    <w:rsid w:val="00973283"/>
    <w:rsid w:val="009748DD"/>
    <w:rsid w:val="0097570E"/>
    <w:rsid w:val="00976DFD"/>
    <w:rsid w:val="00976EFF"/>
    <w:rsid w:val="009776C4"/>
    <w:rsid w:val="00981504"/>
    <w:rsid w:val="00981A68"/>
    <w:rsid w:val="00981D59"/>
    <w:rsid w:val="00982A5A"/>
    <w:rsid w:val="00982E40"/>
    <w:rsid w:val="00982F87"/>
    <w:rsid w:val="009860C9"/>
    <w:rsid w:val="00986AFA"/>
    <w:rsid w:val="00987791"/>
    <w:rsid w:val="00987912"/>
    <w:rsid w:val="00991041"/>
    <w:rsid w:val="00993570"/>
    <w:rsid w:val="0099497E"/>
    <w:rsid w:val="00994F1D"/>
    <w:rsid w:val="009978B7"/>
    <w:rsid w:val="00997D5E"/>
    <w:rsid w:val="009A0BF1"/>
    <w:rsid w:val="009A1139"/>
    <w:rsid w:val="009A1E15"/>
    <w:rsid w:val="009A2AEA"/>
    <w:rsid w:val="009A4058"/>
    <w:rsid w:val="009A5184"/>
    <w:rsid w:val="009A5F82"/>
    <w:rsid w:val="009A6023"/>
    <w:rsid w:val="009A604F"/>
    <w:rsid w:val="009A63B4"/>
    <w:rsid w:val="009B2986"/>
    <w:rsid w:val="009B2C6F"/>
    <w:rsid w:val="009B476E"/>
    <w:rsid w:val="009B584D"/>
    <w:rsid w:val="009B6624"/>
    <w:rsid w:val="009B6A7E"/>
    <w:rsid w:val="009B7621"/>
    <w:rsid w:val="009B767A"/>
    <w:rsid w:val="009C0737"/>
    <w:rsid w:val="009C16F9"/>
    <w:rsid w:val="009C19F5"/>
    <w:rsid w:val="009C4878"/>
    <w:rsid w:val="009C5C89"/>
    <w:rsid w:val="009D2CC9"/>
    <w:rsid w:val="009D514F"/>
    <w:rsid w:val="009D592F"/>
    <w:rsid w:val="009D6541"/>
    <w:rsid w:val="009D6664"/>
    <w:rsid w:val="009E0C67"/>
    <w:rsid w:val="009E211B"/>
    <w:rsid w:val="009E2CAF"/>
    <w:rsid w:val="009E3D6A"/>
    <w:rsid w:val="009E4EC5"/>
    <w:rsid w:val="009E6A03"/>
    <w:rsid w:val="009E6F68"/>
    <w:rsid w:val="009E7A95"/>
    <w:rsid w:val="009F0724"/>
    <w:rsid w:val="009F0755"/>
    <w:rsid w:val="009F088E"/>
    <w:rsid w:val="009F0DD4"/>
    <w:rsid w:val="009F10EB"/>
    <w:rsid w:val="009F1E00"/>
    <w:rsid w:val="009F2B16"/>
    <w:rsid w:val="009F3AD6"/>
    <w:rsid w:val="009F4B11"/>
    <w:rsid w:val="009F5683"/>
    <w:rsid w:val="009F575C"/>
    <w:rsid w:val="009F759C"/>
    <w:rsid w:val="009F7825"/>
    <w:rsid w:val="009F7D51"/>
    <w:rsid w:val="00A00731"/>
    <w:rsid w:val="00A04614"/>
    <w:rsid w:val="00A06411"/>
    <w:rsid w:val="00A06D78"/>
    <w:rsid w:val="00A0742E"/>
    <w:rsid w:val="00A13D7A"/>
    <w:rsid w:val="00A15C32"/>
    <w:rsid w:val="00A1705D"/>
    <w:rsid w:val="00A178B5"/>
    <w:rsid w:val="00A17CEB"/>
    <w:rsid w:val="00A20B42"/>
    <w:rsid w:val="00A20BCE"/>
    <w:rsid w:val="00A21089"/>
    <w:rsid w:val="00A21A73"/>
    <w:rsid w:val="00A21D1C"/>
    <w:rsid w:val="00A23119"/>
    <w:rsid w:val="00A242C1"/>
    <w:rsid w:val="00A24F62"/>
    <w:rsid w:val="00A32198"/>
    <w:rsid w:val="00A3263A"/>
    <w:rsid w:val="00A33240"/>
    <w:rsid w:val="00A33315"/>
    <w:rsid w:val="00A333E6"/>
    <w:rsid w:val="00A35642"/>
    <w:rsid w:val="00A35AC9"/>
    <w:rsid w:val="00A36CE5"/>
    <w:rsid w:val="00A3723B"/>
    <w:rsid w:val="00A40FF0"/>
    <w:rsid w:val="00A41A98"/>
    <w:rsid w:val="00A431B7"/>
    <w:rsid w:val="00A4369B"/>
    <w:rsid w:val="00A458C6"/>
    <w:rsid w:val="00A45A46"/>
    <w:rsid w:val="00A518A2"/>
    <w:rsid w:val="00A51DC5"/>
    <w:rsid w:val="00A524A1"/>
    <w:rsid w:val="00A56F1A"/>
    <w:rsid w:val="00A570AF"/>
    <w:rsid w:val="00A60AFF"/>
    <w:rsid w:val="00A61578"/>
    <w:rsid w:val="00A61CCE"/>
    <w:rsid w:val="00A62EE7"/>
    <w:rsid w:val="00A63F8D"/>
    <w:rsid w:val="00A646A8"/>
    <w:rsid w:val="00A664C4"/>
    <w:rsid w:val="00A66E2F"/>
    <w:rsid w:val="00A67CC9"/>
    <w:rsid w:val="00A722BA"/>
    <w:rsid w:val="00A73640"/>
    <w:rsid w:val="00A73851"/>
    <w:rsid w:val="00A73B18"/>
    <w:rsid w:val="00A73C73"/>
    <w:rsid w:val="00A77295"/>
    <w:rsid w:val="00A77827"/>
    <w:rsid w:val="00A8154A"/>
    <w:rsid w:val="00A81FCB"/>
    <w:rsid w:val="00A844F1"/>
    <w:rsid w:val="00A84DA3"/>
    <w:rsid w:val="00A85C55"/>
    <w:rsid w:val="00A878D9"/>
    <w:rsid w:val="00A91028"/>
    <w:rsid w:val="00A918F7"/>
    <w:rsid w:val="00A92C64"/>
    <w:rsid w:val="00A95722"/>
    <w:rsid w:val="00A974ED"/>
    <w:rsid w:val="00AA0533"/>
    <w:rsid w:val="00AA0B71"/>
    <w:rsid w:val="00AA2F65"/>
    <w:rsid w:val="00AA326E"/>
    <w:rsid w:val="00AA3B54"/>
    <w:rsid w:val="00AA5218"/>
    <w:rsid w:val="00AB0AF9"/>
    <w:rsid w:val="00AB0BA3"/>
    <w:rsid w:val="00AB2EE2"/>
    <w:rsid w:val="00AB450D"/>
    <w:rsid w:val="00AB5D50"/>
    <w:rsid w:val="00AC06B8"/>
    <w:rsid w:val="00AC090D"/>
    <w:rsid w:val="00AC108F"/>
    <w:rsid w:val="00AC268E"/>
    <w:rsid w:val="00AC2AB2"/>
    <w:rsid w:val="00AC2ED7"/>
    <w:rsid w:val="00AC5B75"/>
    <w:rsid w:val="00AC6128"/>
    <w:rsid w:val="00AD1382"/>
    <w:rsid w:val="00AD2052"/>
    <w:rsid w:val="00AD2FD4"/>
    <w:rsid w:val="00AD43E1"/>
    <w:rsid w:val="00AD447A"/>
    <w:rsid w:val="00AD45AE"/>
    <w:rsid w:val="00AD49D5"/>
    <w:rsid w:val="00AD4BA4"/>
    <w:rsid w:val="00AD6E98"/>
    <w:rsid w:val="00AE25B5"/>
    <w:rsid w:val="00AE2FCD"/>
    <w:rsid w:val="00AE51EE"/>
    <w:rsid w:val="00AE6435"/>
    <w:rsid w:val="00AE6A0E"/>
    <w:rsid w:val="00AE6C34"/>
    <w:rsid w:val="00AE6D8B"/>
    <w:rsid w:val="00AE793A"/>
    <w:rsid w:val="00AF023A"/>
    <w:rsid w:val="00AF1BCB"/>
    <w:rsid w:val="00AF2643"/>
    <w:rsid w:val="00AF2D8B"/>
    <w:rsid w:val="00AF5303"/>
    <w:rsid w:val="00AF5856"/>
    <w:rsid w:val="00AF5F4D"/>
    <w:rsid w:val="00B01B77"/>
    <w:rsid w:val="00B02982"/>
    <w:rsid w:val="00B03A71"/>
    <w:rsid w:val="00B045B1"/>
    <w:rsid w:val="00B04E70"/>
    <w:rsid w:val="00B07926"/>
    <w:rsid w:val="00B102FF"/>
    <w:rsid w:val="00B11E26"/>
    <w:rsid w:val="00B12674"/>
    <w:rsid w:val="00B128CF"/>
    <w:rsid w:val="00B1389F"/>
    <w:rsid w:val="00B1576F"/>
    <w:rsid w:val="00B15EC3"/>
    <w:rsid w:val="00B176E7"/>
    <w:rsid w:val="00B216A7"/>
    <w:rsid w:val="00B22DB1"/>
    <w:rsid w:val="00B24044"/>
    <w:rsid w:val="00B2437F"/>
    <w:rsid w:val="00B24EE4"/>
    <w:rsid w:val="00B25014"/>
    <w:rsid w:val="00B25A01"/>
    <w:rsid w:val="00B25BC5"/>
    <w:rsid w:val="00B276CB"/>
    <w:rsid w:val="00B27B41"/>
    <w:rsid w:val="00B3050B"/>
    <w:rsid w:val="00B30F35"/>
    <w:rsid w:val="00B3121D"/>
    <w:rsid w:val="00B31D58"/>
    <w:rsid w:val="00B3251D"/>
    <w:rsid w:val="00B34927"/>
    <w:rsid w:val="00B34D54"/>
    <w:rsid w:val="00B34E87"/>
    <w:rsid w:val="00B353CE"/>
    <w:rsid w:val="00B35894"/>
    <w:rsid w:val="00B3758C"/>
    <w:rsid w:val="00B41512"/>
    <w:rsid w:val="00B418E5"/>
    <w:rsid w:val="00B41C3B"/>
    <w:rsid w:val="00B425C2"/>
    <w:rsid w:val="00B425E5"/>
    <w:rsid w:val="00B42B24"/>
    <w:rsid w:val="00B43075"/>
    <w:rsid w:val="00B4405D"/>
    <w:rsid w:val="00B45CA7"/>
    <w:rsid w:val="00B478D9"/>
    <w:rsid w:val="00B50CBF"/>
    <w:rsid w:val="00B51CE6"/>
    <w:rsid w:val="00B55196"/>
    <w:rsid w:val="00B55742"/>
    <w:rsid w:val="00B55947"/>
    <w:rsid w:val="00B6066C"/>
    <w:rsid w:val="00B63D9D"/>
    <w:rsid w:val="00B6508B"/>
    <w:rsid w:val="00B66CA4"/>
    <w:rsid w:val="00B676A5"/>
    <w:rsid w:val="00B706E6"/>
    <w:rsid w:val="00B719E3"/>
    <w:rsid w:val="00B727B8"/>
    <w:rsid w:val="00B72A8A"/>
    <w:rsid w:val="00B7666C"/>
    <w:rsid w:val="00B833E3"/>
    <w:rsid w:val="00B83B09"/>
    <w:rsid w:val="00B845E4"/>
    <w:rsid w:val="00B849C1"/>
    <w:rsid w:val="00B8578D"/>
    <w:rsid w:val="00B85E2B"/>
    <w:rsid w:val="00B87BFF"/>
    <w:rsid w:val="00B901E1"/>
    <w:rsid w:val="00B9137F"/>
    <w:rsid w:val="00B9288F"/>
    <w:rsid w:val="00B93B1B"/>
    <w:rsid w:val="00B95FD0"/>
    <w:rsid w:val="00BA0077"/>
    <w:rsid w:val="00BA3A34"/>
    <w:rsid w:val="00BA3C83"/>
    <w:rsid w:val="00BA5464"/>
    <w:rsid w:val="00BA5C08"/>
    <w:rsid w:val="00BA73A5"/>
    <w:rsid w:val="00BA7C53"/>
    <w:rsid w:val="00BB0E3D"/>
    <w:rsid w:val="00BB250A"/>
    <w:rsid w:val="00BB2BB2"/>
    <w:rsid w:val="00BB2E4E"/>
    <w:rsid w:val="00BB59D4"/>
    <w:rsid w:val="00BB5B08"/>
    <w:rsid w:val="00BB5CE1"/>
    <w:rsid w:val="00BB5DDF"/>
    <w:rsid w:val="00BB619A"/>
    <w:rsid w:val="00BB7921"/>
    <w:rsid w:val="00BC11A9"/>
    <w:rsid w:val="00BC1C14"/>
    <w:rsid w:val="00BC21E5"/>
    <w:rsid w:val="00BC29F9"/>
    <w:rsid w:val="00BC2D11"/>
    <w:rsid w:val="00BC4086"/>
    <w:rsid w:val="00BC5C88"/>
    <w:rsid w:val="00BC6798"/>
    <w:rsid w:val="00BD0086"/>
    <w:rsid w:val="00BD2DF4"/>
    <w:rsid w:val="00BE0BEF"/>
    <w:rsid w:val="00BE0FDB"/>
    <w:rsid w:val="00BE2796"/>
    <w:rsid w:val="00BE4B83"/>
    <w:rsid w:val="00BE5A9D"/>
    <w:rsid w:val="00BE5E89"/>
    <w:rsid w:val="00BE78E4"/>
    <w:rsid w:val="00BF007D"/>
    <w:rsid w:val="00BF0E44"/>
    <w:rsid w:val="00BF2C69"/>
    <w:rsid w:val="00BF3827"/>
    <w:rsid w:val="00BF55E4"/>
    <w:rsid w:val="00BF6556"/>
    <w:rsid w:val="00BF7574"/>
    <w:rsid w:val="00C0094B"/>
    <w:rsid w:val="00C011E7"/>
    <w:rsid w:val="00C03725"/>
    <w:rsid w:val="00C04F15"/>
    <w:rsid w:val="00C04F18"/>
    <w:rsid w:val="00C07D92"/>
    <w:rsid w:val="00C07F8E"/>
    <w:rsid w:val="00C14008"/>
    <w:rsid w:val="00C14D76"/>
    <w:rsid w:val="00C16D43"/>
    <w:rsid w:val="00C16DF4"/>
    <w:rsid w:val="00C20478"/>
    <w:rsid w:val="00C211D4"/>
    <w:rsid w:val="00C237E4"/>
    <w:rsid w:val="00C23923"/>
    <w:rsid w:val="00C243AE"/>
    <w:rsid w:val="00C25300"/>
    <w:rsid w:val="00C2705B"/>
    <w:rsid w:val="00C271C7"/>
    <w:rsid w:val="00C309B3"/>
    <w:rsid w:val="00C31162"/>
    <w:rsid w:val="00C35745"/>
    <w:rsid w:val="00C35BBF"/>
    <w:rsid w:val="00C3748B"/>
    <w:rsid w:val="00C377FF"/>
    <w:rsid w:val="00C418EE"/>
    <w:rsid w:val="00C42530"/>
    <w:rsid w:val="00C426A0"/>
    <w:rsid w:val="00C4473D"/>
    <w:rsid w:val="00C45294"/>
    <w:rsid w:val="00C47373"/>
    <w:rsid w:val="00C47437"/>
    <w:rsid w:val="00C474A6"/>
    <w:rsid w:val="00C53CC9"/>
    <w:rsid w:val="00C5552A"/>
    <w:rsid w:val="00C568F0"/>
    <w:rsid w:val="00C570C6"/>
    <w:rsid w:val="00C60663"/>
    <w:rsid w:val="00C60764"/>
    <w:rsid w:val="00C60B66"/>
    <w:rsid w:val="00C60C87"/>
    <w:rsid w:val="00C62D6F"/>
    <w:rsid w:val="00C63C70"/>
    <w:rsid w:val="00C63FBA"/>
    <w:rsid w:val="00C6462B"/>
    <w:rsid w:val="00C66050"/>
    <w:rsid w:val="00C67291"/>
    <w:rsid w:val="00C70505"/>
    <w:rsid w:val="00C7129B"/>
    <w:rsid w:val="00C72184"/>
    <w:rsid w:val="00C72B01"/>
    <w:rsid w:val="00C72C34"/>
    <w:rsid w:val="00C7326E"/>
    <w:rsid w:val="00C741CD"/>
    <w:rsid w:val="00C748A1"/>
    <w:rsid w:val="00C74DF6"/>
    <w:rsid w:val="00C75175"/>
    <w:rsid w:val="00C77047"/>
    <w:rsid w:val="00C77984"/>
    <w:rsid w:val="00C80FF9"/>
    <w:rsid w:val="00C82CC2"/>
    <w:rsid w:val="00C8397C"/>
    <w:rsid w:val="00C83B1B"/>
    <w:rsid w:val="00C86FF3"/>
    <w:rsid w:val="00C8703E"/>
    <w:rsid w:val="00C907B0"/>
    <w:rsid w:val="00C910E5"/>
    <w:rsid w:val="00C911E6"/>
    <w:rsid w:val="00C91EB8"/>
    <w:rsid w:val="00C92324"/>
    <w:rsid w:val="00C94F55"/>
    <w:rsid w:val="00C976D3"/>
    <w:rsid w:val="00CA1107"/>
    <w:rsid w:val="00CA2511"/>
    <w:rsid w:val="00CA61FE"/>
    <w:rsid w:val="00CA7255"/>
    <w:rsid w:val="00CA741F"/>
    <w:rsid w:val="00CA7A9B"/>
    <w:rsid w:val="00CA7CF9"/>
    <w:rsid w:val="00CB18A1"/>
    <w:rsid w:val="00CB1EAD"/>
    <w:rsid w:val="00CB23CA"/>
    <w:rsid w:val="00CB240D"/>
    <w:rsid w:val="00CB244F"/>
    <w:rsid w:val="00CB6B60"/>
    <w:rsid w:val="00CB797F"/>
    <w:rsid w:val="00CB7B8E"/>
    <w:rsid w:val="00CC0254"/>
    <w:rsid w:val="00CC0BAE"/>
    <w:rsid w:val="00CC1E52"/>
    <w:rsid w:val="00CC3DBC"/>
    <w:rsid w:val="00CC47C9"/>
    <w:rsid w:val="00CD1169"/>
    <w:rsid w:val="00CD2741"/>
    <w:rsid w:val="00CD2E1B"/>
    <w:rsid w:val="00CD4222"/>
    <w:rsid w:val="00CD4F16"/>
    <w:rsid w:val="00CD5FA6"/>
    <w:rsid w:val="00CE060B"/>
    <w:rsid w:val="00CE1552"/>
    <w:rsid w:val="00CE1F50"/>
    <w:rsid w:val="00CE3C4C"/>
    <w:rsid w:val="00CE4D22"/>
    <w:rsid w:val="00CE579E"/>
    <w:rsid w:val="00CE61F0"/>
    <w:rsid w:val="00CE73E9"/>
    <w:rsid w:val="00CF00E7"/>
    <w:rsid w:val="00CF0C23"/>
    <w:rsid w:val="00CF1360"/>
    <w:rsid w:val="00CF15DF"/>
    <w:rsid w:val="00CF31EB"/>
    <w:rsid w:val="00CF3A8D"/>
    <w:rsid w:val="00CF5683"/>
    <w:rsid w:val="00CF6242"/>
    <w:rsid w:val="00CF676F"/>
    <w:rsid w:val="00D01658"/>
    <w:rsid w:val="00D01D66"/>
    <w:rsid w:val="00D02143"/>
    <w:rsid w:val="00D0217F"/>
    <w:rsid w:val="00D03748"/>
    <w:rsid w:val="00D04599"/>
    <w:rsid w:val="00D053C0"/>
    <w:rsid w:val="00D07BDB"/>
    <w:rsid w:val="00D13AD8"/>
    <w:rsid w:val="00D15874"/>
    <w:rsid w:val="00D15F79"/>
    <w:rsid w:val="00D210D0"/>
    <w:rsid w:val="00D22CCE"/>
    <w:rsid w:val="00D25046"/>
    <w:rsid w:val="00D2652A"/>
    <w:rsid w:val="00D2733E"/>
    <w:rsid w:val="00D31858"/>
    <w:rsid w:val="00D32C14"/>
    <w:rsid w:val="00D35F8D"/>
    <w:rsid w:val="00D3648B"/>
    <w:rsid w:val="00D36779"/>
    <w:rsid w:val="00D36E5D"/>
    <w:rsid w:val="00D37DBE"/>
    <w:rsid w:val="00D415DD"/>
    <w:rsid w:val="00D46E36"/>
    <w:rsid w:val="00D46EEF"/>
    <w:rsid w:val="00D4749A"/>
    <w:rsid w:val="00D503A8"/>
    <w:rsid w:val="00D50C70"/>
    <w:rsid w:val="00D51F6C"/>
    <w:rsid w:val="00D5326A"/>
    <w:rsid w:val="00D54175"/>
    <w:rsid w:val="00D54D47"/>
    <w:rsid w:val="00D56423"/>
    <w:rsid w:val="00D56D1E"/>
    <w:rsid w:val="00D617EB"/>
    <w:rsid w:val="00D61D0F"/>
    <w:rsid w:val="00D62BC8"/>
    <w:rsid w:val="00D63612"/>
    <w:rsid w:val="00D6594C"/>
    <w:rsid w:val="00D65EE9"/>
    <w:rsid w:val="00D66B67"/>
    <w:rsid w:val="00D67336"/>
    <w:rsid w:val="00D67F77"/>
    <w:rsid w:val="00D70CF8"/>
    <w:rsid w:val="00D71624"/>
    <w:rsid w:val="00D71ADE"/>
    <w:rsid w:val="00D71C12"/>
    <w:rsid w:val="00D72CCE"/>
    <w:rsid w:val="00D7543C"/>
    <w:rsid w:val="00D7766B"/>
    <w:rsid w:val="00D803DF"/>
    <w:rsid w:val="00D8123B"/>
    <w:rsid w:val="00D81D64"/>
    <w:rsid w:val="00D83E72"/>
    <w:rsid w:val="00D8439C"/>
    <w:rsid w:val="00D84E5D"/>
    <w:rsid w:val="00D85208"/>
    <w:rsid w:val="00D86CCD"/>
    <w:rsid w:val="00D87825"/>
    <w:rsid w:val="00D9298C"/>
    <w:rsid w:val="00D92FA0"/>
    <w:rsid w:val="00D93A45"/>
    <w:rsid w:val="00D97AD5"/>
    <w:rsid w:val="00DA49FE"/>
    <w:rsid w:val="00DA4B37"/>
    <w:rsid w:val="00DA62EC"/>
    <w:rsid w:val="00DA7627"/>
    <w:rsid w:val="00DB12F5"/>
    <w:rsid w:val="00DB272F"/>
    <w:rsid w:val="00DB2D7F"/>
    <w:rsid w:val="00DB3B0A"/>
    <w:rsid w:val="00DB4B3A"/>
    <w:rsid w:val="00DB4D08"/>
    <w:rsid w:val="00DB5C4B"/>
    <w:rsid w:val="00DB5C7A"/>
    <w:rsid w:val="00DB7E76"/>
    <w:rsid w:val="00DB7F80"/>
    <w:rsid w:val="00DC0F5E"/>
    <w:rsid w:val="00DC196D"/>
    <w:rsid w:val="00DC1ACB"/>
    <w:rsid w:val="00DC3BF9"/>
    <w:rsid w:val="00DC4482"/>
    <w:rsid w:val="00DC4D08"/>
    <w:rsid w:val="00DD0067"/>
    <w:rsid w:val="00DD05FE"/>
    <w:rsid w:val="00DD2FC6"/>
    <w:rsid w:val="00DD317E"/>
    <w:rsid w:val="00DD32C2"/>
    <w:rsid w:val="00DD5754"/>
    <w:rsid w:val="00DD6845"/>
    <w:rsid w:val="00DE1B94"/>
    <w:rsid w:val="00DE59BA"/>
    <w:rsid w:val="00DF1B87"/>
    <w:rsid w:val="00DF35AE"/>
    <w:rsid w:val="00DF50D7"/>
    <w:rsid w:val="00DF7F89"/>
    <w:rsid w:val="00E01C84"/>
    <w:rsid w:val="00E04FF3"/>
    <w:rsid w:val="00E06443"/>
    <w:rsid w:val="00E06D86"/>
    <w:rsid w:val="00E072D3"/>
    <w:rsid w:val="00E07C65"/>
    <w:rsid w:val="00E10288"/>
    <w:rsid w:val="00E10AA1"/>
    <w:rsid w:val="00E13923"/>
    <w:rsid w:val="00E1506F"/>
    <w:rsid w:val="00E15C1D"/>
    <w:rsid w:val="00E161C0"/>
    <w:rsid w:val="00E16EB8"/>
    <w:rsid w:val="00E172D5"/>
    <w:rsid w:val="00E24511"/>
    <w:rsid w:val="00E24FBE"/>
    <w:rsid w:val="00E276FD"/>
    <w:rsid w:val="00E31939"/>
    <w:rsid w:val="00E31A25"/>
    <w:rsid w:val="00E34FD8"/>
    <w:rsid w:val="00E35A4E"/>
    <w:rsid w:val="00E36A03"/>
    <w:rsid w:val="00E41BE7"/>
    <w:rsid w:val="00E42A49"/>
    <w:rsid w:val="00E440E1"/>
    <w:rsid w:val="00E45F38"/>
    <w:rsid w:val="00E4650C"/>
    <w:rsid w:val="00E46854"/>
    <w:rsid w:val="00E46E15"/>
    <w:rsid w:val="00E4785A"/>
    <w:rsid w:val="00E479D0"/>
    <w:rsid w:val="00E54642"/>
    <w:rsid w:val="00E55953"/>
    <w:rsid w:val="00E57441"/>
    <w:rsid w:val="00E57F3D"/>
    <w:rsid w:val="00E60947"/>
    <w:rsid w:val="00E60A75"/>
    <w:rsid w:val="00E62C1F"/>
    <w:rsid w:val="00E642AB"/>
    <w:rsid w:val="00E65D0B"/>
    <w:rsid w:val="00E66C8A"/>
    <w:rsid w:val="00E67006"/>
    <w:rsid w:val="00E67058"/>
    <w:rsid w:val="00E716D9"/>
    <w:rsid w:val="00E721EF"/>
    <w:rsid w:val="00E72DBA"/>
    <w:rsid w:val="00E735CD"/>
    <w:rsid w:val="00E738DB"/>
    <w:rsid w:val="00E767D0"/>
    <w:rsid w:val="00E7701C"/>
    <w:rsid w:val="00E82FB2"/>
    <w:rsid w:val="00E838D8"/>
    <w:rsid w:val="00E842D7"/>
    <w:rsid w:val="00E852FE"/>
    <w:rsid w:val="00E854F6"/>
    <w:rsid w:val="00E85BF6"/>
    <w:rsid w:val="00E85C8A"/>
    <w:rsid w:val="00E8653B"/>
    <w:rsid w:val="00E877AF"/>
    <w:rsid w:val="00E90EB7"/>
    <w:rsid w:val="00E91427"/>
    <w:rsid w:val="00E915FA"/>
    <w:rsid w:val="00E9191B"/>
    <w:rsid w:val="00E930EB"/>
    <w:rsid w:val="00E937D0"/>
    <w:rsid w:val="00E9534E"/>
    <w:rsid w:val="00E95C4F"/>
    <w:rsid w:val="00E965B7"/>
    <w:rsid w:val="00EA1495"/>
    <w:rsid w:val="00EA1E86"/>
    <w:rsid w:val="00EA3945"/>
    <w:rsid w:val="00EA50DD"/>
    <w:rsid w:val="00EA5933"/>
    <w:rsid w:val="00EA6FC6"/>
    <w:rsid w:val="00EA789F"/>
    <w:rsid w:val="00EB0ADD"/>
    <w:rsid w:val="00EB0B34"/>
    <w:rsid w:val="00EB2435"/>
    <w:rsid w:val="00EB3A80"/>
    <w:rsid w:val="00EB3EBF"/>
    <w:rsid w:val="00EB427F"/>
    <w:rsid w:val="00EB5A89"/>
    <w:rsid w:val="00EB5ABD"/>
    <w:rsid w:val="00EB5B28"/>
    <w:rsid w:val="00EC11CA"/>
    <w:rsid w:val="00EC1F27"/>
    <w:rsid w:val="00EC3308"/>
    <w:rsid w:val="00EC34E2"/>
    <w:rsid w:val="00EC3D44"/>
    <w:rsid w:val="00EC3FBB"/>
    <w:rsid w:val="00EC40E3"/>
    <w:rsid w:val="00EC44D6"/>
    <w:rsid w:val="00EC5249"/>
    <w:rsid w:val="00EC5346"/>
    <w:rsid w:val="00EC5B63"/>
    <w:rsid w:val="00EC7A1F"/>
    <w:rsid w:val="00EC7DE0"/>
    <w:rsid w:val="00ED0C6E"/>
    <w:rsid w:val="00ED0DE7"/>
    <w:rsid w:val="00ED24BF"/>
    <w:rsid w:val="00EE3532"/>
    <w:rsid w:val="00EE6D86"/>
    <w:rsid w:val="00EE6DE5"/>
    <w:rsid w:val="00EE6EB2"/>
    <w:rsid w:val="00EE7249"/>
    <w:rsid w:val="00EF0CF4"/>
    <w:rsid w:val="00EF0F6F"/>
    <w:rsid w:val="00EF16EA"/>
    <w:rsid w:val="00EF1B61"/>
    <w:rsid w:val="00EF22A2"/>
    <w:rsid w:val="00EF32B9"/>
    <w:rsid w:val="00EF46A2"/>
    <w:rsid w:val="00EF4DA3"/>
    <w:rsid w:val="00EF58EC"/>
    <w:rsid w:val="00EF5A3B"/>
    <w:rsid w:val="00EF5EC9"/>
    <w:rsid w:val="00EF7B19"/>
    <w:rsid w:val="00F0315D"/>
    <w:rsid w:val="00F031E4"/>
    <w:rsid w:val="00F04342"/>
    <w:rsid w:val="00F0444B"/>
    <w:rsid w:val="00F0524E"/>
    <w:rsid w:val="00F062EB"/>
    <w:rsid w:val="00F06F27"/>
    <w:rsid w:val="00F06F84"/>
    <w:rsid w:val="00F07201"/>
    <w:rsid w:val="00F07B90"/>
    <w:rsid w:val="00F100B1"/>
    <w:rsid w:val="00F11363"/>
    <w:rsid w:val="00F1140F"/>
    <w:rsid w:val="00F14255"/>
    <w:rsid w:val="00F15ED5"/>
    <w:rsid w:val="00F164F1"/>
    <w:rsid w:val="00F172A3"/>
    <w:rsid w:val="00F17D35"/>
    <w:rsid w:val="00F23389"/>
    <w:rsid w:val="00F238DA"/>
    <w:rsid w:val="00F26597"/>
    <w:rsid w:val="00F30F34"/>
    <w:rsid w:val="00F31142"/>
    <w:rsid w:val="00F32D27"/>
    <w:rsid w:val="00F358D3"/>
    <w:rsid w:val="00F35DA8"/>
    <w:rsid w:val="00F36F2D"/>
    <w:rsid w:val="00F40381"/>
    <w:rsid w:val="00F40AA7"/>
    <w:rsid w:val="00F41A58"/>
    <w:rsid w:val="00F425B6"/>
    <w:rsid w:val="00F42FEB"/>
    <w:rsid w:val="00F444A5"/>
    <w:rsid w:val="00F44A3C"/>
    <w:rsid w:val="00F47DCD"/>
    <w:rsid w:val="00F50B44"/>
    <w:rsid w:val="00F50CCB"/>
    <w:rsid w:val="00F50DA2"/>
    <w:rsid w:val="00F50FED"/>
    <w:rsid w:val="00F521CD"/>
    <w:rsid w:val="00F53C09"/>
    <w:rsid w:val="00F5450F"/>
    <w:rsid w:val="00F556B0"/>
    <w:rsid w:val="00F5762D"/>
    <w:rsid w:val="00F60781"/>
    <w:rsid w:val="00F60EB4"/>
    <w:rsid w:val="00F6142A"/>
    <w:rsid w:val="00F61BE0"/>
    <w:rsid w:val="00F626AB"/>
    <w:rsid w:val="00F63133"/>
    <w:rsid w:val="00F653A8"/>
    <w:rsid w:val="00F65512"/>
    <w:rsid w:val="00F66354"/>
    <w:rsid w:val="00F70FE6"/>
    <w:rsid w:val="00F72557"/>
    <w:rsid w:val="00F728EE"/>
    <w:rsid w:val="00F72E73"/>
    <w:rsid w:val="00F7374E"/>
    <w:rsid w:val="00F75AAB"/>
    <w:rsid w:val="00F76407"/>
    <w:rsid w:val="00F7642F"/>
    <w:rsid w:val="00F770A7"/>
    <w:rsid w:val="00F82FFC"/>
    <w:rsid w:val="00F84024"/>
    <w:rsid w:val="00F842C3"/>
    <w:rsid w:val="00F8756C"/>
    <w:rsid w:val="00F87A27"/>
    <w:rsid w:val="00F908AB"/>
    <w:rsid w:val="00F9119A"/>
    <w:rsid w:val="00F91FAF"/>
    <w:rsid w:val="00F92276"/>
    <w:rsid w:val="00F945C8"/>
    <w:rsid w:val="00F94BC5"/>
    <w:rsid w:val="00F95036"/>
    <w:rsid w:val="00F9533C"/>
    <w:rsid w:val="00F9581A"/>
    <w:rsid w:val="00F96404"/>
    <w:rsid w:val="00FA121A"/>
    <w:rsid w:val="00FA1851"/>
    <w:rsid w:val="00FA3BFB"/>
    <w:rsid w:val="00FA425E"/>
    <w:rsid w:val="00FA5EE9"/>
    <w:rsid w:val="00FA75CE"/>
    <w:rsid w:val="00FB1E5C"/>
    <w:rsid w:val="00FB2466"/>
    <w:rsid w:val="00FB27EB"/>
    <w:rsid w:val="00FB31AE"/>
    <w:rsid w:val="00FB3B7F"/>
    <w:rsid w:val="00FB3D6D"/>
    <w:rsid w:val="00FB61A6"/>
    <w:rsid w:val="00FB6938"/>
    <w:rsid w:val="00FC1648"/>
    <w:rsid w:val="00FC2D4B"/>
    <w:rsid w:val="00FC35F7"/>
    <w:rsid w:val="00FC3AE5"/>
    <w:rsid w:val="00FC5B9E"/>
    <w:rsid w:val="00FC5EB3"/>
    <w:rsid w:val="00FC7129"/>
    <w:rsid w:val="00FC726C"/>
    <w:rsid w:val="00FC7493"/>
    <w:rsid w:val="00FD0910"/>
    <w:rsid w:val="00FD25C4"/>
    <w:rsid w:val="00FD28BF"/>
    <w:rsid w:val="00FD3F47"/>
    <w:rsid w:val="00FD452A"/>
    <w:rsid w:val="00FD52C4"/>
    <w:rsid w:val="00FD663B"/>
    <w:rsid w:val="00FD7371"/>
    <w:rsid w:val="00FD744D"/>
    <w:rsid w:val="00FD7628"/>
    <w:rsid w:val="00FD79B3"/>
    <w:rsid w:val="00FE189B"/>
    <w:rsid w:val="00FE192B"/>
    <w:rsid w:val="00FE1AD6"/>
    <w:rsid w:val="00FE2459"/>
    <w:rsid w:val="00FE2465"/>
    <w:rsid w:val="00FE293A"/>
    <w:rsid w:val="00FE6B13"/>
    <w:rsid w:val="00FE74FC"/>
    <w:rsid w:val="00FF1D8E"/>
    <w:rsid w:val="00FF25B8"/>
    <w:rsid w:val="00FF27A6"/>
    <w:rsid w:val="00FF3622"/>
    <w:rsid w:val="00FF3CDD"/>
    <w:rsid w:val="00FF5CC4"/>
    <w:rsid w:val="00FF5FB5"/>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026D"/>
  <w15:chartTrackingRefBased/>
  <w15:docId w15:val="{A9105D54-1687-4BB9-813B-19D80AE3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986"/>
    <w:pPr>
      <w:widowControl w:val="0"/>
      <w:spacing w:line="360" w:lineRule="auto"/>
      <w:jc w:val="both"/>
    </w:pPr>
    <w:rPr>
      <w:rFonts w:eastAsia="宋体"/>
    </w:rPr>
  </w:style>
  <w:style w:type="paragraph" w:styleId="1">
    <w:name w:val="heading 1"/>
    <w:basedOn w:val="a"/>
    <w:next w:val="a"/>
    <w:link w:val="10"/>
    <w:uiPriority w:val="9"/>
    <w:qFormat/>
    <w:rsid w:val="00EE7249"/>
    <w:pPr>
      <w:keepNext/>
      <w:keepLines/>
      <w:numPr>
        <w:numId w:val="9"/>
      </w:numPr>
      <w:spacing w:before="340" w:after="360" w:line="578" w:lineRule="auto"/>
      <w:jc w:val="left"/>
      <w:outlineLvl w:val="0"/>
    </w:pPr>
    <w:rPr>
      <w:rFonts w:ascii="Times New Roman" w:eastAsia="黑体" w:hAnsi="Times New Roman"/>
      <w:b/>
      <w:bCs/>
      <w:kern w:val="44"/>
      <w:sz w:val="44"/>
      <w:szCs w:val="44"/>
    </w:rPr>
  </w:style>
  <w:style w:type="paragraph" w:styleId="2">
    <w:name w:val="heading 2"/>
    <w:basedOn w:val="a"/>
    <w:next w:val="a"/>
    <w:link w:val="20"/>
    <w:uiPriority w:val="9"/>
    <w:unhideWhenUsed/>
    <w:qFormat/>
    <w:rsid w:val="00A51DC5"/>
    <w:pPr>
      <w:keepNext/>
      <w:keepLines/>
      <w:spacing w:beforeLines="50" w:before="50" w:afterLines="50" w:after="5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A51DC5"/>
    <w:pPr>
      <w:keepNext/>
      <w:keepLines/>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249"/>
    <w:rPr>
      <w:rFonts w:ascii="Times New Roman" w:eastAsia="黑体" w:hAnsi="Times New Roman"/>
      <w:b/>
      <w:bCs/>
      <w:kern w:val="44"/>
      <w:sz w:val="44"/>
      <w:szCs w:val="44"/>
    </w:rPr>
  </w:style>
  <w:style w:type="character" w:customStyle="1" w:styleId="20">
    <w:name w:val="标题 2 字符"/>
    <w:basedOn w:val="a0"/>
    <w:link w:val="2"/>
    <w:uiPriority w:val="9"/>
    <w:rsid w:val="00A51DC5"/>
    <w:rPr>
      <w:rFonts w:asciiTheme="majorHAnsi" w:eastAsia="黑体" w:hAnsiTheme="majorHAnsi" w:cstheme="majorBidi"/>
      <w:b/>
      <w:bCs/>
      <w:sz w:val="32"/>
      <w:szCs w:val="32"/>
    </w:rPr>
  </w:style>
  <w:style w:type="character" w:customStyle="1" w:styleId="30">
    <w:name w:val="标题 3 字符"/>
    <w:basedOn w:val="a0"/>
    <w:link w:val="3"/>
    <w:uiPriority w:val="9"/>
    <w:rsid w:val="00A51DC5"/>
    <w:rPr>
      <w:rFonts w:eastAsia="黑体"/>
      <w:b/>
      <w:bCs/>
      <w:sz w:val="30"/>
      <w:szCs w:val="32"/>
    </w:rPr>
  </w:style>
  <w:style w:type="paragraph" w:styleId="a3">
    <w:name w:val="header"/>
    <w:basedOn w:val="a"/>
    <w:link w:val="a4"/>
    <w:uiPriority w:val="99"/>
    <w:unhideWhenUsed/>
    <w:rsid w:val="009B29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986"/>
    <w:rPr>
      <w:sz w:val="18"/>
      <w:szCs w:val="18"/>
    </w:rPr>
  </w:style>
  <w:style w:type="paragraph" w:styleId="a5">
    <w:name w:val="footer"/>
    <w:basedOn w:val="a"/>
    <w:link w:val="a6"/>
    <w:uiPriority w:val="99"/>
    <w:unhideWhenUsed/>
    <w:rsid w:val="009B2986"/>
    <w:pPr>
      <w:tabs>
        <w:tab w:val="center" w:pos="4153"/>
        <w:tab w:val="right" w:pos="8306"/>
      </w:tabs>
      <w:snapToGrid w:val="0"/>
      <w:jc w:val="left"/>
    </w:pPr>
    <w:rPr>
      <w:sz w:val="18"/>
      <w:szCs w:val="18"/>
    </w:rPr>
  </w:style>
  <w:style w:type="character" w:customStyle="1" w:styleId="a6">
    <w:name w:val="页脚 字符"/>
    <w:basedOn w:val="a0"/>
    <w:link w:val="a5"/>
    <w:uiPriority w:val="99"/>
    <w:rsid w:val="009B2986"/>
    <w:rPr>
      <w:sz w:val="18"/>
      <w:szCs w:val="18"/>
    </w:rPr>
  </w:style>
  <w:style w:type="paragraph" w:customStyle="1" w:styleId="31">
    <w:name w:val="标题3"/>
    <w:basedOn w:val="a"/>
    <w:link w:val="32"/>
    <w:rsid w:val="009B2986"/>
    <w:rPr>
      <w:rFonts w:eastAsia="黑体"/>
      <w:sz w:val="28"/>
    </w:rPr>
  </w:style>
  <w:style w:type="character" w:customStyle="1" w:styleId="32">
    <w:name w:val="标题3 字符"/>
    <w:basedOn w:val="a0"/>
    <w:link w:val="31"/>
    <w:rsid w:val="009B2986"/>
    <w:rPr>
      <w:rFonts w:eastAsia="黑体"/>
      <w:sz w:val="28"/>
    </w:rPr>
  </w:style>
  <w:style w:type="table" w:styleId="a7">
    <w:name w:val="Table Grid"/>
    <w:basedOn w:val="a1"/>
    <w:qFormat/>
    <w:rsid w:val="00AF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66B67"/>
    <w:pPr>
      <w:ind w:firstLineChars="200" w:firstLine="420"/>
    </w:pPr>
  </w:style>
  <w:style w:type="character" w:styleId="a9">
    <w:name w:val="annotation reference"/>
    <w:basedOn w:val="a0"/>
    <w:uiPriority w:val="99"/>
    <w:semiHidden/>
    <w:unhideWhenUsed/>
    <w:rsid w:val="00206FBD"/>
    <w:rPr>
      <w:sz w:val="21"/>
      <w:szCs w:val="21"/>
    </w:rPr>
  </w:style>
  <w:style w:type="paragraph" w:styleId="aa">
    <w:name w:val="annotation text"/>
    <w:basedOn w:val="a"/>
    <w:link w:val="ab"/>
    <w:uiPriority w:val="99"/>
    <w:semiHidden/>
    <w:unhideWhenUsed/>
    <w:rsid w:val="00206FBD"/>
    <w:pPr>
      <w:jc w:val="left"/>
    </w:pPr>
  </w:style>
  <w:style w:type="character" w:customStyle="1" w:styleId="ab">
    <w:name w:val="批注文字 字符"/>
    <w:basedOn w:val="a0"/>
    <w:link w:val="aa"/>
    <w:uiPriority w:val="99"/>
    <w:semiHidden/>
    <w:rsid w:val="00206FBD"/>
    <w:rPr>
      <w:rFonts w:eastAsia="宋体"/>
    </w:rPr>
  </w:style>
  <w:style w:type="paragraph" w:styleId="ac">
    <w:name w:val="annotation subject"/>
    <w:basedOn w:val="aa"/>
    <w:next w:val="aa"/>
    <w:link w:val="ad"/>
    <w:uiPriority w:val="99"/>
    <w:semiHidden/>
    <w:unhideWhenUsed/>
    <w:rsid w:val="00206FBD"/>
    <w:rPr>
      <w:b/>
      <w:bCs/>
    </w:rPr>
  </w:style>
  <w:style w:type="character" w:customStyle="1" w:styleId="ad">
    <w:name w:val="批注主题 字符"/>
    <w:basedOn w:val="ab"/>
    <w:link w:val="ac"/>
    <w:uiPriority w:val="99"/>
    <w:semiHidden/>
    <w:rsid w:val="00206FBD"/>
    <w:rPr>
      <w:rFonts w:eastAsia="宋体"/>
      <w:b/>
      <w:bCs/>
    </w:rPr>
  </w:style>
  <w:style w:type="paragraph" w:styleId="ae">
    <w:name w:val="Balloon Text"/>
    <w:basedOn w:val="a"/>
    <w:link w:val="af"/>
    <w:uiPriority w:val="99"/>
    <w:semiHidden/>
    <w:unhideWhenUsed/>
    <w:rsid w:val="00206FBD"/>
    <w:pPr>
      <w:spacing w:line="240" w:lineRule="auto"/>
    </w:pPr>
    <w:rPr>
      <w:sz w:val="18"/>
      <w:szCs w:val="18"/>
    </w:rPr>
  </w:style>
  <w:style w:type="character" w:customStyle="1" w:styleId="af">
    <w:name w:val="批注框文本 字符"/>
    <w:basedOn w:val="a0"/>
    <w:link w:val="ae"/>
    <w:uiPriority w:val="99"/>
    <w:semiHidden/>
    <w:rsid w:val="00206FBD"/>
    <w:rPr>
      <w:rFonts w:eastAsia="宋体"/>
      <w:sz w:val="18"/>
      <w:szCs w:val="18"/>
    </w:rPr>
  </w:style>
  <w:style w:type="character" w:customStyle="1" w:styleId="author-1646913">
    <w:name w:val="author-1646913"/>
    <w:basedOn w:val="a0"/>
    <w:rsid w:val="003575EC"/>
  </w:style>
  <w:style w:type="character" w:styleId="af0">
    <w:name w:val="Hyperlink"/>
    <w:basedOn w:val="a0"/>
    <w:uiPriority w:val="99"/>
    <w:unhideWhenUsed/>
    <w:rsid w:val="001549DB"/>
    <w:rPr>
      <w:color w:val="0563C1" w:themeColor="hyperlink"/>
      <w:u w:val="single"/>
    </w:rPr>
  </w:style>
  <w:style w:type="paragraph" w:styleId="TOC">
    <w:name w:val="TOC Heading"/>
    <w:basedOn w:val="1"/>
    <w:next w:val="a"/>
    <w:uiPriority w:val="39"/>
    <w:unhideWhenUsed/>
    <w:qFormat/>
    <w:rsid w:val="00402234"/>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533A65"/>
    <w:pPr>
      <w:tabs>
        <w:tab w:val="left" w:pos="840"/>
        <w:tab w:val="right" w:leader="dot" w:pos="8296"/>
      </w:tabs>
    </w:pPr>
    <w:rPr>
      <w:b/>
      <w:noProof/>
    </w:rPr>
  </w:style>
  <w:style w:type="paragraph" w:styleId="TOC2">
    <w:name w:val="toc 2"/>
    <w:basedOn w:val="a"/>
    <w:next w:val="a"/>
    <w:autoRedefine/>
    <w:uiPriority w:val="39"/>
    <w:unhideWhenUsed/>
    <w:rsid w:val="004176EA"/>
    <w:pPr>
      <w:tabs>
        <w:tab w:val="right" w:leader="dot" w:pos="8296"/>
      </w:tabs>
      <w:ind w:leftChars="200" w:left="420"/>
    </w:pPr>
  </w:style>
  <w:style w:type="paragraph" w:styleId="TOC3">
    <w:name w:val="toc 3"/>
    <w:basedOn w:val="a"/>
    <w:next w:val="a"/>
    <w:autoRedefine/>
    <w:uiPriority w:val="39"/>
    <w:unhideWhenUsed/>
    <w:rsid w:val="00402234"/>
    <w:pPr>
      <w:ind w:leftChars="400" w:left="840"/>
    </w:pPr>
  </w:style>
  <w:style w:type="paragraph" w:styleId="af1">
    <w:name w:val="No Spacing"/>
    <w:link w:val="af2"/>
    <w:uiPriority w:val="1"/>
    <w:qFormat/>
    <w:rsid w:val="00402234"/>
    <w:rPr>
      <w:kern w:val="0"/>
      <w:sz w:val="22"/>
    </w:rPr>
  </w:style>
  <w:style w:type="character" w:customStyle="1" w:styleId="af2">
    <w:name w:val="无间隔 字符"/>
    <w:basedOn w:val="a0"/>
    <w:link w:val="af1"/>
    <w:uiPriority w:val="1"/>
    <w:rsid w:val="00402234"/>
    <w:rPr>
      <w:kern w:val="0"/>
      <w:sz w:val="22"/>
    </w:rPr>
  </w:style>
  <w:style w:type="character" w:styleId="af3">
    <w:name w:val="Placeholder Text"/>
    <w:basedOn w:val="a0"/>
    <w:uiPriority w:val="99"/>
    <w:semiHidden/>
    <w:rsid w:val="00B31D58"/>
    <w:rPr>
      <w:color w:val="808080"/>
    </w:rPr>
  </w:style>
  <w:style w:type="paragraph" w:styleId="TOC4">
    <w:name w:val="toc 4"/>
    <w:basedOn w:val="a"/>
    <w:next w:val="a"/>
    <w:autoRedefine/>
    <w:uiPriority w:val="39"/>
    <w:unhideWhenUsed/>
    <w:rsid w:val="00C20478"/>
    <w:pPr>
      <w:spacing w:line="240" w:lineRule="auto"/>
      <w:ind w:leftChars="600" w:left="1260"/>
    </w:pPr>
    <w:rPr>
      <w:rFonts w:eastAsiaTheme="minorEastAsia"/>
    </w:rPr>
  </w:style>
  <w:style w:type="paragraph" w:styleId="TOC5">
    <w:name w:val="toc 5"/>
    <w:basedOn w:val="a"/>
    <w:next w:val="a"/>
    <w:autoRedefine/>
    <w:uiPriority w:val="39"/>
    <w:unhideWhenUsed/>
    <w:rsid w:val="00C20478"/>
    <w:pPr>
      <w:spacing w:line="240" w:lineRule="auto"/>
      <w:ind w:leftChars="800" w:left="1680"/>
    </w:pPr>
    <w:rPr>
      <w:rFonts w:eastAsiaTheme="minorEastAsia"/>
    </w:rPr>
  </w:style>
  <w:style w:type="paragraph" w:styleId="TOC6">
    <w:name w:val="toc 6"/>
    <w:basedOn w:val="a"/>
    <w:next w:val="a"/>
    <w:autoRedefine/>
    <w:uiPriority w:val="39"/>
    <w:unhideWhenUsed/>
    <w:rsid w:val="00C20478"/>
    <w:pPr>
      <w:spacing w:line="240" w:lineRule="auto"/>
      <w:ind w:leftChars="1000" w:left="2100"/>
    </w:pPr>
    <w:rPr>
      <w:rFonts w:eastAsiaTheme="minorEastAsia"/>
    </w:rPr>
  </w:style>
  <w:style w:type="paragraph" w:styleId="TOC7">
    <w:name w:val="toc 7"/>
    <w:basedOn w:val="a"/>
    <w:next w:val="a"/>
    <w:autoRedefine/>
    <w:uiPriority w:val="39"/>
    <w:unhideWhenUsed/>
    <w:rsid w:val="00C20478"/>
    <w:pPr>
      <w:spacing w:line="240" w:lineRule="auto"/>
      <w:ind w:leftChars="1200" w:left="2520"/>
    </w:pPr>
    <w:rPr>
      <w:rFonts w:eastAsiaTheme="minorEastAsia"/>
    </w:rPr>
  </w:style>
  <w:style w:type="paragraph" w:styleId="TOC8">
    <w:name w:val="toc 8"/>
    <w:basedOn w:val="a"/>
    <w:next w:val="a"/>
    <w:autoRedefine/>
    <w:uiPriority w:val="39"/>
    <w:unhideWhenUsed/>
    <w:rsid w:val="00C20478"/>
    <w:pPr>
      <w:spacing w:line="240" w:lineRule="auto"/>
      <w:ind w:leftChars="1400" w:left="2940"/>
    </w:pPr>
    <w:rPr>
      <w:rFonts w:eastAsiaTheme="minorEastAsia"/>
    </w:rPr>
  </w:style>
  <w:style w:type="paragraph" w:styleId="TOC9">
    <w:name w:val="toc 9"/>
    <w:basedOn w:val="a"/>
    <w:next w:val="a"/>
    <w:autoRedefine/>
    <w:uiPriority w:val="39"/>
    <w:unhideWhenUsed/>
    <w:rsid w:val="00C20478"/>
    <w:pPr>
      <w:spacing w:line="240" w:lineRule="auto"/>
      <w:ind w:leftChars="1600" w:left="3360"/>
    </w:pPr>
    <w:rPr>
      <w:rFonts w:eastAsiaTheme="minorEastAsia"/>
    </w:rPr>
  </w:style>
  <w:style w:type="character" w:customStyle="1" w:styleId="apple-converted-space">
    <w:name w:val="apple-converted-space"/>
    <w:basedOn w:val="a0"/>
    <w:rsid w:val="00307D12"/>
  </w:style>
  <w:style w:type="character" w:customStyle="1" w:styleId="grame">
    <w:name w:val="grame"/>
    <w:basedOn w:val="a0"/>
    <w:rsid w:val="00307D12"/>
  </w:style>
  <w:style w:type="paragraph" w:customStyle="1" w:styleId="H4">
    <w:name w:val="H4"/>
    <w:basedOn w:val="3"/>
    <w:qFormat/>
    <w:rsid w:val="00123A68"/>
    <w:rPr>
      <w:rFonts w:ascii="Times New Roman" w:hAnsi="Times New Roman"/>
      <w:b w:val="0"/>
      <w:sz w:val="24"/>
      <w:szCs w:val="24"/>
    </w:rPr>
  </w:style>
  <w:style w:type="paragraph" w:customStyle="1" w:styleId="H5">
    <w:name w:val="H5"/>
    <w:basedOn w:val="3"/>
    <w:qFormat/>
    <w:rsid w:val="002613AE"/>
    <w:rPr>
      <w:rFonts w:ascii="Times New Roman" w:hAnsi="Times New Roman"/>
      <w:b w:val="0"/>
      <w:sz w:val="24"/>
      <w:szCs w:val="24"/>
    </w:rPr>
  </w:style>
  <w:style w:type="paragraph" w:styleId="af4">
    <w:name w:val="Body Text Indent"/>
    <w:basedOn w:val="a"/>
    <w:link w:val="af5"/>
    <w:rsid w:val="00124A34"/>
    <w:pPr>
      <w:ind w:firstLine="420"/>
    </w:pPr>
  </w:style>
  <w:style w:type="character" w:customStyle="1" w:styleId="af5">
    <w:name w:val="正文文本缩进 字符"/>
    <w:basedOn w:val="a0"/>
    <w:link w:val="af4"/>
    <w:rsid w:val="00124A34"/>
    <w:rPr>
      <w:rFonts w:eastAsia="宋体"/>
    </w:rPr>
  </w:style>
  <w:style w:type="paragraph" w:styleId="af6">
    <w:name w:val="Revision"/>
    <w:hidden/>
    <w:uiPriority w:val="99"/>
    <w:semiHidden/>
    <w:rsid w:val="00D07BDB"/>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40">
      <w:bodyDiv w:val="1"/>
      <w:marLeft w:val="0"/>
      <w:marRight w:val="0"/>
      <w:marTop w:val="0"/>
      <w:marBottom w:val="0"/>
      <w:divBdr>
        <w:top w:val="none" w:sz="0" w:space="0" w:color="auto"/>
        <w:left w:val="none" w:sz="0" w:space="0" w:color="auto"/>
        <w:bottom w:val="none" w:sz="0" w:space="0" w:color="auto"/>
        <w:right w:val="none" w:sz="0" w:space="0" w:color="auto"/>
      </w:divBdr>
      <w:divsChild>
        <w:div w:id="1070155549">
          <w:marLeft w:val="0"/>
          <w:marRight w:val="0"/>
          <w:marTop w:val="0"/>
          <w:marBottom w:val="0"/>
          <w:divBdr>
            <w:top w:val="none" w:sz="0" w:space="0" w:color="auto"/>
            <w:left w:val="none" w:sz="0" w:space="0" w:color="auto"/>
            <w:bottom w:val="none" w:sz="0" w:space="0" w:color="auto"/>
            <w:right w:val="none" w:sz="0" w:space="0" w:color="auto"/>
          </w:divBdr>
        </w:div>
        <w:div w:id="1124613607">
          <w:marLeft w:val="0"/>
          <w:marRight w:val="0"/>
          <w:marTop w:val="0"/>
          <w:marBottom w:val="0"/>
          <w:divBdr>
            <w:top w:val="none" w:sz="0" w:space="0" w:color="auto"/>
            <w:left w:val="single" w:sz="18" w:space="31" w:color="5292F7"/>
            <w:bottom w:val="none" w:sz="0" w:space="0" w:color="auto"/>
            <w:right w:val="none" w:sz="0" w:space="0" w:color="auto"/>
          </w:divBdr>
        </w:div>
        <w:div w:id="1132164921">
          <w:marLeft w:val="0"/>
          <w:marRight w:val="0"/>
          <w:marTop w:val="0"/>
          <w:marBottom w:val="0"/>
          <w:divBdr>
            <w:top w:val="none" w:sz="0" w:space="0" w:color="auto"/>
            <w:left w:val="single" w:sz="18" w:space="31" w:color="5292F7"/>
            <w:bottom w:val="none" w:sz="0" w:space="0" w:color="auto"/>
            <w:right w:val="none" w:sz="0" w:space="0" w:color="auto"/>
          </w:divBdr>
        </w:div>
        <w:div w:id="1359117531">
          <w:marLeft w:val="0"/>
          <w:marRight w:val="0"/>
          <w:marTop w:val="0"/>
          <w:marBottom w:val="0"/>
          <w:divBdr>
            <w:top w:val="none" w:sz="0" w:space="0" w:color="auto"/>
            <w:left w:val="none" w:sz="0" w:space="0" w:color="auto"/>
            <w:bottom w:val="none" w:sz="0" w:space="0" w:color="auto"/>
            <w:right w:val="none" w:sz="0" w:space="0" w:color="auto"/>
          </w:divBdr>
        </w:div>
        <w:div w:id="1588685159">
          <w:marLeft w:val="0"/>
          <w:marRight w:val="0"/>
          <w:marTop w:val="0"/>
          <w:marBottom w:val="0"/>
          <w:divBdr>
            <w:top w:val="none" w:sz="0" w:space="0" w:color="auto"/>
            <w:left w:val="none" w:sz="0" w:space="0" w:color="auto"/>
            <w:bottom w:val="none" w:sz="0" w:space="0" w:color="auto"/>
            <w:right w:val="none" w:sz="0" w:space="0" w:color="auto"/>
          </w:divBdr>
        </w:div>
        <w:div w:id="1913198388">
          <w:marLeft w:val="0"/>
          <w:marRight w:val="0"/>
          <w:marTop w:val="0"/>
          <w:marBottom w:val="0"/>
          <w:divBdr>
            <w:top w:val="none" w:sz="0" w:space="0" w:color="auto"/>
            <w:left w:val="single" w:sz="18" w:space="31" w:color="5292F7"/>
            <w:bottom w:val="none" w:sz="0" w:space="0" w:color="auto"/>
            <w:right w:val="none" w:sz="0" w:space="0" w:color="auto"/>
          </w:divBdr>
        </w:div>
        <w:div w:id="2075811525">
          <w:marLeft w:val="0"/>
          <w:marRight w:val="0"/>
          <w:marTop w:val="0"/>
          <w:marBottom w:val="0"/>
          <w:divBdr>
            <w:top w:val="none" w:sz="0" w:space="0" w:color="auto"/>
            <w:left w:val="single" w:sz="18" w:space="31" w:color="5292F7"/>
            <w:bottom w:val="none" w:sz="0" w:space="0" w:color="auto"/>
            <w:right w:val="none" w:sz="0" w:space="0" w:color="auto"/>
          </w:divBdr>
        </w:div>
      </w:divsChild>
    </w:div>
    <w:div w:id="31155786">
      <w:bodyDiv w:val="1"/>
      <w:marLeft w:val="0"/>
      <w:marRight w:val="0"/>
      <w:marTop w:val="0"/>
      <w:marBottom w:val="0"/>
      <w:divBdr>
        <w:top w:val="none" w:sz="0" w:space="0" w:color="auto"/>
        <w:left w:val="none" w:sz="0" w:space="0" w:color="auto"/>
        <w:bottom w:val="none" w:sz="0" w:space="0" w:color="auto"/>
        <w:right w:val="none" w:sz="0" w:space="0" w:color="auto"/>
      </w:divBdr>
    </w:div>
    <w:div w:id="39013260">
      <w:bodyDiv w:val="1"/>
      <w:marLeft w:val="0"/>
      <w:marRight w:val="0"/>
      <w:marTop w:val="0"/>
      <w:marBottom w:val="0"/>
      <w:divBdr>
        <w:top w:val="none" w:sz="0" w:space="0" w:color="auto"/>
        <w:left w:val="none" w:sz="0" w:space="0" w:color="auto"/>
        <w:bottom w:val="none" w:sz="0" w:space="0" w:color="auto"/>
        <w:right w:val="none" w:sz="0" w:space="0" w:color="auto"/>
      </w:divBdr>
    </w:div>
    <w:div w:id="45881157">
      <w:bodyDiv w:val="1"/>
      <w:marLeft w:val="0"/>
      <w:marRight w:val="0"/>
      <w:marTop w:val="0"/>
      <w:marBottom w:val="0"/>
      <w:divBdr>
        <w:top w:val="none" w:sz="0" w:space="0" w:color="auto"/>
        <w:left w:val="none" w:sz="0" w:space="0" w:color="auto"/>
        <w:bottom w:val="none" w:sz="0" w:space="0" w:color="auto"/>
        <w:right w:val="none" w:sz="0" w:space="0" w:color="auto"/>
      </w:divBdr>
      <w:divsChild>
        <w:div w:id="209657756">
          <w:marLeft w:val="0"/>
          <w:marRight w:val="0"/>
          <w:marTop w:val="0"/>
          <w:marBottom w:val="0"/>
          <w:divBdr>
            <w:top w:val="none" w:sz="0" w:space="0" w:color="auto"/>
            <w:left w:val="none" w:sz="0" w:space="0" w:color="auto"/>
            <w:bottom w:val="none" w:sz="0" w:space="0" w:color="auto"/>
            <w:right w:val="none" w:sz="0" w:space="0" w:color="auto"/>
          </w:divBdr>
        </w:div>
        <w:div w:id="689186642">
          <w:marLeft w:val="0"/>
          <w:marRight w:val="0"/>
          <w:marTop w:val="0"/>
          <w:marBottom w:val="0"/>
          <w:divBdr>
            <w:top w:val="none" w:sz="0" w:space="0" w:color="auto"/>
            <w:left w:val="single" w:sz="18" w:space="31" w:color="5292F7"/>
            <w:bottom w:val="none" w:sz="0" w:space="0" w:color="auto"/>
            <w:right w:val="none" w:sz="0" w:space="0" w:color="auto"/>
          </w:divBdr>
        </w:div>
        <w:div w:id="932400785">
          <w:marLeft w:val="0"/>
          <w:marRight w:val="0"/>
          <w:marTop w:val="0"/>
          <w:marBottom w:val="0"/>
          <w:divBdr>
            <w:top w:val="none" w:sz="0" w:space="0" w:color="auto"/>
            <w:left w:val="single" w:sz="18" w:space="31" w:color="5292F7"/>
            <w:bottom w:val="none" w:sz="0" w:space="0" w:color="auto"/>
            <w:right w:val="none" w:sz="0" w:space="0" w:color="auto"/>
          </w:divBdr>
        </w:div>
        <w:div w:id="1201016496">
          <w:marLeft w:val="0"/>
          <w:marRight w:val="0"/>
          <w:marTop w:val="0"/>
          <w:marBottom w:val="0"/>
          <w:divBdr>
            <w:top w:val="none" w:sz="0" w:space="0" w:color="auto"/>
            <w:left w:val="single" w:sz="18" w:space="31" w:color="5292F7"/>
            <w:bottom w:val="none" w:sz="0" w:space="0" w:color="auto"/>
            <w:right w:val="none" w:sz="0" w:space="0" w:color="auto"/>
          </w:divBdr>
        </w:div>
        <w:div w:id="1579751297">
          <w:marLeft w:val="0"/>
          <w:marRight w:val="0"/>
          <w:marTop w:val="0"/>
          <w:marBottom w:val="0"/>
          <w:divBdr>
            <w:top w:val="none" w:sz="0" w:space="0" w:color="auto"/>
            <w:left w:val="single" w:sz="18" w:space="31" w:color="5292F7"/>
            <w:bottom w:val="none" w:sz="0" w:space="0" w:color="auto"/>
            <w:right w:val="none" w:sz="0" w:space="0" w:color="auto"/>
          </w:divBdr>
        </w:div>
      </w:divsChild>
    </w:div>
    <w:div w:id="55979006">
      <w:bodyDiv w:val="1"/>
      <w:marLeft w:val="0"/>
      <w:marRight w:val="0"/>
      <w:marTop w:val="0"/>
      <w:marBottom w:val="0"/>
      <w:divBdr>
        <w:top w:val="none" w:sz="0" w:space="0" w:color="auto"/>
        <w:left w:val="none" w:sz="0" w:space="0" w:color="auto"/>
        <w:bottom w:val="none" w:sz="0" w:space="0" w:color="auto"/>
        <w:right w:val="none" w:sz="0" w:space="0" w:color="auto"/>
      </w:divBdr>
    </w:div>
    <w:div w:id="11425251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7">
          <w:marLeft w:val="0"/>
          <w:marRight w:val="0"/>
          <w:marTop w:val="0"/>
          <w:marBottom w:val="0"/>
          <w:divBdr>
            <w:top w:val="none" w:sz="0" w:space="0" w:color="auto"/>
            <w:left w:val="single" w:sz="18" w:space="31" w:color="41464B"/>
            <w:bottom w:val="none" w:sz="0" w:space="0" w:color="auto"/>
            <w:right w:val="none" w:sz="0" w:space="0" w:color="auto"/>
          </w:divBdr>
        </w:div>
        <w:div w:id="2060476285">
          <w:marLeft w:val="0"/>
          <w:marRight w:val="0"/>
          <w:marTop w:val="0"/>
          <w:marBottom w:val="0"/>
          <w:divBdr>
            <w:top w:val="none" w:sz="0" w:space="0" w:color="auto"/>
            <w:left w:val="single" w:sz="18" w:space="31" w:color="41464B"/>
            <w:bottom w:val="none" w:sz="0" w:space="0" w:color="auto"/>
            <w:right w:val="none" w:sz="0" w:space="0" w:color="auto"/>
          </w:divBdr>
        </w:div>
      </w:divsChild>
    </w:div>
    <w:div w:id="118646367">
      <w:bodyDiv w:val="1"/>
      <w:marLeft w:val="0"/>
      <w:marRight w:val="0"/>
      <w:marTop w:val="0"/>
      <w:marBottom w:val="0"/>
      <w:divBdr>
        <w:top w:val="none" w:sz="0" w:space="0" w:color="auto"/>
        <w:left w:val="none" w:sz="0" w:space="0" w:color="auto"/>
        <w:bottom w:val="none" w:sz="0" w:space="0" w:color="auto"/>
        <w:right w:val="none" w:sz="0" w:space="0" w:color="auto"/>
      </w:divBdr>
      <w:divsChild>
        <w:div w:id="43330716">
          <w:marLeft w:val="0"/>
          <w:marRight w:val="0"/>
          <w:marTop w:val="0"/>
          <w:marBottom w:val="0"/>
          <w:divBdr>
            <w:top w:val="none" w:sz="0" w:space="0" w:color="auto"/>
            <w:left w:val="none" w:sz="0" w:space="0" w:color="auto"/>
            <w:bottom w:val="none" w:sz="0" w:space="0" w:color="auto"/>
            <w:right w:val="none" w:sz="0" w:space="0" w:color="auto"/>
          </w:divBdr>
        </w:div>
        <w:div w:id="694044316">
          <w:marLeft w:val="0"/>
          <w:marRight w:val="0"/>
          <w:marTop w:val="0"/>
          <w:marBottom w:val="0"/>
          <w:divBdr>
            <w:top w:val="none" w:sz="0" w:space="0" w:color="auto"/>
            <w:left w:val="single" w:sz="18" w:space="31" w:color="41464B"/>
            <w:bottom w:val="none" w:sz="0" w:space="0" w:color="auto"/>
            <w:right w:val="none" w:sz="0" w:space="0" w:color="auto"/>
          </w:divBdr>
        </w:div>
        <w:div w:id="1032219935">
          <w:marLeft w:val="0"/>
          <w:marRight w:val="0"/>
          <w:marTop w:val="0"/>
          <w:marBottom w:val="0"/>
          <w:divBdr>
            <w:top w:val="none" w:sz="0" w:space="0" w:color="auto"/>
            <w:left w:val="single" w:sz="18" w:space="31" w:color="41464B"/>
            <w:bottom w:val="none" w:sz="0" w:space="0" w:color="auto"/>
            <w:right w:val="none" w:sz="0" w:space="0" w:color="auto"/>
          </w:divBdr>
        </w:div>
        <w:div w:id="1425106584">
          <w:marLeft w:val="0"/>
          <w:marRight w:val="0"/>
          <w:marTop w:val="0"/>
          <w:marBottom w:val="0"/>
          <w:divBdr>
            <w:top w:val="none" w:sz="0" w:space="0" w:color="auto"/>
            <w:left w:val="single" w:sz="18" w:space="31" w:color="41464B"/>
            <w:bottom w:val="none" w:sz="0" w:space="0" w:color="auto"/>
            <w:right w:val="none" w:sz="0" w:space="0" w:color="auto"/>
          </w:divBdr>
        </w:div>
        <w:div w:id="1601596123">
          <w:marLeft w:val="0"/>
          <w:marRight w:val="0"/>
          <w:marTop w:val="0"/>
          <w:marBottom w:val="0"/>
          <w:divBdr>
            <w:top w:val="none" w:sz="0" w:space="0" w:color="auto"/>
            <w:left w:val="single" w:sz="18" w:space="31" w:color="41464B"/>
            <w:bottom w:val="none" w:sz="0" w:space="0" w:color="auto"/>
            <w:right w:val="none" w:sz="0" w:space="0" w:color="auto"/>
          </w:divBdr>
        </w:div>
        <w:div w:id="1769042397">
          <w:marLeft w:val="0"/>
          <w:marRight w:val="0"/>
          <w:marTop w:val="0"/>
          <w:marBottom w:val="0"/>
          <w:divBdr>
            <w:top w:val="none" w:sz="0" w:space="0" w:color="auto"/>
            <w:left w:val="single" w:sz="18" w:space="31" w:color="41464B"/>
            <w:bottom w:val="none" w:sz="0" w:space="0" w:color="auto"/>
            <w:right w:val="none" w:sz="0" w:space="0" w:color="auto"/>
          </w:divBdr>
        </w:div>
        <w:div w:id="1864516163">
          <w:marLeft w:val="0"/>
          <w:marRight w:val="0"/>
          <w:marTop w:val="0"/>
          <w:marBottom w:val="0"/>
          <w:divBdr>
            <w:top w:val="none" w:sz="0" w:space="0" w:color="auto"/>
            <w:left w:val="single" w:sz="18" w:space="31" w:color="41464B"/>
            <w:bottom w:val="none" w:sz="0" w:space="0" w:color="auto"/>
            <w:right w:val="none" w:sz="0" w:space="0" w:color="auto"/>
          </w:divBdr>
        </w:div>
      </w:divsChild>
    </w:div>
    <w:div w:id="122699046">
      <w:bodyDiv w:val="1"/>
      <w:marLeft w:val="0"/>
      <w:marRight w:val="0"/>
      <w:marTop w:val="0"/>
      <w:marBottom w:val="0"/>
      <w:divBdr>
        <w:top w:val="none" w:sz="0" w:space="0" w:color="auto"/>
        <w:left w:val="none" w:sz="0" w:space="0" w:color="auto"/>
        <w:bottom w:val="none" w:sz="0" w:space="0" w:color="auto"/>
        <w:right w:val="none" w:sz="0" w:space="0" w:color="auto"/>
      </w:divBdr>
      <w:divsChild>
        <w:div w:id="352195204">
          <w:marLeft w:val="0"/>
          <w:marRight w:val="0"/>
          <w:marTop w:val="0"/>
          <w:marBottom w:val="0"/>
          <w:divBdr>
            <w:top w:val="none" w:sz="0" w:space="0" w:color="auto"/>
            <w:left w:val="single" w:sz="18" w:space="31" w:color="EC6E79"/>
            <w:bottom w:val="none" w:sz="0" w:space="0" w:color="auto"/>
            <w:right w:val="none" w:sz="0" w:space="0" w:color="auto"/>
          </w:divBdr>
        </w:div>
        <w:div w:id="1108769019">
          <w:marLeft w:val="0"/>
          <w:marRight w:val="0"/>
          <w:marTop w:val="0"/>
          <w:marBottom w:val="0"/>
          <w:divBdr>
            <w:top w:val="none" w:sz="0" w:space="0" w:color="auto"/>
            <w:left w:val="single" w:sz="18" w:space="31" w:color="EC6E79"/>
            <w:bottom w:val="none" w:sz="0" w:space="0" w:color="auto"/>
            <w:right w:val="none" w:sz="0" w:space="0" w:color="auto"/>
          </w:divBdr>
        </w:div>
        <w:div w:id="1701005825">
          <w:marLeft w:val="0"/>
          <w:marRight w:val="0"/>
          <w:marTop w:val="0"/>
          <w:marBottom w:val="0"/>
          <w:divBdr>
            <w:top w:val="none" w:sz="0" w:space="0" w:color="auto"/>
            <w:left w:val="single" w:sz="18" w:space="31" w:color="EC6E79"/>
            <w:bottom w:val="none" w:sz="0" w:space="0" w:color="auto"/>
            <w:right w:val="none" w:sz="0" w:space="0" w:color="auto"/>
          </w:divBdr>
        </w:div>
        <w:div w:id="1847557159">
          <w:marLeft w:val="0"/>
          <w:marRight w:val="0"/>
          <w:marTop w:val="0"/>
          <w:marBottom w:val="0"/>
          <w:divBdr>
            <w:top w:val="none" w:sz="0" w:space="0" w:color="auto"/>
            <w:left w:val="single" w:sz="18" w:space="31" w:color="EC6E79"/>
            <w:bottom w:val="none" w:sz="0" w:space="0" w:color="auto"/>
            <w:right w:val="none" w:sz="0" w:space="0" w:color="auto"/>
          </w:divBdr>
        </w:div>
        <w:div w:id="1871184265">
          <w:marLeft w:val="0"/>
          <w:marRight w:val="0"/>
          <w:marTop w:val="0"/>
          <w:marBottom w:val="0"/>
          <w:divBdr>
            <w:top w:val="none" w:sz="0" w:space="0" w:color="auto"/>
            <w:left w:val="single" w:sz="18" w:space="31" w:color="EC6E79"/>
            <w:bottom w:val="none" w:sz="0" w:space="0" w:color="auto"/>
            <w:right w:val="none" w:sz="0" w:space="0" w:color="auto"/>
          </w:divBdr>
        </w:div>
      </w:divsChild>
    </w:div>
    <w:div w:id="127868491">
      <w:bodyDiv w:val="1"/>
      <w:marLeft w:val="0"/>
      <w:marRight w:val="0"/>
      <w:marTop w:val="0"/>
      <w:marBottom w:val="0"/>
      <w:divBdr>
        <w:top w:val="none" w:sz="0" w:space="0" w:color="auto"/>
        <w:left w:val="none" w:sz="0" w:space="0" w:color="auto"/>
        <w:bottom w:val="none" w:sz="0" w:space="0" w:color="auto"/>
        <w:right w:val="none" w:sz="0" w:space="0" w:color="auto"/>
      </w:divBdr>
    </w:div>
    <w:div w:id="138347496">
      <w:bodyDiv w:val="1"/>
      <w:marLeft w:val="0"/>
      <w:marRight w:val="0"/>
      <w:marTop w:val="0"/>
      <w:marBottom w:val="0"/>
      <w:divBdr>
        <w:top w:val="none" w:sz="0" w:space="0" w:color="auto"/>
        <w:left w:val="none" w:sz="0" w:space="0" w:color="auto"/>
        <w:bottom w:val="none" w:sz="0" w:space="0" w:color="auto"/>
        <w:right w:val="none" w:sz="0" w:space="0" w:color="auto"/>
      </w:divBdr>
    </w:div>
    <w:div w:id="146824940">
      <w:bodyDiv w:val="1"/>
      <w:marLeft w:val="0"/>
      <w:marRight w:val="0"/>
      <w:marTop w:val="0"/>
      <w:marBottom w:val="0"/>
      <w:divBdr>
        <w:top w:val="none" w:sz="0" w:space="0" w:color="auto"/>
        <w:left w:val="none" w:sz="0" w:space="0" w:color="auto"/>
        <w:bottom w:val="none" w:sz="0" w:space="0" w:color="auto"/>
        <w:right w:val="none" w:sz="0" w:space="0" w:color="auto"/>
      </w:divBdr>
      <w:divsChild>
        <w:div w:id="89787598">
          <w:marLeft w:val="0"/>
          <w:marRight w:val="0"/>
          <w:marTop w:val="0"/>
          <w:marBottom w:val="0"/>
          <w:divBdr>
            <w:top w:val="none" w:sz="0" w:space="0" w:color="auto"/>
            <w:left w:val="single" w:sz="18" w:space="31" w:color="41464B"/>
            <w:bottom w:val="none" w:sz="0" w:space="0" w:color="auto"/>
            <w:right w:val="none" w:sz="0" w:space="0" w:color="auto"/>
          </w:divBdr>
        </w:div>
        <w:div w:id="100688576">
          <w:marLeft w:val="0"/>
          <w:marRight w:val="0"/>
          <w:marTop w:val="0"/>
          <w:marBottom w:val="0"/>
          <w:divBdr>
            <w:top w:val="none" w:sz="0" w:space="0" w:color="auto"/>
            <w:left w:val="single" w:sz="18" w:space="31" w:color="5292F7"/>
            <w:bottom w:val="none" w:sz="0" w:space="0" w:color="auto"/>
            <w:right w:val="none" w:sz="0" w:space="0" w:color="auto"/>
          </w:divBdr>
        </w:div>
        <w:div w:id="403454820">
          <w:marLeft w:val="0"/>
          <w:marRight w:val="0"/>
          <w:marTop w:val="0"/>
          <w:marBottom w:val="0"/>
          <w:divBdr>
            <w:top w:val="none" w:sz="0" w:space="0" w:color="auto"/>
            <w:left w:val="single" w:sz="18" w:space="31" w:color="41464B"/>
            <w:bottom w:val="none" w:sz="0" w:space="0" w:color="auto"/>
            <w:right w:val="none" w:sz="0" w:space="0" w:color="auto"/>
          </w:divBdr>
        </w:div>
        <w:div w:id="647712660">
          <w:marLeft w:val="0"/>
          <w:marRight w:val="0"/>
          <w:marTop w:val="0"/>
          <w:marBottom w:val="0"/>
          <w:divBdr>
            <w:top w:val="none" w:sz="0" w:space="0" w:color="auto"/>
            <w:left w:val="none" w:sz="0" w:space="0" w:color="auto"/>
            <w:bottom w:val="none" w:sz="0" w:space="0" w:color="auto"/>
            <w:right w:val="none" w:sz="0" w:space="0" w:color="auto"/>
          </w:divBdr>
        </w:div>
        <w:div w:id="653413312">
          <w:marLeft w:val="0"/>
          <w:marRight w:val="0"/>
          <w:marTop w:val="0"/>
          <w:marBottom w:val="0"/>
          <w:divBdr>
            <w:top w:val="none" w:sz="0" w:space="0" w:color="auto"/>
            <w:left w:val="single" w:sz="18" w:space="31" w:color="5292F7"/>
            <w:bottom w:val="none" w:sz="0" w:space="0" w:color="auto"/>
            <w:right w:val="none" w:sz="0" w:space="0" w:color="auto"/>
          </w:divBdr>
        </w:div>
        <w:div w:id="873737859">
          <w:marLeft w:val="0"/>
          <w:marRight w:val="0"/>
          <w:marTop w:val="0"/>
          <w:marBottom w:val="0"/>
          <w:divBdr>
            <w:top w:val="none" w:sz="0" w:space="0" w:color="auto"/>
            <w:left w:val="single" w:sz="18" w:space="31" w:color="41464B"/>
            <w:bottom w:val="none" w:sz="0" w:space="0" w:color="auto"/>
            <w:right w:val="none" w:sz="0" w:space="0" w:color="auto"/>
          </w:divBdr>
        </w:div>
        <w:div w:id="1007946790">
          <w:marLeft w:val="0"/>
          <w:marRight w:val="0"/>
          <w:marTop w:val="0"/>
          <w:marBottom w:val="0"/>
          <w:divBdr>
            <w:top w:val="none" w:sz="0" w:space="0" w:color="auto"/>
            <w:left w:val="single" w:sz="18" w:space="31" w:color="5292F7"/>
            <w:bottom w:val="none" w:sz="0" w:space="0" w:color="auto"/>
            <w:right w:val="none" w:sz="0" w:space="0" w:color="auto"/>
          </w:divBdr>
        </w:div>
        <w:div w:id="1552645649">
          <w:marLeft w:val="0"/>
          <w:marRight w:val="0"/>
          <w:marTop w:val="0"/>
          <w:marBottom w:val="0"/>
          <w:divBdr>
            <w:top w:val="none" w:sz="0" w:space="0" w:color="auto"/>
            <w:left w:val="single" w:sz="18" w:space="31" w:color="41464B"/>
            <w:bottom w:val="none" w:sz="0" w:space="0" w:color="auto"/>
            <w:right w:val="none" w:sz="0" w:space="0" w:color="auto"/>
          </w:divBdr>
        </w:div>
        <w:div w:id="1575318657">
          <w:marLeft w:val="0"/>
          <w:marRight w:val="0"/>
          <w:marTop w:val="0"/>
          <w:marBottom w:val="0"/>
          <w:divBdr>
            <w:top w:val="none" w:sz="0" w:space="0" w:color="auto"/>
            <w:left w:val="single" w:sz="18" w:space="31" w:color="41464B"/>
            <w:bottom w:val="none" w:sz="0" w:space="0" w:color="auto"/>
            <w:right w:val="none" w:sz="0" w:space="0" w:color="auto"/>
          </w:divBdr>
        </w:div>
        <w:div w:id="1907449925">
          <w:marLeft w:val="0"/>
          <w:marRight w:val="0"/>
          <w:marTop w:val="0"/>
          <w:marBottom w:val="0"/>
          <w:divBdr>
            <w:top w:val="none" w:sz="0" w:space="0" w:color="auto"/>
            <w:left w:val="single" w:sz="18" w:space="31" w:color="5292F7"/>
            <w:bottom w:val="none" w:sz="0" w:space="0" w:color="auto"/>
            <w:right w:val="none" w:sz="0" w:space="0" w:color="auto"/>
          </w:divBdr>
        </w:div>
        <w:div w:id="1915042931">
          <w:marLeft w:val="0"/>
          <w:marRight w:val="0"/>
          <w:marTop w:val="0"/>
          <w:marBottom w:val="0"/>
          <w:divBdr>
            <w:top w:val="none" w:sz="0" w:space="0" w:color="auto"/>
            <w:left w:val="none" w:sz="0" w:space="0" w:color="auto"/>
            <w:bottom w:val="none" w:sz="0" w:space="0" w:color="auto"/>
            <w:right w:val="none" w:sz="0" w:space="0" w:color="auto"/>
          </w:divBdr>
        </w:div>
        <w:div w:id="1957323192">
          <w:marLeft w:val="0"/>
          <w:marRight w:val="0"/>
          <w:marTop w:val="0"/>
          <w:marBottom w:val="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61239031">
      <w:bodyDiv w:val="1"/>
      <w:marLeft w:val="0"/>
      <w:marRight w:val="0"/>
      <w:marTop w:val="0"/>
      <w:marBottom w:val="0"/>
      <w:divBdr>
        <w:top w:val="none" w:sz="0" w:space="0" w:color="auto"/>
        <w:left w:val="none" w:sz="0" w:space="0" w:color="auto"/>
        <w:bottom w:val="none" w:sz="0" w:space="0" w:color="auto"/>
        <w:right w:val="none" w:sz="0" w:space="0" w:color="auto"/>
      </w:divBdr>
      <w:divsChild>
        <w:div w:id="949047794">
          <w:marLeft w:val="0"/>
          <w:marRight w:val="0"/>
          <w:marTop w:val="0"/>
          <w:marBottom w:val="0"/>
          <w:divBdr>
            <w:top w:val="none" w:sz="0" w:space="0" w:color="auto"/>
            <w:left w:val="single" w:sz="18" w:space="31" w:color="41464B"/>
            <w:bottom w:val="none" w:sz="0" w:space="0" w:color="auto"/>
            <w:right w:val="none" w:sz="0" w:space="0" w:color="auto"/>
          </w:divBdr>
        </w:div>
        <w:div w:id="1160534943">
          <w:marLeft w:val="0"/>
          <w:marRight w:val="0"/>
          <w:marTop w:val="0"/>
          <w:marBottom w:val="0"/>
          <w:divBdr>
            <w:top w:val="none" w:sz="0" w:space="0" w:color="auto"/>
            <w:left w:val="single" w:sz="18" w:space="31" w:color="41464B"/>
            <w:bottom w:val="none" w:sz="0" w:space="0" w:color="auto"/>
            <w:right w:val="none" w:sz="0" w:space="0" w:color="auto"/>
          </w:divBdr>
        </w:div>
      </w:divsChild>
    </w:div>
    <w:div w:id="170997644">
      <w:bodyDiv w:val="1"/>
      <w:marLeft w:val="0"/>
      <w:marRight w:val="0"/>
      <w:marTop w:val="0"/>
      <w:marBottom w:val="0"/>
      <w:divBdr>
        <w:top w:val="none" w:sz="0" w:space="0" w:color="auto"/>
        <w:left w:val="none" w:sz="0" w:space="0" w:color="auto"/>
        <w:bottom w:val="none" w:sz="0" w:space="0" w:color="auto"/>
        <w:right w:val="none" w:sz="0" w:space="0" w:color="auto"/>
      </w:divBdr>
      <w:divsChild>
        <w:div w:id="344137434">
          <w:marLeft w:val="0"/>
          <w:marRight w:val="0"/>
          <w:marTop w:val="0"/>
          <w:marBottom w:val="0"/>
          <w:divBdr>
            <w:top w:val="none" w:sz="0" w:space="0" w:color="auto"/>
            <w:left w:val="single" w:sz="18" w:space="31" w:color="5292F7"/>
            <w:bottom w:val="none" w:sz="0" w:space="0" w:color="auto"/>
            <w:right w:val="none" w:sz="0" w:space="0" w:color="auto"/>
          </w:divBdr>
        </w:div>
        <w:div w:id="453913373">
          <w:marLeft w:val="0"/>
          <w:marRight w:val="0"/>
          <w:marTop w:val="0"/>
          <w:marBottom w:val="0"/>
          <w:divBdr>
            <w:top w:val="none" w:sz="0" w:space="0" w:color="auto"/>
            <w:left w:val="single" w:sz="18" w:space="31" w:color="5292F7"/>
            <w:bottom w:val="none" w:sz="0" w:space="0" w:color="auto"/>
            <w:right w:val="none" w:sz="0" w:space="0" w:color="auto"/>
          </w:divBdr>
        </w:div>
        <w:div w:id="856192250">
          <w:marLeft w:val="0"/>
          <w:marRight w:val="0"/>
          <w:marTop w:val="0"/>
          <w:marBottom w:val="0"/>
          <w:divBdr>
            <w:top w:val="none" w:sz="0" w:space="0" w:color="auto"/>
            <w:left w:val="single" w:sz="18" w:space="31" w:color="5292F7"/>
            <w:bottom w:val="none" w:sz="0" w:space="0" w:color="auto"/>
            <w:right w:val="none" w:sz="0" w:space="0" w:color="auto"/>
          </w:divBdr>
        </w:div>
        <w:div w:id="995840737">
          <w:marLeft w:val="0"/>
          <w:marRight w:val="0"/>
          <w:marTop w:val="0"/>
          <w:marBottom w:val="0"/>
          <w:divBdr>
            <w:top w:val="none" w:sz="0" w:space="0" w:color="auto"/>
            <w:left w:val="none" w:sz="0" w:space="0" w:color="auto"/>
            <w:bottom w:val="none" w:sz="0" w:space="0" w:color="auto"/>
            <w:right w:val="none" w:sz="0" w:space="0" w:color="auto"/>
          </w:divBdr>
        </w:div>
        <w:div w:id="1301761859">
          <w:marLeft w:val="0"/>
          <w:marRight w:val="0"/>
          <w:marTop w:val="0"/>
          <w:marBottom w:val="0"/>
          <w:divBdr>
            <w:top w:val="none" w:sz="0" w:space="0" w:color="auto"/>
            <w:left w:val="none" w:sz="0" w:space="0" w:color="auto"/>
            <w:bottom w:val="none" w:sz="0" w:space="0" w:color="auto"/>
            <w:right w:val="none" w:sz="0" w:space="0" w:color="auto"/>
          </w:divBdr>
        </w:div>
        <w:div w:id="1762099040">
          <w:marLeft w:val="0"/>
          <w:marRight w:val="0"/>
          <w:marTop w:val="0"/>
          <w:marBottom w:val="0"/>
          <w:divBdr>
            <w:top w:val="none" w:sz="0" w:space="0" w:color="auto"/>
            <w:left w:val="single" w:sz="18" w:space="31" w:color="41464B"/>
            <w:bottom w:val="none" w:sz="0" w:space="0" w:color="auto"/>
            <w:right w:val="none" w:sz="0" w:space="0" w:color="auto"/>
          </w:divBdr>
        </w:div>
        <w:div w:id="1988435714">
          <w:marLeft w:val="0"/>
          <w:marRight w:val="0"/>
          <w:marTop w:val="0"/>
          <w:marBottom w:val="0"/>
          <w:divBdr>
            <w:top w:val="none" w:sz="0" w:space="0" w:color="auto"/>
            <w:left w:val="single" w:sz="18" w:space="31" w:color="5292F7"/>
            <w:bottom w:val="none" w:sz="0" w:space="0" w:color="auto"/>
            <w:right w:val="none" w:sz="0" w:space="0" w:color="auto"/>
          </w:divBdr>
        </w:div>
      </w:divsChild>
    </w:div>
    <w:div w:id="184173226">
      <w:bodyDiv w:val="1"/>
      <w:marLeft w:val="0"/>
      <w:marRight w:val="0"/>
      <w:marTop w:val="0"/>
      <w:marBottom w:val="0"/>
      <w:divBdr>
        <w:top w:val="none" w:sz="0" w:space="0" w:color="auto"/>
        <w:left w:val="none" w:sz="0" w:space="0" w:color="auto"/>
        <w:bottom w:val="none" w:sz="0" w:space="0" w:color="auto"/>
        <w:right w:val="none" w:sz="0" w:space="0" w:color="auto"/>
      </w:divBdr>
      <w:divsChild>
        <w:div w:id="1998531372">
          <w:marLeft w:val="0"/>
          <w:marRight w:val="0"/>
          <w:marTop w:val="0"/>
          <w:marBottom w:val="0"/>
          <w:divBdr>
            <w:top w:val="none" w:sz="0" w:space="0" w:color="auto"/>
            <w:left w:val="single" w:sz="18" w:space="31" w:color="5292F7"/>
            <w:bottom w:val="none" w:sz="0" w:space="0" w:color="auto"/>
            <w:right w:val="none" w:sz="0" w:space="0" w:color="auto"/>
          </w:divBdr>
        </w:div>
      </w:divsChild>
    </w:div>
    <w:div w:id="192033605">
      <w:bodyDiv w:val="1"/>
      <w:marLeft w:val="0"/>
      <w:marRight w:val="0"/>
      <w:marTop w:val="0"/>
      <w:marBottom w:val="0"/>
      <w:divBdr>
        <w:top w:val="none" w:sz="0" w:space="0" w:color="auto"/>
        <w:left w:val="none" w:sz="0" w:space="0" w:color="auto"/>
        <w:bottom w:val="none" w:sz="0" w:space="0" w:color="auto"/>
        <w:right w:val="none" w:sz="0" w:space="0" w:color="auto"/>
      </w:divBdr>
      <w:divsChild>
        <w:div w:id="8219940">
          <w:marLeft w:val="0"/>
          <w:marRight w:val="0"/>
          <w:marTop w:val="0"/>
          <w:marBottom w:val="0"/>
          <w:divBdr>
            <w:top w:val="none" w:sz="0" w:space="0" w:color="auto"/>
            <w:left w:val="single" w:sz="18" w:space="31" w:color="41464B"/>
            <w:bottom w:val="none" w:sz="0" w:space="0" w:color="auto"/>
            <w:right w:val="none" w:sz="0" w:space="0" w:color="auto"/>
          </w:divBdr>
        </w:div>
        <w:div w:id="27923748">
          <w:marLeft w:val="0"/>
          <w:marRight w:val="0"/>
          <w:marTop w:val="0"/>
          <w:marBottom w:val="0"/>
          <w:divBdr>
            <w:top w:val="none" w:sz="0" w:space="0" w:color="auto"/>
            <w:left w:val="none" w:sz="0" w:space="0" w:color="auto"/>
            <w:bottom w:val="none" w:sz="0" w:space="0" w:color="auto"/>
            <w:right w:val="none" w:sz="0" w:space="0" w:color="auto"/>
          </w:divBdr>
        </w:div>
        <w:div w:id="48918684">
          <w:marLeft w:val="0"/>
          <w:marRight w:val="0"/>
          <w:marTop w:val="0"/>
          <w:marBottom w:val="0"/>
          <w:divBdr>
            <w:top w:val="none" w:sz="0" w:space="0" w:color="auto"/>
            <w:left w:val="single" w:sz="18" w:space="31" w:color="5292F7"/>
            <w:bottom w:val="none" w:sz="0" w:space="0" w:color="auto"/>
            <w:right w:val="none" w:sz="0" w:space="0" w:color="auto"/>
          </w:divBdr>
        </w:div>
        <w:div w:id="50617629">
          <w:marLeft w:val="0"/>
          <w:marRight w:val="0"/>
          <w:marTop w:val="0"/>
          <w:marBottom w:val="0"/>
          <w:divBdr>
            <w:top w:val="none" w:sz="0" w:space="0" w:color="auto"/>
            <w:left w:val="none" w:sz="0" w:space="0" w:color="auto"/>
            <w:bottom w:val="none" w:sz="0" w:space="0" w:color="auto"/>
            <w:right w:val="none" w:sz="0" w:space="0" w:color="auto"/>
          </w:divBdr>
        </w:div>
        <w:div w:id="74010182">
          <w:marLeft w:val="0"/>
          <w:marRight w:val="0"/>
          <w:marTop w:val="0"/>
          <w:marBottom w:val="0"/>
          <w:divBdr>
            <w:top w:val="none" w:sz="0" w:space="0" w:color="auto"/>
            <w:left w:val="single" w:sz="18" w:space="31" w:color="5292F7"/>
            <w:bottom w:val="none" w:sz="0" w:space="0" w:color="auto"/>
            <w:right w:val="none" w:sz="0" w:space="0" w:color="auto"/>
          </w:divBdr>
        </w:div>
        <w:div w:id="107899118">
          <w:marLeft w:val="0"/>
          <w:marRight w:val="0"/>
          <w:marTop w:val="0"/>
          <w:marBottom w:val="0"/>
          <w:divBdr>
            <w:top w:val="none" w:sz="0" w:space="0" w:color="auto"/>
            <w:left w:val="none" w:sz="0" w:space="0" w:color="auto"/>
            <w:bottom w:val="none" w:sz="0" w:space="0" w:color="auto"/>
            <w:right w:val="none" w:sz="0" w:space="0" w:color="auto"/>
          </w:divBdr>
        </w:div>
        <w:div w:id="160170103">
          <w:marLeft w:val="0"/>
          <w:marRight w:val="0"/>
          <w:marTop w:val="0"/>
          <w:marBottom w:val="0"/>
          <w:divBdr>
            <w:top w:val="none" w:sz="0" w:space="0" w:color="auto"/>
            <w:left w:val="single" w:sz="18" w:space="31" w:color="41464B"/>
            <w:bottom w:val="none" w:sz="0" w:space="0" w:color="auto"/>
            <w:right w:val="none" w:sz="0" w:space="0" w:color="auto"/>
          </w:divBdr>
        </w:div>
        <w:div w:id="264073227">
          <w:marLeft w:val="0"/>
          <w:marRight w:val="0"/>
          <w:marTop w:val="0"/>
          <w:marBottom w:val="0"/>
          <w:divBdr>
            <w:top w:val="none" w:sz="0" w:space="0" w:color="auto"/>
            <w:left w:val="none" w:sz="0" w:space="0" w:color="auto"/>
            <w:bottom w:val="none" w:sz="0" w:space="0" w:color="auto"/>
            <w:right w:val="none" w:sz="0" w:space="0" w:color="auto"/>
          </w:divBdr>
        </w:div>
        <w:div w:id="491987619">
          <w:marLeft w:val="0"/>
          <w:marRight w:val="0"/>
          <w:marTop w:val="0"/>
          <w:marBottom w:val="0"/>
          <w:divBdr>
            <w:top w:val="none" w:sz="0" w:space="0" w:color="auto"/>
            <w:left w:val="none" w:sz="0" w:space="0" w:color="auto"/>
            <w:bottom w:val="none" w:sz="0" w:space="0" w:color="auto"/>
            <w:right w:val="none" w:sz="0" w:space="0" w:color="auto"/>
          </w:divBdr>
        </w:div>
        <w:div w:id="498809590">
          <w:marLeft w:val="0"/>
          <w:marRight w:val="0"/>
          <w:marTop w:val="0"/>
          <w:marBottom w:val="0"/>
          <w:divBdr>
            <w:top w:val="none" w:sz="0" w:space="0" w:color="auto"/>
            <w:left w:val="single" w:sz="18" w:space="31" w:color="5292F7"/>
            <w:bottom w:val="none" w:sz="0" w:space="0" w:color="auto"/>
            <w:right w:val="none" w:sz="0" w:space="0" w:color="auto"/>
          </w:divBdr>
        </w:div>
        <w:div w:id="521675876">
          <w:marLeft w:val="0"/>
          <w:marRight w:val="0"/>
          <w:marTop w:val="0"/>
          <w:marBottom w:val="0"/>
          <w:divBdr>
            <w:top w:val="none" w:sz="0" w:space="0" w:color="auto"/>
            <w:left w:val="none" w:sz="0" w:space="0" w:color="auto"/>
            <w:bottom w:val="none" w:sz="0" w:space="0" w:color="auto"/>
            <w:right w:val="none" w:sz="0" w:space="0" w:color="auto"/>
          </w:divBdr>
        </w:div>
        <w:div w:id="577636518">
          <w:marLeft w:val="0"/>
          <w:marRight w:val="0"/>
          <w:marTop w:val="0"/>
          <w:marBottom w:val="0"/>
          <w:divBdr>
            <w:top w:val="none" w:sz="0" w:space="0" w:color="auto"/>
            <w:left w:val="single" w:sz="18" w:space="31" w:color="5292F7"/>
            <w:bottom w:val="none" w:sz="0" w:space="0" w:color="auto"/>
            <w:right w:val="none" w:sz="0" w:space="0" w:color="auto"/>
          </w:divBdr>
        </w:div>
        <w:div w:id="580405841">
          <w:marLeft w:val="0"/>
          <w:marRight w:val="0"/>
          <w:marTop w:val="0"/>
          <w:marBottom w:val="0"/>
          <w:divBdr>
            <w:top w:val="none" w:sz="0" w:space="0" w:color="auto"/>
            <w:left w:val="single" w:sz="18" w:space="31" w:color="5292F7"/>
            <w:bottom w:val="none" w:sz="0" w:space="0" w:color="auto"/>
            <w:right w:val="none" w:sz="0" w:space="0" w:color="auto"/>
          </w:divBdr>
        </w:div>
        <w:div w:id="608271103">
          <w:marLeft w:val="0"/>
          <w:marRight w:val="0"/>
          <w:marTop w:val="0"/>
          <w:marBottom w:val="0"/>
          <w:divBdr>
            <w:top w:val="none" w:sz="0" w:space="0" w:color="auto"/>
            <w:left w:val="none" w:sz="0" w:space="0" w:color="auto"/>
            <w:bottom w:val="none" w:sz="0" w:space="0" w:color="auto"/>
            <w:right w:val="none" w:sz="0" w:space="0" w:color="auto"/>
          </w:divBdr>
        </w:div>
        <w:div w:id="638345184">
          <w:marLeft w:val="0"/>
          <w:marRight w:val="0"/>
          <w:marTop w:val="0"/>
          <w:marBottom w:val="0"/>
          <w:divBdr>
            <w:top w:val="none" w:sz="0" w:space="0" w:color="auto"/>
            <w:left w:val="single" w:sz="18" w:space="31" w:color="5292F7"/>
            <w:bottom w:val="none" w:sz="0" w:space="0" w:color="auto"/>
            <w:right w:val="none" w:sz="0" w:space="0" w:color="auto"/>
          </w:divBdr>
        </w:div>
        <w:div w:id="662322262">
          <w:marLeft w:val="0"/>
          <w:marRight w:val="0"/>
          <w:marTop w:val="0"/>
          <w:marBottom w:val="0"/>
          <w:divBdr>
            <w:top w:val="none" w:sz="0" w:space="0" w:color="auto"/>
            <w:left w:val="single" w:sz="18" w:space="31" w:color="5292F7"/>
            <w:bottom w:val="none" w:sz="0" w:space="0" w:color="auto"/>
            <w:right w:val="none" w:sz="0" w:space="0" w:color="auto"/>
          </w:divBdr>
        </w:div>
        <w:div w:id="693455914">
          <w:marLeft w:val="0"/>
          <w:marRight w:val="0"/>
          <w:marTop w:val="0"/>
          <w:marBottom w:val="0"/>
          <w:divBdr>
            <w:top w:val="none" w:sz="0" w:space="0" w:color="auto"/>
            <w:left w:val="none" w:sz="0" w:space="0" w:color="auto"/>
            <w:bottom w:val="none" w:sz="0" w:space="0" w:color="auto"/>
            <w:right w:val="none" w:sz="0" w:space="0" w:color="auto"/>
          </w:divBdr>
        </w:div>
        <w:div w:id="707341574">
          <w:marLeft w:val="0"/>
          <w:marRight w:val="0"/>
          <w:marTop w:val="0"/>
          <w:marBottom w:val="0"/>
          <w:divBdr>
            <w:top w:val="none" w:sz="0" w:space="0" w:color="auto"/>
            <w:left w:val="none" w:sz="0" w:space="0" w:color="auto"/>
            <w:bottom w:val="none" w:sz="0" w:space="0" w:color="auto"/>
            <w:right w:val="none" w:sz="0" w:space="0" w:color="auto"/>
          </w:divBdr>
        </w:div>
        <w:div w:id="708722616">
          <w:marLeft w:val="0"/>
          <w:marRight w:val="0"/>
          <w:marTop w:val="0"/>
          <w:marBottom w:val="0"/>
          <w:divBdr>
            <w:top w:val="none" w:sz="0" w:space="0" w:color="auto"/>
            <w:left w:val="single" w:sz="18" w:space="31" w:color="5292F7"/>
            <w:bottom w:val="none" w:sz="0" w:space="0" w:color="auto"/>
            <w:right w:val="none" w:sz="0" w:space="0" w:color="auto"/>
          </w:divBdr>
        </w:div>
        <w:div w:id="780034608">
          <w:marLeft w:val="0"/>
          <w:marRight w:val="0"/>
          <w:marTop w:val="0"/>
          <w:marBottom w:val="0"/>
          <w:divBdr>
            <w:top w:val="none" w:sz="0" w:space="0" w:color="auto"/>
            <w:left w:val="single" w:sz="18" w:space="31" w:color="5292F7"/>
            <w:bottom w:val="none" w:sz="0" w:space="0" w:color="auto"/>
            <w:right w:val="none" w:sz="0" w:space="0" w:color="auto"/>
          </w:divBdr>
        </w:div>
        <w:div w:id="792482254">
          <w:marLeft w:val="0"/>
          <w:marRight w:val="0"/>
          <w:marTop w:val="0"/>
          <w:marBottom w:val="0"/>
          <w:divBdr>
            <w:top w:val="none" w:sz="0" w:space="0" w:color="auto"/>
            <w:left w:val="none" w:sz="0" w:space="0" w:color="auto"/>
            <w:bottom w:val="none" w:sz="0" w:space="0" w:color="auto"/>
            <w:right w:val="none" w:sz="0" w:space="0" w:color="auto"/>
          </w:divBdr>
        </w:div>
        <w:div w:id="873888084">
          <w:marLeft w:val="0"/>
          <w:marRight w:val="0"/>
          <w:marTop w:val="0"/>
          <w:marBottom w:val="0"/>
          <w:divBdr>
            <w:top w:val="none" w:sz="0" w:space="0" w:color="auto"/>
            <w:left w:val="none" w:sz="0" w:space="0" w:color="auto"/>
            <w:bottom w:val="none" w:sz="0" w:space="0" w:color="auto"/>
            <w:right w:val="none" w:sz="0" w:space="0" w:color="auto"/>
          </w:divBdr>
        </w:div>
        <w:div w:id="894582088">
          <w:marLeft w:val="0"/>
          <w:marRight w:val="0"/>
          <w:marTop w:val="0"/>
          <w:marBottom w:val="0"/>
          <w:divBdr>
            <w:top w:val="none" w:sz="0" w:space="0" w:color="auto"/>
            <w:left w:val="single" w:sz="18" w:space="31" w:color="5292F7"/>
            <w:bottom w:val="none" w:sz="0" w:space="0" w:color="auto"/>
            <w:right w:val="none" w:sz="0" w:space="0" w:color="auto"/>
          </w:divBdr>
        </w:div>
        <w:div w:id="973174956">
          <w:marLeft w:val="0"/>
          <w:marRight w:val="0"/>
          <w:marTop w:val="0"/>
          <w:marBottom w:val="0"/>
          <w:divBdr>
            <w:top w:val="none" w:sz="0" w:space="0" w:color="auto"/>
            <w:left w:val="single" w:sz="18" w:space="31" w:color="5292F7"/>
            <w:bottom w:val="none" w:sz="0" w:space="0" w:color="auto"/>
            <w:right w:val="none" w:sz="0" w:space="0" w:color="auto"/>
          </w:divBdr>
        </w:div>
        <w:div w:id="1047686874">
          <w:marLeft w:val="0"/>
          <w:marRight w:val="0"/>
          <w:marTop w:val="0"/>
          <w:marBottom w:val="0"/>
          <w:divBdr>
            <w:top w:val="none" w:sz="0" w:space="0" w:color="auto"/>
            <w:left w:val="none" w:sz="0" w:space="0" w:color="auto"/>
            <w:bottom w:val="none" w:sz="0" w:space="0" w:color="auto"/>
            <w:right w:val="none" w:sz="0" w:space="0" w:color="auto"/>
          </w:divBdr>
        </w:div>
        <w:div w:id="1050811278">
          <w:marLeft w:val="0"/>
          <w:marRight w:val="0"/>
          <w:marTop w:val="0"/>
          <w:marBottom w:val="0"/>
          <w:divBdr>
            <w:top w:val="none" w:sz="0" w:space="0" w:color="auto"/>
            <w:left w:val="single" w:sz="18" w:space="31" w:color="5292F7"/>
            <w:bottom w:val="none" w:sz="0" w:space="0" w:color="auto"/>
            <w:right w:val="none" w:sz="0" w:space="0" w:color="auto"/>
          </w:divBdr>
        </w:div>
        <w:div w:id="1058893085">
          <w:marLeft w:val="0"/>
          <w:marRight w:val="0"/>
          <w:marTop w:val="0"/>
          <w:marBottom w:val="0"/>
          <w:divBdr>
            <w:top w:val="none" w:sz="0" w:space="0" w:color="auto"/>
            <w:left w:val="single" w:sz="18" w:space="31" w:color="5292F7"/>
            <w:bottom w:val="none" w:sz="0" w:space="0" w:color="auto"/>
            <w:right w:val="none" w:sz="0" w:space="0" w:color="auto"/>
          </w:divBdr>
        </w:div>
        <w:div w:id="1078751324">
          <w:marLeft w:val="0"/>
          <w:marRight w:val="0"/>
          <w:marTop w:val="0"/>
          <w:marBottom w:val="0"/>
          <w:divBdr>
            <w:top w:val="none" w:sz="0" w:space="0" w:color="auto"/>
            <w:left w:val="single" w:sz="18" w:space="31" w:color="41464B"/>
            <w:bottom w:val="none" w:sz="0" w:space="0" w:color="auto"/>
            <w:right w:val="none" w:sz="0" w:space="0" w:color="auto"/>
          </w:divBdr>
        </w:div>
        <w:div w:id="1093673800">
          <w:marLeft w:val="0"/>
          <w:marRight w:val="0"/>
          <w:marTop w:val="0"/>
          <w:marBottom w:val="0"/>
          <w:divBdr>
            <w:top w:val="none" w:sz="0" w:space="0" w:color="auto"/>
            <w:left w:val="none" w:sz="0" w:space="0" w:color="auto"/>
            <w:bottom w:val="none" w:sz="0" w:space="0" w:color="auto"/>
            <w:right w:val="none" w:sz="0" w:space="0" w:color="auto"/>
          </w:divBdr>
        </w:div>
        <w:div w:id="1096899885">
          <w:marLeft w:val="0"/>
          <w:marRight w:val="0"/>
          <w:marTop w:val="0"/>
          <w:marBottom w:val="0"/>
          <w:divBdr>
            <w:top w:val="none" w:sz="0" w:space="0" w:color="auto"/>
            <w:left w:val="none" w:sz="0" w:space="0" w:color="auto"/>
            <w:bottom w:val="none" w:sz="0" w:space="0" w:color="auto"/>
            <w:right w:val="none" w:sz="0" w:space="0" w:color="auto"/>
          </w:divBdr>
        </w:div>
        <w:div w:id="1126387675">
          <w:marLeft w:val="0"/>
          <w:marRight w:val="0"/>
          <w:marTop w:val="0"/>
          <w:marBottom w:val="0"/>
          <w:divBdr>
            <w:top w:val="none" w:sz="0" w:space="0" w:color="auto"/>
            <w:left w:val="single" w:sz="18" w:space="31" w:color="5292F7"/>
            <w:bottom w:val="none" w:sz="0" w:space="0" w:color="auto"/>
            <w:right w:val="none" w:sz="0" w:space="0" w:color="auto"/>
          </w:divBdr>
        </w:div>
        <w:div w:id="1153451921">
          <w:marLeft w:val="0"/>
          <w:marRight w:val="0"/>
          <w:marTop w:val="0"/>
          <w:marBottom w:val="0"/>
          <w:divBdr>
            <w:top w:val="none" w:sz="0" w:space="0" w:color="auto"/>
            <w:left w:val="single" w:sz="18" w:space="31" w:color="5292F7"/>
            <w:bottom w:val="none" w:sz="0" w:space="0" w:color="auto"/>
            <w:right w:val="none" w:sz="0" w:space="0" w:color="auto"/>
          </w:divBdr>
        </w:div>
        <w:div w:id="1189024969">
          <w:marLeft w:val="0"/>
          <w:marRight w:val="0"/>
          <w:marTop w:val="0"/>
          <w:marBottom w:val="0"/>
          <w:divBdr>
            <w:top w:val="none" w:sz="0" w:space="0" w:color="auto"/>
            <w:left w:val="single" w:sz="18" w:space="31" w:color="41464B"/>
            <w:bottom w:val="none" w:sz="0" w:space="0" w:color="auto"/>
            <w:right w:val="none" w:sz="0" w:space="0" w:color="auto"/>
          </w:divBdr>
        </w:div>
        <w:div w:id="1308585627">
          <w:marLeft w:val="0"/>
          <w:marRight w:val="0"/>
          <w:marTop w:val="0"/>
          <w:marBottom w:val="0"/>
          <w:divBdr>
            <w:top w:val="none" w:sz="0" w:space="0" w:color="auto"/>
            <w:left w:val="none" w:sz="0" w:space="0" w:color="auto"/>
            <w:bottom w:val="none" w:sz="0" w:space="0" w:color="auto"/>
            <w:right w:val="none" w:sz="0" w:space="0" w:color="auto"/>
          </w:divBdr>
        </w:div>
        <w:div w:id="1309362015">
          <w:marLeft w:val="0"/>
          <w:marRight w:val="0"/>
          <w:marTop w:val="0"/>
          <w:marBottom w:val="0"/>
          <w:divBdr>
            <w:top w:val="none" w:sz="0" w:space="0" w:color="auto"/>
            <w:left w:val="single" w:sz="18" w:space="31" w:color="5292F7"/>
            <w:bottom w:val="none" w:sz="0" w:space="0" w:color="auto"/>
            <w:right w:val="none" w:sz="0" w:space="0" w:color="auto"/>
          </w:divBdr>
        </w:div>
        <w:div w:id="1316303162">
          <w:marLeft w:val="0"/>
          <w:marRight w:val="0"/>
          <w:marTop w:val="0"/>
          <w:marBottom w:val="0"/>
          <w:divBdr>
            <w:top w:val="none" w:sz="0" w:space="0" w:color="auto"/>
            <w:left w:val="single" w:sz="18" w:space="31" w:color="41464B"/>
            <w:bottom w:val="none" w:sz="0" w:space="0" w:color="auto"/>
            <w:right w:val="none" w:sz="0" w:space="0" w:color="auto"/>
          </w:divBdr>
        </w:div>
        <w:div w:id="1353847509">
          <w:marLeft w:val="0"/>
          <w:marRight w:val="0"/>
          <w:marTop w:val="0"/>
          <w:marBottom w:val="0"/>
          <w:divBdr>
            <w:top w:val="none" w:sz="0" w:space="0" w:color="auto"/>
            <w:left w:val="single" w:sz="18" w:space="31" w:color="5292F7"/>
            <w:bottom w:val="none" w:sz="0" w:space="0" w:color="auto"/>
            <w:right w:val="none" w:sz="0" w:space="0" w:color="auto"/>
          </w:divBdr>
        </w:div>
        <w:div w:id="1354260362">
          <w:marLeft w:val="0"/>
          <w:marRight w:val="0"/>
          <w:marTop w:val="0"/>
          <w:marBottom w:val="0"/>
          <w:divBdr>
            <w:top w:val="none" w:sz="0" w:space="0" w:color="auto"/>
            <w:left w:val="single" w:sz="18" w:space="31" w:color="5292F7"/>
            <w:bottom w:val="none" w:sz="0" w:space="0" w:color="auto"/>
            <w:right w:val="none" w:sz="0" w:space="0" w:color="auto"/>
          </w:divBdr>
        </w:div>
        <w:div w:id="1381901329">
          <w:marLeft w:val="0"/>
          <w:marRight w:val="0"/>
          <w:marTop w:val="0"/>
          <w:marBottom w:val="0"/>
          <w:divBdr>
            <w:top w:val="none" w:sz="0" w:space="0" w:color="auto"/>
            <w:left w:val="single" w:sz="18" w:space="31" w:color="5292F7"/>
            <w:bottom w:val="none" w:sz="0" w:space="0" w:color="auto"/>
            <w:right w:val="none" w:sz="0" w:space="0" w:color="auto"/>
          </w:divBdr>
        </w:div>
        <w:div w:id="1455521679">
          <w:marLeft w:val="0"/>
          <w:marRight w:val="0"/>
          <w:marTop w:val="0"/>
          <w:marBottom w:val="0"/>
          <w:divBdr>
            <w:top w:val="none" w:sz="0" w:space="0" w:color="auto"/>
            <w:left w:val="none" w:sz="0" w:space="0" w:color="auto"/>
            <w:bottom w:val="none" w:sz="0" w:space="0" w:color="auto"/>
            <w:right w:val="none" w:sz="0" w:space="0" w:color="auto"/>
          </w:divBdr>
        </w:div>
        <w:div w:id="1511291874">
          <w:marLeft w:val="0"/>
          <w:marRight w:val="0"/>
          <w:marTop w:val="0"/>
          <w:marBottom w:val="0"/>
          <w:divBdr>
            <w:top w:val="none" w:sz="0" w:space="0" w:color="auto"/>
            <w:left w:val="none" w:sz="0" w:space="0" w:color="auto"/>
            <w:bottom w:val="none" w:sz="0" w:space="0" w:color="auto"/>
            <w:right w:val="none" w:sz="0" w:space="0" w:color="auto"/>
          </w:divBdr>
        </w:div>
        <w:div w:id="1512262807">
          <w:marLeft w:val="0"/>
          <w:marRight w:val="0"/>
          <w:marTop w:val="0"/>
          <w:marBottom w:val="0"/>
          <w:divBdr>
            <w:top w:val="none" w:sz="0" w:space="0" w:color="auto"/>
            <w:left w:val="single" w:sz="18" w:space="31" w:color="41464B"/>
            <w:bottom w:val="none" w:sz="0" w:space="0" w:color="auto"/>
            <w:right w:val="none" w:sz="0" w:space="0" w:color="auto"/>
          </w:divBdr>
        </w:div>
        <w:div w:id="1563442009">
          <w:marLeft w:val="0"/>
          <w:marRight w:val="0"/>
          <w:marTop w:val="0"/>
          <w:marBottom w:val="0"/>
          <w:divBdr>
            <w:top w:val="none" w:sz="0" w:space="0" w:color="auto"/>
            <w:left w:val="none" w:sz="0" w:space="0" w:color="auto"/>
            <w:bottom w:val="none" w:sz="0" w:space="0" w:color="auto"/>
            <w:right w:val="none" w:sz="0" w:space="0" w:color="auto"/>
          </w:divBdr>
        </w:div>
        <w:div w:id="1579092607">
          <w:marLeft w:val="0"/>
          <w:marRight w:val="0"/>
          <w:marTop w:val="0"/>
          <w:marBottom w:val="0"/>
          <w:divBdr>
            <w:top w:val="none" w:sz="0" w:space="0" w:color="auto"/>
            <w:left w:val="none" w:sz="0" w:space="0" w:color="auto"/>
            <w:bottom w:val="none" w:sz="0" w:space="0" w:color="auto"/>
            <w:right w:val="none" w:sz="0" w:space="0" w:color="auto"/>
          </w:divBdr>
        </w:div>
        <w:div w:id="1621642733">
          <w:marLeft w:val="0"/>
          <w:marRight w:val="0"/>
          <w:marTop w:val="0"/>
          <w:marBottom w:val="0"/>
          <w:divBdr>
            <w:top w:val="none" w:sz="0" w:space="0" w:color="auto"/>
            <w:left w:val="none" w:sz="0" w:space="0" w:color="auto"/>
            <w:bottom w:val="none" w:sz="0" w:space="0" w:color="auto"/>
            <w:right w:val="none" w:sz="0" w:space="0" w:color="auto"/>
          </w:divBdr>
        </w:div>
        <w:div w:id="1638492937">
          <w:marLeft w:val="0"/>
          <w:marRight w:val="0"/>
          <w:marTop w:val="0"/>
          <w:marBottom w:val="0"/>
          <w:divBdr>
            <w:top w:val="none" w:sz="0" w:space="0" w:color="auto"/>
            <w:left w:val="single" w:sz="18" w:space="31" w:color="5292F7"/>
            <w:bottom w:val="none" w:sz="0" w:space="0" w:color="auto"/>
            <w:right w:val="none" w:sz="0" w:space="0" w:color="auto"/>
          </w:divBdr>
        </w:div>
        <w:div w:id="1652252419">
          <w:marLeft w:val="0"/>
          <w:marRight w:val="0"/>
          <w:marTop w:val="0"/>
          <w:marBottom w:val="0"/>
          <w:divBdr>
            <w:top w:val="none" w:sz="0" w:space="0" w:color="auto"/>
            <w:left w:val="single" w:sz="18" w:space="31" w:color="5292F7"/>
            <w:bottom w:val="none" w:sz="0" w:space="0" w:color="auto"/>
            <w:right w:val="none" w:sz="0" w:space="0" w:color="auto"/>
          </w:divBdr>
        </w:div>
        <w:div w:id="1716081963">
          <w:marLeft w:val="0"/>
          <w:marRight w:val="0"/>
          <w:marTop w:val="0"/>
          <w:marBottom w:val="0"/>
          <w:divBdr>
            <w:top w:val="none" w:sz="0" w:space="0" w:color="auto"/>
            <w:left w:val="single" w:sz="18" w:space="31" w:color="5292F7"/>
            <w:bottom w:val="none" w:sz="0" w:space="0" w:color="auto"/>
            <w:right w:val="none" w:sz="0" w:space="0" w:color="auto"/>
          </w:divBdr>
        </w:div>
        <w:div w:id="1894583805">
          <w:marLeft w:val="0"/>
          <w:marRight w:val="0"/>
          <w:marTop w:val="0"/>
          <w:marBottom w:val="0"/>
          <w:divBdr>
            <w:top w:val="none" w:sz="0" w:space="0" w:color="auto"/>
            <w:left w:val="none" w:sz="0" w:space="0" w:color="auto"/>
            <w:bottom w:val="none" w:sz="0" w:space="0" w:color="auto"/>
            <w:right w:val="none" w:sz="0" w:space="0" w:color="auto"/>
          </w:divBdr>
        </w:div>
        <w:div w:id="1909145791">
          <w:marLeft w:val="0"/>
          <w:marRight w:val="0"/>
          <w:marTop w:val="0"/>
          <w:marBottom w:val="0"/>
          <w:divBdr>
            <w:top w:val="none" w:sz="0" w:space="0" w:color="auto"/>
            <w:left w:val="single" w:sz="18" w:space="31" w:color="5292F7"/>
            <w:bottom w:val="none" w:sz="0" w:space="0" w:color="auto"/>
            <w:right w:val="none" w:sz="0" w:space="0" w:color="auto"/>
          </w:divBdr>
        </w:div>
        <w:div w:id="1911454918">
          <w:marLeft w:val="0"/>
          <w:marRight w:val="0"/>
          <w:marTop w:val="0"/>
          <w:marBottom w:val="0"/>
          <w:divBdr>
            <w:top w:val="none" w:sz="0" w:space="0" w:color="auto"/>
            <w:left w:val="single" w:sz="18" w:space="31" w:color="5292F7"/>
            <w:bottom w:val="none" w:sz="0" w:space="0" w:color="auto"/>
            <w:right w:val="none" w:sz="0" w:space="0" w:color="auto"/>
          </w:divBdr>
        </w:div>
        <w:div w:id="1978682406">
          <w:marLeft w:val="0"/>
          <w:marRight w:val="0"/>
          <w:marTop w:val="0"/>
          <w:marBottom w:val="0"/>
          <w:divBdr>
            <w:top w:val="none" w:sz="0" w:space="0" w:color="auto"/>
            <w:left w:val="single" w:sz="18" w:space="31" w:color="5292F7"/>
            <w:bottom w:val="none" w:sz="0" w:space="0" w:color="auto"/>
            <w:right w:val="none" w:sz="0" w:space="0" w:color="auto"/>
          </w:divBdr>
        </w:div>
        <w:div w:id="1998260664">
          <w:marLeft w:val="0"/>
          <w:marRight w:val="0"/>
          <w:marTop w:val="0"/>
          <w:marBottom w:val="0"/>
          <w:divBdr>
            <w:top w:val="none" w:sz="0" w:space="0" w:color="auto"/>
            <w:left w:val="single" w:sz="18" w:space="31" w:color="5292F7"/>
            <w:bottom w:val="none" w:sz="0" w:space="0" w:color="auto"/>
            <w:right w:val="none" w:sz="0" w:space="0" w:color="auto"/>
          </w:divBdr>
        </w:div>
        <w:div w:id="2108843703">
          <w:marLeft w:val="0"/>
          <w:marRight w:val="0"/>
          <w:marTop w:val="0"/>
          <w:marBottom w:val="0"/>
          <w:divBdr>
            <w:top w:val="none" w:sz="0" w:space="0" w:color="auto"/>
            <w:left w:val="none" w:sz="0" w:space="0" w:color="auto"/>
            <w:bottom w:val="none" w:sz="0" w:space="0" w:color="auto"/>
            <w:right w:val="none" w:sz="0" w:space="0" w:color="auto"/>
          </w:divBdr>
        </w:div>
        <w:div w:id="2118718445">
          <w:marLeft w:val="0"/>
          <w:marRight w:val="0"/>
          <w:marTop w:val="0"/>
          <w:marBottom w:val="0"/>
          <w:divBdr>
            <w:top w:val="none" w:sz="0" w:space="0" w:color="auto"/>
            <w:left w:val="none" w:sz="0" w:space="0" w:color="auto"/>
            <w:bottom w:val="none" w:sz="0" w:space="0" w:color="auto"/>
            <w:right w:val="none" w:sz="0" w:space="0" w:color="auto"/>
          </w:divBdr>
        </w:div>
        <w:div w:id="2121215922">
          <w:marLeft w:val="0"/>
          <w:marRight w:val="0"/>
          <w:marTop w:val="0"/>
          <w:marBottom w:val="0"/>
          <w:divBdr>
            <w:top w:val="none" w:sz="0" w:space="0" w:color="auto"/>
            <w:left w:val="single" w:sz="18" w:space="31" w:color="5292F7"/>
            <w:bottom w:val="none" w:sz="0" w:space="0" w:color="auto"/>
            <w:right w:val="none" w:sz="0" w:space="0" w:color="auto"/>
          </w:divBdr>
        </w:div>
        <w:div w:id="2129547293">
          <w:marLeft w:val="0"/>
          <w:marRight w:val="0"/>
          <w:marTop w:val="0"/>
          <w:marBottom w:val="0"/>
          <w:divBdr>
            <w:top w:val="none" w:sz="0" w:space="0" w:color="auto"/>
            <w:left w:val="single" w:sz="18" w:space="31" w:color="5292F7"/>
            <w:bottom w:val="none" w:sz="0" w:space="0" w:color="auto"/>
            <w:right w:val="none" w:sz="0" w:space="0" w:color="auto"/>
          </w:divBdr>
        </w:div>
      </w:divsChild>
    </w:div>
    <w:div w:id="220336396">
      <w:bodyDiv w:val="1"/>
      <w:marLeft w:val="0"/>
      <w:marRight w:val="0"/>
      <w:marTop w:val="0"/>
      <w:marBottom w:val="0"/>
      <w:divBdr>
        <w:top w:val="none" w:sz="0" w:space="0" w:color="auto"/>
        <w:left w:val="none" w:sz="0" w:space="0" w:color="auto"/>
        <w:bottom w:val="none" w:sz="0" w:space="0" w:color="auto"/>
        <w:right w:val="none" w:sz="0" w:space="0" w:color="auto"/>
      </w:divBdr>
      <w:divsChild>
        <w:div w:id="325089798">
          <w:marLeft w:val="0"/>
          <w:marRight w:val="0"/>
          <w:marTop w:val="0"/>
          <w:marBottom w:val="0"/>
          <w:divBdr>
            <w:top w:val="none" w:sz="0" w:space="0" w:color="auto"/>
            <w:left w:val="single" w:sz="18" w:space="31" w:color="5292F7"/>
            <w:bottom w:val="none" w:sz="0" w:space="0" w:color="auto"/>
            <w:right w:val="none" w:sz="0" w:space="0" w:color="auto"/>
          </w:divBdr>
        </w:div>
        <w:div w:id="791478747">
          <w:marLeft w:val="0"/>
          <w:marRight w:val="0"/>
          <w:marTop w:val="0"/>
          <w:marBottom w:val="0"/>
          <w:divBdr>
            <w:top w:val="none" w:sz="0" w:space="0" w:color="auto"/>
            <w:left w:val="single" w:sz="18" w:space="31" w:color="5292F7"/>
            <w:bottom w:val="none" w:sz="0" w:space="0" w:color="auto"/>
            <w:right w:val="none" w:sz="0" w:space="0" w:color="auto"/>
          </w:divBdr>
        </w:div>
        <w:div w:id="809521595">
          <w:marLeft w:val="0"/>
          <w:marRight w:val="0"/>
          <w:marTop w:val="0"/>
          <w:marBottom w:val="0"/>
          <w:divBdr>
            <w:top w:val="none" w:sz="0" w:space="0" w:color="auto"/>
            <w:left w:val="none" w:sz="0" w:space="0" w:color="auto"/>
            <w:bottom w:val="none" w:sz="0" w:space="0" w:color="auto"/>
            <w:right w:val="none" w:sz="0" w:space="0" w:color="auto"/>
          </w:divBdr>
        </w:div>
        <w:div w:id="954948391">
          <w:marLeft w:val="0"/>
          <w:marRight w:val="0"/>
          <w:marTop w:val="0"/>
          <w:marBottom w:val="0"/>
          <w:divBdr>
            <w:top w:val="none" w:sz="0" w:space="0" w:color="auto"/>
            <w:left w:val="single" w:sz="18" w:space="31" w:color="5292F7"/>
            <w:bottom w:val="none" w:sz="0" w:space="0" w:color="auto"/>
            <w:right w:val="none" w:sz="0" w:space="0" w:color="auto"/>
          </w:divBdr>
        </w:div>
        <w:div w:id="1824349709">
          <w:marLeft w:val="0"/>
          <w:marRight w:val="0"/>
          <w:marTop w:val="0"/>
          <w:marBottom w:val="0"/>
          <w:divBdr>
            <w:top w:val="none" w:sz="0" w:space="0" w:color="auto"/>
            <w:left w:val="single" w:sz="18" w:space="31" w:color="5292F7"/>
            <w:bottom w:val="none" w:sz="0" w:space="0" w:color="auto"/>
            <w:right w:val="none" w:sz="0" w:space="0" w:color="auto"/>
          </w:divBdr>
        </w:div>
      </w:divsChild>
    </w:div>
    <w:div w:id="224684662">
      <w:bodyDiv w:val="1"/>
      <w:marLeft w:val="0"/>
      <w:marRight w:val="0"/>
      <w:marTop w:val="0"/>
      <w:marBottom w:val="0"/>
      <w:divBdr>
        <w:top w:val="none" w:sz="0" w:space="0" w:color="auto"/>
        <w:left w:val="none" w:sz="0" w:space="0" w:color="auto"/>
        <w:bottom w:val="none" w:sz="0" w:space="0" w:color="auto"/>
        <w:right w:val="none" w:sz="0" w:space="0" w:color="auto"/>
      </w:divBdr>
      <w:divsChild>
        <w:div w:id="218634658">
          <w:marLeft w:val="0"/>
          <w:marRight w:val="0"/>
          <w:marTop w:val="0"/>
          <w:marBottom w:val="0"/>
          <w:divBdr>
            <w:top w:val="none" w:sz="0" w:space="0" w:color="auto"/>
            <w:left w:val="single" w:sz="18" w:space="31" w:color="41464B"/>
            <w:bottom w:val="none" w:sz="0" w:space="0" w:color="auto"/>
            <w:right w:val="none" w:sz="0" w:space="0" w:color="auto"/>
          </w:divBdr>
        </w:div>
      </w:divsChild>
    </w:div>
    <w:div w:id="245381832">
      <w:bodyDiv w:val="1"/>
      <w:marLeft w:val="0"/>
      <w:marRight w:val="0"/>
      <w:marTop w:val="0"/>
      <w:marBottom w:val="0"/>
      <w:divBdr>
        <w:top w:val="none" w:sz="0" w:space="0" w:color="auto"/>
        <w:left w:val="none" w:sz="0" w:space="0" w:color="auto"/>
        <w:bottom w:val="none" w:sz="0" w:space="0" w:color="auto"/>
        <w:right w:val="none" w:sz="0" w:space="0" w:color="auto"/>
      </w:divBdr>
      <w:divsChild>
        <w:div w:id="382103470">
          <w:marLeft w:val="0"/>
          <w:marRight w:val="0"/>
          <w:marTop w:val="0"/>
          <w:marBottom w:val="0"/>
          <w:divBdr>
            <w:top w:val="none" w:sz="0" w:space="0" w:color="auto"/>
            <w:left w:val="single" w:sz="18" w:space="31" w:color="41464B"/>
            <w:bottom w:val="none" w:sz="0" w:space="0" w:color="auto"/>
            <w:right w:val="none" w:sz="0" w:space="0" w:color="auto"/>
          </w:divBdr>
        </w:div>
        <w:div w:id="1403794823">
          <w:marLeft w:val="0"/>
          <w:marRight w:val="0"/>
          <w:marTop w:val="0"/>
          <w:marBottom w:val="0"/>
          <w:divBdr>
            <w:top w:val="none" w:sz="0" w:space="0" w:color="auto"/>
            <w:left w:val="single" w:sz="18" w:space="31" w:color="41464B"/>
            <w:bottom w:val="none" w:sz="0" w:space="0" w:color="auto"/>
            <w:right w:val="none" w:sz="0" w:space="0" w:color="auto"/>
          </w:divBdr>
        </w:div>
        <w:div w:id="1631400856">
          <w:marLeft w:val="0"/>
          <w:marRight w:val="0"/>
          <w:marTop w:val="0"/>
          <w:marBottom w:val="0"/>
          <w:divBdr>
            <w:top w:val="none" w:sz="0" w:space="0" w:color="auto"/>
            <w:left w:val="single" w:sz="18" w:space="31" w:color="41464B"/>
            <w:bottom w:val="none" w:sz="0" w:space="0" w:color="auto"/>
            <w:right w:val="none" w:sz="0" w:space="0" w:color="auto"/>
          </w:divBdr>
        </w:div>
      </w:divsChild>
    </w:div>
    <w:div w:id="272713053">
      <w:bodyDiv w:val="1"/>
      <w:marLeft w:val="0"/>
      <w:marRight w:val="0"/>
      <w:marTop w:val="0"/>
      <w:marBottom w:val="0"/>
      <w:divBdr>
        <w:top w:val="none" w:sz="0" w:space="0" w:color="auto"/>
        <w:left w:val="none" w:sz="0" w:space="0" w:color="auto"/>
        <w:bottom w:val="none" w:sz="0" w:space="0" w:color="auto"/>
        <w:right w:val="none" w:sz="0" w:space="0" w:color="auto"/>
      </w:divBdr>
      <w:divsChild>
        <w:div w:id="71238981">
          <w:marLeft w:val="0"/>
          <w:marRight w:val="0"/>
          <w:marTop w:val="0"/>
          <w:marBottom w:val="0"/>
          <w:divBdr>
            <w:top w:val="none" w:sz="0" w:space="0" w:color="auto"/>
            <w:left w:val="single" w:sz="18" w:space="31" w:color="5292F7"/>
            <w:bottom w:val="none" w:sz="0" w:space="0" w:color="auto"/>
            <w:right w:val="none" w:sz="0" w:space="0" w:color="auto"/>
          </w:divBdr>
        </w:div>
        <w:div w:id="845360759">
          <w:marLeft w:val="0"/>
          <w:marRight w:val="0"/>
          <w:marTop w:val="0"/>
          <w:marBottom w:val="0"/>
          <w:divBdr>
            <w:top w:val="none" w:sz="0" w:space="0" w:color="auto"/>
            <w:left w:val="single" w:sz="18" w:space="31" w:color="5292F7"/>
            <w:bottom w:val="none" w:sz="0" w:space="0" w:color="auto"/>
            <w:right w:val="none" w:sz="0" w:space="0" w:color="auto"/>
          </w:divBdr>
        </w:div>
        <w:div w:id="873812063">
          <w:marLeft w:val="0"/>
          <w:marRight w:val="0"/>
          <w:marTop w:val="0"/>
          <w:marBottom w:val="0"/>
          <w:divBdr>
            <w:top w:val="none" w:sz="0" w:space="0" w:color="auto"/>
            <w:left w:val="single" w:sz="18" w:space="31" w:color="5292F7"/>
            <w:bottom w:val="none" w:sz="0" w:space="0" w:color="auto"/>
            <w:right w:val="none" w:sz="0" w:space="0" w:color="auto"/>
          </w:divBdr>
        </w:div>
        <w:div w:id="1777165739">
          <w:marLeft w:val="0"/>
          <w:marRight w:val="0"/>
          <w:marTop w:val="0"/>
          <w:marBottom w:val="0"/>
          <w:divBdr>
            <w:top w:val="none" w:sz="0" w:space="0" w:color="auto"/>
            <w:left w:val="single" w:sz="18" w:space="31" w:color="5292F7"/>
            <w:bottom w:val="none" w:sz="0" w:space="0" w:color="auto"/>
            <w:right w:val="none" w:sz="0" w:space="0" w:color="auto"/>
          </w:divBdr>
        </w:div>
      </w:divsChild>
    </w:div>
    <w:div w:id="282736137">
      <w:bodyDiv w:val="1"/>
      <w:marLeft w:val="0"/>
      <w:marRight w:val="0"/>
      <w:marTop w:val="0"/>
      <w:marBottom w:val="0"/>
      <w:divBdr>
        <w:top w:val="none" w:sz="0" w:space="0" w:color="auto"/>
        <w:left w:val="none" w:sz="0" w:space="0" w:color="auto"/>
        <w:bottom w:val="none" w:sz="0" w:space="0" w:color="auto"/>
        <w:right w:val="none" w:sz="0" w:space="0" w:color="auto"/>
      </w:divBdr>
      <w:divsChild>
        <w:div w:id="1751072703">
          <w:marLeft w:val="0"/>
          <w:marRight w:val="0"/>
          <w:marTop w:val="0"/>
          <w:marBottom w:val="0"/>
          <w:divBdr>
            <w:top w:val="none" w:sz="0" w:space="0" w:color="auto"/>
            <w:left w:val="single" w:sz="18" w:space="31" w:color="EC6E79"/>
            <w:bottom w:val="none" w:sz="0" w:space="0" w:color="auto"/>
            <w:right w:val="none" w:sz="0" w:space="0" w:color="auto"/>
          </w:divBdr>
        </w:div>
        <w:div w:id="1853953340">
          <w:marLeft w:val="0"/>
          <w:marRight w:val="0"/>
          <w:marTop w:val="0"/>
          <w:marBottom w:val="0"/>
          <w:divBdr>
            <w:top w:val="none" w:sz="0" w:space="0" w:color="auto"/>
            <w:left w:val="single" w:sz="18" w:space="31" w:color="EC6E79"/>
            <w:bottom w:val="none" w:sz="0" w:space="0" w:color="auto"/>
            <w:right w:val="none" w:sz="0" w:space="0" w:color="auto"/>
          </w:divBdr>
        </w:div>
      </w:divsChild>
    </w:div>
    <w:div w:id="284776252">
      <w:bodyDiv w:val="1"/>
      <w:marLeft w:val="0"/>
      <w:marRight w:val="0"/>
      <w:marTop w:val="0"/>
      <w:marBottom w:val="0"/>
      <w:divBdr>
        <w:top w:val="none" w:sz="0" w:space="0" w:color="auto"/>
        <w:left w:val="none" w:sz="0" w:space="0" w:color="auto"/>
        <w:bottom w:val="none" w:sz="0" w:space="0" w:color="auto"/>
        <w:right w:val="none" w:sz="0" w:space="0" w:color="auto"/>
      </w:divBdr>
      <w:divsChild>
        <w:div w:id="1188985316">
          <w:marLeft w:val="0"/>
          <w:marRight w:val="0"/>
          <w:marTop w:val="0"/>
          <w:marBottom w:val="0"/>
          <w:divBdr>
            <w:top w:val="none" w:sz="0" w:space="0" w:color="auto"/>
            <w:left w:val="single" w:sz="18" w:space="31" w:color="EC6E79"/>
            <w:bottom w:val="none" w:sz="0" w:space="0" w:color="auto"/>
            <w:right w:val="none" w:sz="0" w:space="0" w:color="auto"/>
          </w:divBdr>
        </w:div>
        <w:div w:id="1505625946">
          <w:marLeft w:val="0"/>
          <w:marRight w:val="0"/>
          <w:marTop w:val="0"/>
          <w:marBottom w:val="0"/>
          <w:divBdr>
            <w:top w:val="none" w:sz="0" w:space="0" w:color="auto"/>
            <w:left w:val="single" w:sz="18" w:space="31" w:color="EC6E79"/>
            <w:bottom w:val="none" w:sz="0" w:space="0" w:color="auto"/>
            <w:right w:val="none" w:sz="0" w:space="0" w:color="auto"/>
          </w:divBdr>
        </w:div>
      </w:divsChild>
    </w:div>
    <w:div w:id="287442224">
      <w:bodyDiv w:val="1"/>
      <w:marLeft w:val="0"/>
      <w:marRight w:val="0"/>
      <w:marTop w:val="0"/>
      <w:marBottom w:val="0"/>
      <w:divBdr>
        <w:top w:val="none" w:sz="0" w:space="0" w:color="auto"/>
        <w:left w:val="none" w:sz="0" w:space="0" w:color="auto"/>
        <w:bottom w:val="none" w:sz="0" w:space="0" w:color="auto"/>
        <w:right w:val="none" w:sz="0" w:space="0" w:color="auto"/>
      </w:divBdr>
      <w:divsChild>
        <w:div w:id="148325335">
          <w:marLeft w:val="0"/>
          <w:marRight w:val="0"/>
          <w:marTop w:val="0"/>
          <w:marBottom w:val="0"/>
          <w:divBdr>
            <w:top w:val="none" w:sz="0" w:space="0" w:color="auto"/>
            <w:left w:val="single" w:sz="18" w:space="31" w:color="5292F7"/>
            <w:bottom w:val="none" w:sz="0" w:space="0" w:color="auto"/>
            <w:right w:val="none" w:sz="0" w:space="0" w:color="auto"/>
          </w:divBdr>
        </w:div>
        <w:div w:id="329600873">
          <w:marLeft w:val="0"/>
          <w:marRight w:val="0"/>
          <w:marTop w:val="0"/>
          <w:marBottom w:val="0"/>
          <w:divBdr>
            <w:top w:val="none" w:sz="0" w:space="0" w:color="auto"/>
            <w:left w:val="single" w:sz="18" w:space="31" w:color="5292F7"/>
            <w:bottom w:val="none" w:sz="0" w:space="0" w:color="auto"/>
            <w:right w:val="none" w:sz="0" w:space="0" w:color="auto"/>
          </w:divBdr>
        </w:div>
        <w:div w:id="430128543">
          <w:marLeft w:val="0"/>
          <w:marRight w:val="0"/>
          <w:marTop w:val="0"/>
          <w:marBottom w:val="0"/>
          <w:divBdr>
            <w:top w:val="none" w:sz="0" w:space="0" w:color="auto"/>
            <w:left w:val="single" w:sz="18" w:space="31" w:color="5292F7"/>
            <w:bottom w:val="none" w:sz="0" w:space="0" w:color="auto"/>
            <w:right w:val="none" w:sz="0" w:space="0" w:color="auto"/>
          </w:divBdr>
        </w:div>
        <w:div w:id="1224833912">
          <w:marLeft w:val="0"/>
          <w:marRight w:val="0"/>
          <w:marTop w:val="0"/>
          <w:marBottom w:val="0"/>
          <w:divBdr>
            <w:top w:val="none" w:sz="0" w:space="0" w:color="auto"/>
            <w:left w:val="none" w:sz="0" w:space="0" w:color="auto"/>
            <w:bottom w:val="none" w:sz="0" w:space="0" w:color="auto"/>
            <w:right w:val="none" w:sz="0" w:space="0" w:color="auto"/>
          </w:divBdr>
        </w:div>
        <w:div w:id="1293052741">
          <w:marLeft w:val="0"/>
          <w:marRight w:val="0"/>
          <w:marTop w:val="0"/>
          <w:marBottom w:val="0"/>
          <w:divBdr>
            <w:top w:val="none" w:sz="0" w:space="0" w:color="auto"/>
            <w:left w:val="single" w:sz="18" w:space="31" w:color="5292F7"/>
            <w:bottom w:val="none" w:sz="0" w:space="0" w:color="auto"/>
            <w:right w:val="none" w:sz="0" w:space="0" w:color="auto"/>
          </w:divBdr>
        </w:div>
        <w:div w:id="1354916401">
          <w:marLeft w:val="0"/>
          <w:marRight w:val="0"/>
          <w:marTop w:val="0"/>
          <w:marBottom w:val="0"/>
          <w:divBdr>
            <w:top w:val="none" w:sz="0" w:space="0" w:color="auto"/>
            <w:left w:val="none" w:sz="0" w:space="0" w:color="auto"/>
            <w:bottom w:val="none" w:sz="0" w:space="0" w:color="auto"/>
            <w:right w:val="none" w:sz="0" w:space="0" w:color="auto"/>
          </w:divBdr>
        </w:div>
        <w:div w:id="1582790423">
          <w:marLeft w:val="0"/>
          <w:marRight w:val="0"/>
          <w:marTop w:val="0"/>
          <w:marBottom w:val="0"/>
          <w:divBdr>
            <w:top w:val="none" w:sz="0" w:space="0" w:color="auto"/>
            <w:left w:val="single" w:sz="18" w:space="31" w:color="5292F7"/>
            <w:bottom w:val="none" w:sz="0" w:space="0" w:color="auto"/>
            <w:right w:val="none" w:sz="0" w:space="0" w:color="auto"/>
          </w:divBdr>
        </w:div>
        <w:div w:id="1608542874">
          <w:marLeft w:val="0"/>
          <w:marRight w:val="0"/>
          <w:marTop w:val="0"/>
          <w:marBottom w:val="0"/>
          <w:divBdr>
            <w:top w:val="none" w:sz="0" w:space="0" w:color="auto"/>
            <w:left w:val="single" w:sz="18" w:space="31" w:color="5292F7"/>
            <w:bottom w:val="none" w:sz="0" w:space="0" w:color="auto"/>
            <w:right w:val="none" w:sz="0" w:space="0" w:color="auto"/>
          </w:divBdr>
        </w:div>
        <w:div w:id="1682122167">
          <w:marLeft w:val="0"/>
          <w:marRight w:val="0"/>
          <w:marTop w:val="0"/>
          <w:marBottom w:val="0"/>
          <w:divBdr>
            <w:top w:val="none" w:sz="0" w:space="0" w:color="auto"/>
            <w:left w:val="none" w:sz="0" w:space="0" w:color="auto"/>
            <w:bottom w:val="none" w:sz="0" w:space="0" w:color="auto"/>
            <w:right w:val="none" w:sz="0" w:space="0" w:color="auto"/>
          </w:divBdr>
        </w:div>
        <w:div w:id="1791242380">
          <w:marLeft w:val="0"/>
          <w:marRight w:val="0"/>
          <w:marTop w:val="0"/>
          <w:marBottom w:val="0"/>
          <w:divBdr>
            <w:top w:val="none" w:sz="0" w:space="0" w:color="auto"/>
            <w:left w:val="single" w:sz="18" w:space="31" w:color="5292F7"/>
            <w:bottom w:val="none" w:sz="0" w:space="0" w:color="auto"/>
            <w:right w:val="none" w:sz="0" w:space="0" w:color="auto"/>
          </w:divBdr>
        </w:div>
        <w:div w:id="2077968905">
          <w:marLeft w:val="0"/>
          <w:marRight w:val="0"/>
          <w:marTop w:val="0"/>
          <w:marBottom w:val="0"/>
          <w:divBdr>
            <w:top w:val="none" w:sz="0" w:space="0" w:color="auto"/>
            <w:left w:val="single" w:sz="18" w:space="31" w:color="5292F7"/>
            <w:bottom w:val="none" w:sz="0" w:space="0" w:color="auto"/>
            <w:right w:val="none" w:sz="0" w:space="0" w:color="auto"/>
          </w:divBdr>
        </w:div>
      </w:divsChild>
    </w:div>
    <w:div w:id="326983598">
      <w:bodyDiv w:val="1"/>
      <w:marLeft w:val="0"/>
      <w:marRight w:val="0"/>
      <w:marTop w:val="0"/>
      <w:marBottom w:val="0"/>
      <w:divBdr>
        <w:top w:val="none" w:sz="0" w:space="0" w:color="auto"/>
        <w:left w:val="none" w:sz="0" w:space="0" w:color="auto"/>
        <w:bottom w:val="none" w:sz="0" w:space="0" w:color="auto"/>
        <w:right w:val="none" w:sz="0" w:space="0" w:color="auto"/>
      </w:divBdr>
      <w:divsChild>
        <w:div w:id="109323290">
          <w:marLeft w:val="0"/>
          <w:marRight w:val="0"/>
          <w:marTop w:val="0"/>
          <w:marBottom w:val="0"/>
          <w:divBdr>
            <w:top w:val="none" w:sz="0" w:space="0" w:color="auto"/>
            <w:left w:val="single" w:sz="18" w:space="31" w:color="41464B"/>
            <w:bottom w:val="none" w:sz="0" w:space="0" w:color="auto"/>
            <w:right w:val="none" w:sz="0" w:space="0" w:color="auto"/>
          </w:divBdr>
        </w:div>
        <w:div w:id="411006295">
          <w:marLeft w:val="0"/>
          <w:marRight w:val="0"/>
          <w:marTop w:val="0"/>
          <w:marBottom w:val="0"/>
          <w:divBdr>
            <w:top w:val="none" w:sz="0" w:space="0" w:color="auto"/>
            <w:left w:val="single" w:sz="18" w:space="31" w:color="41464B"/>
            <w:bottom w:val="none" w:sz="0" w:space="0" w:color="auto"/>
            <w:right w:val="none" w:sz="0" w:space="0" w:color="auto"/>
          </w:divBdr>
        </w:div>
        <w:div w:id="459348118">
          <w:marLeft w:val="0"/>
          <w:marRight w:val="0"/>
          <w:marTop w:val="0"/>
          <w:marBottom w:val="0"/>
          <w:divBdr>
            <w:top w:val="none" w:sz="0" w:space="0" w:color="auto"/>
            <w:left w:val="single" w:sz="18" w:space="31" w:color="41464B"/>
            <w:bottom w:val="none" w:sz="0" w:space="0" w:color="auto"/>
            <w:right w:val="none" w:sz="0" w:space="0" w:color="auto"/>
          </w:divBdr>
        </w:div>
        <w:div w:id="683939069">
          <w:marLeft w:val="0"/>
          <w:marRight w:val="0"/>
          <w:marTop w:val="0"/>
          <w:marBottom w:val="0"/>
          <w:divBdr>
            <w:top w:val="none" w:sz="0" w:space="0" w:color="auto"/>
            <w:left w:val="none" w:sz="0" w:space="0" w:color="auto"/>
            <w:bottom w:val="none" w:sz="0" w:space="0" w:color="auto"/>
            <w:right w:val="none" w:sz="0" w:space="0" w:color="auto"/>
          </w:divBdr>
        </w:div>
        <w:div w:id="836577198">
          <w:marLeft w:val="0"/>
          <w:marRight w:val="0"/>
          <w:marTop w:val="0"/>
          <w:marBottom w:val="0"/>
          <w:divBdr>
            <w:top w:val="none" w:sz="0" w:space="0" w:color="auto"/>
            <w:left w:val="single" w:sz="18" w:space="31" w:color="41464B"/>
            <w:bottom w:val="none" w:sz="0" w:space="0" w:color="auto"/>
            <w:right w:val="none" w:sz="0" w:space="0" w:color="auto"/>
          </w:divBdr>
        </w:div>
        <w:div w:id="892808788">
          <w:marLeft w:val="0"/>
          <w:marRight w:val="0"/>
          <w:marTop w:val="0"/>
          <w:marBottom w:val="0"/>
          <w:divBdr>
            <w:top w:val="none" w:sz="0" w:space="0" w:color="auto"/>
            <w:left w:val="none" w:sz="0" w:space="0" w:color="auto"/>
            <w:bottom w:val="none" w:sz="0" w:space="0" w:color="auto"/>
            <w:right w:val="none" w:sz="0" w:space="0" w:color="auto"/>
          </w:divBdr>
        </w:div>
        <w:div w:id="1055395326">
          <w:marLeft w:val="0"/>
          <w:marRight w:val="0"/>
          <w:marTop w:val="0"/>
          <w:marBottom w:val="0"/>
          <w:divBdr>
            <w:top w:val="none" w:sz="0" w:space="0" w:color="auto"/>
            <w:left w:val="single" w:sz="18" w:space="31" w:color="41464B"/>
            <w:bottom w:val="none" w:sz="0" w:space="0" w:color="auto"/>
            <w:right w:val="none" w:sz="0" w:space="0" w:color="auto"/>
          </w:divBdr>
        </w:div>
        <w:div w:id="1098255213">
          <w:marLeft w:val="0"/>
          <w:marRight w:val="0"/>
          <w:marTop w:val="0"/>
          <w:marBottom w:val="0"/>
          <w:divBdr>
            <w:top w:val="none" w:sz="0" w:space="0" w:color="auto"/>
            <w:left w:val="single" w:sz="18" w:space="31" w:color="41464B"/>
            <w:bottom w:val="none" w:sz="0" w:space="0" w:color="auto"/>
            <w:right w:val="none" w:sz="0" w:space="0" w:color="auto"/>
          </w:divBdr>
        </w:div>
        <w:div w:id="1115060404">
          <w:marLeft w:val="0"/>
          <w:marRight w:val="0"/>
          <w:marTop w:val="0"/>
          <w:marBottom w:val="0"/>
          <w:divBdr>
            <w:top w:val="none" w:sz="0" w:space="0" w:color="auto"/>
            <w:left w:val="none" w:sz="0" w:space="0" w:color="auto"/>
            <w:bottom w:val="none" w:sz="0" w:space="0" w:color="auto"/>
            <w:right w:val="none" w:sz="0" w:space="0" w:color="auto"/>
          </w:divBdr>
        </w:div>
        <w:div w:id="1131707001">
          <w:marLeft w:val="0"/>
          <w:marRight w:val="0"/>
          <w:marTop w:val="0"/>
          <w:marBottom w:val="0"/>
          <w:divBdr>
            <w:top w:val="none" w:sz="0" w:space="0" w:color="auto"/>
            <w:left w:val="single" w:sz="18" w:space="31" w:color="41464B"/>
            <w:bottom w:val="none" w:sz="0" w:space="0" w:color="auto"/>
            <w:right w:val="none" w:sz="0" w:space="0" w:color="auto"/>
          </w:divBdr>
        </w:div>
        <w:div w:id="1190752147">
          <w:marLeft w:val="0"/>
          <w:marRight w:val="0"/>
          <w:marTop w:val="0"/>
          <w:marBottom w:val="0"/>
          <w:divBdr>
            <w:top w:val="none" w:sz="0" w:space="0" w:color="auto"/>
            <w:left w:val="none" w:sz="0" w:space="0" w:color="auto"/>
            <w:bottom w:val="none" w:sz="0" w:space="0" w:color="auto"/>
            <w:right w:val="none" w:sz="0" w:space="0" w:color="auto"/>
          </w:divBdr>
        </w:div>
        <w:div w:id="1450272443">
          <w:marLeft w:val="0"/>
          <w:marRight w:val="0"/>
          <w:marTop w:val="0"/>
          <w:marBottom w:val="0"/>
          <w:divBdr>
            <w:top w:val="none" w:sz="0" w:space="0" w:color="auto"/>
            <w:left w:val="single" w:sz="18" w:space="31" w:color="41464B"/>
            <w:bottom w:val="none" w:sz="0" w:space="0" w:color="auto"/>
            <w:right w:val="none" w:sz="0" w:space="0" w:color="auto"/>
          </w:divBdr>
        </w:div>
        <w:div w:id="1579091888">
          <w:marLeft w:val="0"/>
          <w:marRight w:val="0"/>
          <w:marTop w:val="0"/>
          <w:marBottom w:val="0"/>
          <w:divBdr>
            <w:top w:val="none" w:sz="0" w:space="0" w:color="auto"/>
            <w:left w:val="single" w:sz="18" w:space="31" w:color="41464B"/>
            <w:bottom w:val="none" w:sz="0" w:space="0" w:color="auto"/>
            <w:right w:val="none" w:sz="0" w:space="0" w:color="auto"/>
          </w:divBdr>
        </w:div>
        <w:div w:id="1650666753">
          <w:marLeft w:val="0"/>
          <w:marRight w:val="0"/>
          <w:marTop w:val="0"/>
          <w:marBottom w:val="0"/>
          <w:divBdr>
            <w:top w:val="none" w:sz="0" w:space="0" w:color="auto"/>
            <w:left w:val="single" w:sz="18" w:space="31" w:color="41464B"/>
            <w:bottom w:val="none" w:sz="0" w:space="0" w:color="auto"/>
            <w:right w:val="none" w:sz="0" w:space="0" w:color="auto"/>
          </w:divBdr>
        </w:div>
        <w:div w:id="1704397770">
          <w:marLeft w:val="0"/>
          <w:marRight w:val="0"/>
          <w:marTop w:val="0"/>
          <w:marBottom w:val="0"/>
          <w:divBdr>
            <w:top w:val="none" w:sz="0" w:space="0" w:color="auto"/>
            <w:left w:val="single" w:sz="18" w:space="31" w:color="41464B"/>
            <w:bottom w:val="none" w:sz="0" w:space="0" w:color="auto"/>
            <w:right w:val="none" w:sz="0" w:space="0" w:color="auto"/>
          </w:divBdr>
        </w:div>
        <w:div w:id="1796752454">
          <w:marLeft w:val="0"/>
          <w:marRight w:val="0"/>
          <w:marTop w:val="0"/>
          <w:marBottom w:val="0"/>
          <w:divBdr>
            <w:top w:val="none" w:sz="0" w:space="0" w:color="auto"/>
            <w:left w:val="single" w:sz="18" w:space="31" w:color="41464B"/>
            <w:bottom w:val="none" w:sz="0" w:space="0" w:color="auto"/>
            <w:right w:val="none" w:sz="0" w:space="0" w:color="auto"/>
          </w:divBdr>
        </w:div>
        <w:div w:id="1829710676">
          <w:marLeft w:val="0"/>
          <w:marRight w:val="0"/>
          <w:marTop w:val="0"/>
          <w:marBottom w:val="0"/>
          <w:divBdr>
            <w:top w:val="none" w:sz="0" w:space="0" w:color="auto"/>
            <w:left w:val="single" w:sz="18" w:space="31" w:color="41464B"/>
            <w:bottom w:val="none" w:sz="0" w:space="0" w:color="auto"/>
            <w:right w:val="none" w:sz="0" w:space="0" w:color="auto"/>
          </w:divBdr>
        </w:div>
        <w:div w:id="2055612146">
          <w:marLeft w:val="0"/>
          <w:marRight w:val="0"/>
          <w:marTop w:val="0"/>
          <w:marBottom w:val="0"/>
          <w:divBdr>
            <w:top w:val="none" w:sz="0" w:space="0" w:color="auto"/>
            <w:left w:val="single" w:sz="18" w:space="31" w:color="41464B"/>
            <w:bottom w:val="none" w:sz="0" w:space="0" w:color="auto"/>
            <w:right w:val="none" w:sz="0" w:space="0" w:color="auto"/>
          </w:divBdr>
        </w:div>
        <w:div w:id="2119522814">
          <w:marLeft w:val="0"/>
          <w:marRight w:val="0"/>
          <w:marTop w:val="0"/>
          <w:marBottom w:val="0"/>
          <w:divBdr>
            <w:top w:val="none" w:sz="0" w:space="0" w:color="auto"/>
            <w:left w:val="single" w:sz="18" w:space="31" w:color="41464B"/>
            <w:bottom w:val="none" w:sz="0" w:space="0" w:color="auto"/>
            <w:right w:val="none" w:sz="0" w:space="0" w:color="auto"/>
          </w:divBdr>
        </w:div>
      </w:divsChild>
    </w:div>
    <w:div w:id="334383001">
      <w:bodyDiv w:val="1"/>
      <w:marLeft w:val="0"/>
      <w:marRight w:val="0"/>
      <w:marTop w:val="0"/>
      <w:marBottom w:val="0"/>
      <w:divBdr>
        <w:top w:val="none" w:sz="0" w:space="0" w:color="auto"/>
        <w:left w:val="none" w:sz="0" w:space="0" w:color="auto"/>
        <w:bottom w:val="none" w:sz="0" w:space="0" w:color="auto"/>
        <w:right w:val="none" w:sz="0" w:space="0" w:color="auto"/>
      </w:divBdr>
      <w:divsChild>
        <w:div w:id="39282170">
          <w:marLeft w:val="0"/>
          <w:marRight w:val="0"/>
          <w:marTop w:val="0"/>
          <w:marBottom w:val="0"/>
          <w:divBdr>
            <w:top w:val="none" w:sz="0" w:space="0" w:color="auto"/>
            <w:left w:val="single" w:sz="18" w:space="31" w:color="41464B"/>
            <w:bottom w:val="none" w:sz="0" w:space="0" w:color="auto"/>
            <w:right w:val="none" w:sz="0" w:space="0" w:color="auto"/>
          </w:divBdr>
        </w:div>
        <w:div w:id="162934526">
          <w:marLeft w:val="0"/>
          <w:marRight w:val="0"/>
          <w:marTop w:val="0"/>
          <w:marBottom w:val="0"/>
          <w:divBdr>
            <w:top w:val="none" w:sz="0" w:space="0" w:color="auto"/>
            <w:left w:val="single" w:sz="18" w:space="31" w:color="41464B"/>
            <w:bottom w:val="none" w:sz="0" w:space="0" w:color="auto"/>
            <w:right w:val="none" w:sz="0" w:space="0" w:color="auto"/>
          </w:divBdr>
        </w:div>
        <w:div w:id="274869815">
          <w:marLeft w:val="0"/>
          <w:marRight w:val="0"/>
          <w:marTop w:val="0"/>
          <w:marBottom w:val="0"/>
          <w:divBdr>
            <w:top w:val="none" w:sz="0" w:space="0" w:color="auto"/>
            <w:left w:val="single" w:sz="18" w:space="31" w:color="5292F7"/>
            <w:bottom w:val="none" w:sz="0" w:space="0" w:color="auto"/>
            <w:right w:val="none" w:sz="0" w:space="0" w:color="auto"/>
          </w:divBdr>
        </w:div>
        <w:div w:id="283269495">
          <w:marLeft w:val="0"/>
          <w:marRight w:val="0"/>
          <w:marTop w:val="0"/>
          <w:marBottom w:val="0"/>
          <w:divBdr>
            <w:top w:val="none" w:sz="0" w:space="0" w:color="auto"/>
            <w:left w:val="single" w:sz="18" w:space="31" w:color="41464B"/>
            <w:bottom w:val="none" w:sz="0" w:space="0" w:color="auto"/>
            <w:right w:val="none" w:sz="0" w:space="0" w:color="auto"/>
          </w:divBdr>
        </w:div>
        <w:div w:id="319388324">
          <w:marLeft w:val="0"/>
          <w:marRight w:val="0"/>
          <w:marTop w:val="0"/>
          <w:marBottom w:val="0"/>
          <w:divBdr>
            <w:top w:val="none" w:sz="0" w:space="0" w:color="auto"/>
            <w:left w:val="single" w:sz="18" w:space="31" w:color="5292F7"/>
            <w:bottom w:val="none" w:sz="0" w:space="0" w:color="auto"/>
            <w:right w:val="none" w:sz="0" w:space="0" w:color="auto"/>
          </w:divBdr>
        </w:div>
        <w:div w:id="336427641">
          <w:marLeft w:val="0"/>
          <w:marRight w:val="0"/>
          <w:marTop w:val="0"/>
          <w:marBottom w:val="0"/>
          <w:divBdr>
            <w:top w:val="none" w:sz="0" w:space="0" w:color="auto"/>
            <w:left w:val="single" w:sz="18" w:space="31" w:color="41464B"/>
            <w:bottom w:val="none" w:sz="0" w:space="0" w:color="auto"/>
            <w:right w:val="none" w:sz="0" w:space="0" w:color="auto"/>
          </w:divBdr>
        </w:div>
        <w:div w:id="420610740">
          <w:marLeft w:val="0"/>
          <w:marRight w:val="0"/>
          <w:marTop w:val="0"/>
          <w:marBottom w:val="0"/>
          <w:divBdr>
            <w:top w:val="none" w:sz="0" w:space="0" w:color="auto"/>
            <w:left w:val="single" w:sz="18" w:space="31" w:color="41464B"/>
            <w:bottom w:val="none" w:sz="0" w:space="0" w:color="auto"/>
            <w:right w:val="none" w:sz="0" w:space="0" w:color="auto"/>
          </w:divBdr>
        </w:div>
        <w:div w:id="471990410">
          <w:marLeft w:val="0"/>
          <w:marRight w:val="0"/>
          <w:marTop w:val="0"/>
          <w:marBottom w:val="0"/>
          <w:divBdr>
            <w:top w:val="none" w:sz="0" w:space="0" w:color="auto"/>
            <w:left w:val="single" w:sz="18" w:space="31" w:color="5292F7"/>
            <w:bottom w:val="none" w:sz="0" w:space="0" w:color="auto"/>
            <w:right w:val="none" w:sz="0" w:space="0" w:color="auto"/>
          </w:divBdr>
        </w:div>
        <w:div w:id="500856272">
          <w:marLeft w:val="0"/>
          <w:marRight w:val="0"/>
          <w:marTop w:val="0"/>
          <w:marBottom w:val="0"/>
          <w:divBdr>
            <w:top w:val="none" w:sz="0" w:space="0" w:color="auto"/>
            <w:left w:val="single" w:sz="18" w:space="31" w:color="41464B"/>
            <w:bottom w:val="none" w:sz="0" w:space="0" w:color="auto"/>
            <w:right w:val="none" w:sz="0" w:space="0" w:color="auto"/>
          </w:divBdr>
        </w:div>
        <w:div w:id="534267941">
          <w:marLeft w:val="0"/>
          <w:marRight w:val="0"/>
          <w:marTop w:val="0"/>
          <w:marBottom w:val="0"/>
          <w:divBdr>
            <w:top w:val="none" w:sz="0" w:space="0" w:color="auto"/>
            <w:left w:val="single" w:sz="18" w:space="31" w:color="5292F7"/>
            <w:bottom w:val="none" w:sz="0" w:space="0" w:color="auto"/>
            <w:right w:val="none" w:sz="0" w:space="0" w:color="auto"/>
          </w:divBdr>
        </w:div>
        <w:div w:id="564726673">
          <w:marLeft w:val="0"/>
          <w:marRight w:val="0"/>
          <w:marTop w:val="0"/>
          <w:marBottom w:val="0"/>
          <w:divBdr>
            <w:top w:val="none" w:sz="0" w:space="0" w:color="auto"/>
            <w:left w:val="single" w:sz="18" w:space="31" w:color="5292F7"/>
            <w:bottom w:val="none" w:sz="0" w:space="0" w:color="auto"/>
            <w:right w:val="none" w:sz="0" w:space="0" w:color="auto"/>
          </w:divBdr>
        </w:div>
        <w:div w:id="575364817">
          <w:marLeft w:val="0"/>
          <w:marRight w:val="0"/>
          <w:marTop w:val="0"/>
          <w:marBottom w:val="0"/>
          <w:divBdr>
            <w:top w:val="none" w:sz="0" w:space="0" w:color="auto"/>
            <w:left w:val="single" w:sz="18" w:space="31" w:color="41464B"/>
            <w:bottom w:val="none" w:sz="0" w:space="0" w:color="auto"/>
            <w:right w:val="none" w:sz="0" w:space="0" w:color="auto"/>
          </w:divBdr>
        </w:div>
        <w:div w:id="603193455">
          <w:marLeft w:val="0"/>
          <w:marRight w:val="0"/>
          <w:marTop w:val="0"/>
          <w:marBottom w:val="0"/>
          <w:divBdr>
            <w:top w:val="none" w:sz="0" w:space="0" w:color="auto"/>
            <w:left w:val="single" w:sz="18" w:space="31" w:color="41464B"/>
            <w:bottom w:val="none" w:sz="0" w:space="0" w:color="auto"/>
            <w:right w:val="none" w:sz="0" w:space="0" w:color="auto"/>
          </w:divBdr>
        </w:div>
        <w:div w:id="619652512">
          <w:marLeft w:val="0"/>
          <w:marRight w:val="0"/>
          <w:marTop w:val="0"/>
          <w:marBottom w:val="0"/>
          <w:divBdr>
            <w:top w:val="none" w:sz="0" w:space="0" w:color="auto"/>
            <w:left w:val="single" w:sz="18" w:space="31" w:color="41464B"/>
            <w:bottom w:val="none" w:sz="0" w:space="0" w:color="auto"/>
            <w:right w:val="none" w:sz="0" w:space="0" w:color="auto"/>
          </w:divBdr>
        </w:div>
        <w:div w:id="637956431">
          <w:marLeft w:val="0"/>
          <w:marRight w:val="0"/>
          <w:marTop w:val="0"/>
          <w:marBottom w:val="0"/>
          <w:divBdr>
            <w:top w:val="none" w:sz="0" w:space="0" w:color="auto"/>
            <w:left w:val="single" w:sz="18" w:space="31" w:color="41464B"/>
            <w:bottom w:val="none" w:sz="0" w:space="0" w:color="auto"/>
            <w:right w:val="none" w:sz="0" w:space="0" w:color="auto"/>
          </w:divBdr>
        </w:div>
        <w:div w:id="685641961">
          <w:marLeft w:val="0"/>
          <w:marRight w:val="0"/>
          <w:marTop w:val="0"/>
          <w:marBottom w:val="0"/>
          <w:divBdr>
            <w:top w:val="none" w:sz="0" w:space="0" w:color="auto"/>
            <w:left w:val="single" w:sz="18" w:space="31" w:color="41464B"/>
            <w:bottom w:val="none" w:sz="0" w:space="0" w:color="auto"/>
            <w:right w:val="none" w:sz="0" w:space="0" w:color="auto"/>
          </w:divBdr>
        </w:div>
        <w:div w:id="695278096">
          <w:marLeft w:val="0"/>
          <w:marRight w:val="0"/>
          <w:marTop w:val="0"/>
          <w:marBottom w:val="0"/>
          <w:divBdr>
            <w:top w:val="none" w:sz="0" w:space="0" w:color="auto"/>
            <w:left w:val="single" w:sz="18" w:space="31" w:color="41464B"/>
            <w:bottom w:val="none" w:sz="0" w:space="0" w:color="auto"/>
            <w:right w:val="none" w:sz="0" w:space="0" w:color="auto"/>
          </w:divBdr>
        </w:div>
        <w:div w:id="938097555">
          <w:marLeft w:val="0"/>
          <w:marRight w:val="0"/>
          <w:marTop w:val="0"/>
          <w:marBottom w:val="0"/>
          <w:divBdr>
            <w:top w:val="none" w:sz="0" w:space="0" w:color="auto"/>
            <w:left w:val="single" w:sz="18" w:space="31" w:color="41464B"/>
            <w:bottom w:val="none" w:sz="0" w:space="0" w:color="auto"/>
            <w:right w:val="none" w:sz="0" w:space="0" w:color="auto"/>
          </w:divBdr>
        </w:div>
        <w:div w:id="1019430363">
          <w:marLeft w:val="0"/>
          <w:marRight w:val="0"/>
          <w:marTop w:val="0"/>
          <w:marBottom w:val="0"/>
          <w:divBdr>
            <w:top w:val="none" w:sz="0" w:space="0" w:color="auto"/>
            <w:left w:val="single" w:sz="18" w:space="31" w:color="41464B"/>
            <w:bottom w:val="none" w:sz="0" w:space="0" w:color="auto"/>
            <w:right w:val="none" w:sz="0" w:space="0" w:color="auto"/>
          </w:divBdr>
        </w:div>
        <w:div w:id="1036589480">
          <w:marLeft w:val="0"/>
          <w:marRight w:val="0"/>
          <w:marTop w:val="0"/>
          <w:marBottom w:val="0"/>
          <w:divBdr>
            <w:top w:val="none" w:sz="0" w:space="0" w:color="auto"/>
            <w:left w:val="none" w:sz="0" w:space="0" w:color="auto"/>
            <w:bottom w:val="none" w:sz="0" w:space="0" w:color="auto"/>
            <w:right w:val="none" w:sz="0" w:space="0" w:color="auto"/>
          </w:divBdr>
        </w:div>
        <w:div w:id="1041441755">
          <w:marLeft w:val="0"/>
          <w:marRight w:val="0"/>
          <w:marTop w:val="0"/>
          <w:marBottom w:val="0"/>
          <w:divBdr>
            <w:top w:val="none" w:sz="0" w:space="0" w:color="auto"/>
            <w:left w:val="single" w:sz="18" w:space="31" w:color="41464B"/>
            <w:bottom w:val="none" w:sz="0" w:space="0" w:color="auto"/>
            <w:right w:val="none" w:sz="0" w:space="0" w:color="auto"/>
          </w:divBdr>
        </w:div>
        <w:div w:id="1124539717">
          <w:marLeft w:val="0"/>
          <w:marRight w:val="0"/>
          <w:marTop w:val="0"/>
          <w:marBottom w:val="0"/>
          <w:divBdr>
            <w:top w:val="none" w:sz="0" w:space="0" w:color="auto"/>
            <w:left w:val="single" w:sz="18" w:space="31" w:color="5292F7"/>
            <w:bottom w:val="none" w:sz="0" w:space="0" w:color="auto"/>
            <w:right w:val="none" w:sz="0" w:space="0" w:color="auto"/>
          </w:divBdr>
        </w:div>
        <w:div w:id="1152982562">
          <w:marLeft w:val="0"/>
          <w:marRight w:val="0"/>
          <w:marTop w:val="0"/>
          <w:marBottom w:val="0"/>
          <w:divBdr>
            <w:top w:val="none" w:sz="0" w:space="0" w:color="auto"/>
            <w:left w:val="single" w:sz="18" w:space="31" w:color="5292F7"/>
            <w:bottom w:val="none" w:sz="0" w:space="0" w:color="auto"/>
            <w:right w:val="none" w:sz="0" w:space="0" w:color="auto"/>
          </w:divBdr>
        </w:div>
        <w:div w:id="1160998163">
          <w:marLeft w:val="0"/>
          <w:marRight w:val="0"/>
          <w:marTop w:val="0"/>
          <w:marBottom w:val="0"/>
          <w:divBdr>
            <w:top w:val="none" w:sz="0" w:space="0" w:color="auto"/>
            <w:left w:val="single" w:sz="18" w:space="31" w:color="41464B"/>
            <w:bottom w:val="none" w:sz="0" w:space="0" w:color="auto"/>
            <w:right w:val="none" w:sz="0" w:space="0" w:color="auto"/>
          </w:divBdr>
        </w:div>
        <w:div w:id="1178471285">
          <w:marLeft w:val="0"/>
          <w:marRight w:val="0"/>
          <w:marTop w:val="0"/>
          <w:marBottom w:val="0"/>
          <w:divBdr>
            <w:top w:val="none" w:sz="0" w:space="0" w:color="auto"/>
            <w:left w:val="single" w:sz="18" w:space="31" w:color="41464B"/>
            <w:bottom w:val="none" w:sz="0" w:space="0" w:color="auto"/>
            <w:right w:val="none" w:sz="0" w:space="0" w:color="auto"/>
          </w:divBdr>
        </w:div>
        <w:div w:id="1185631285">
          <w:marLeft w:val="0"/>
          <w:marRight w:val="0"/>
          <w:marTop w:val="0"/>
          <w:marBottom w:val="0"/>
          <w:divBdr>
            <w:top w:val="none" w:sz="0" w:space="0" w:color="auto"/>
            <w:left w:val="single" w:sz="18" w:space="31" w:color="41464B"/>
            <w:bottom w:val="none" w:sz="0" w:space="0" w:color="auto"/>
            <w:right w:val="none" w:sz="0" w:space="0" w:color="auto"/>
          </w:divBdr>
        </w:div>
        <w:div w:id="1196120615">
          <w:marLeft w:val="0"/>
          <w:marRight w:val="0"/>
          <w:marTop w:val="0"/>
          <w:marBottom w:val="0"/>
          <w:divBdr>
            <w:top w:val="none" w:sz="0" w:space="0" w:color="auto"/>
            <w:left w:val="single" w:sz="18" w:space="31" w:color="41464B"/>
            <w:bottom w:val="none" w:sz="0" w:space="0" w:color="auto"/>
            <w:right w:val="none" w:sz="0" w:space="0" w:color="auto"/>
          </w:divBdr>
        </w:div>
        <w:div w:id="1203591558">
          <w:marLeft w:val="0"/>
          <w:marRight w:val="0"/>
          <w:marTop w:val="0"/>
          <w:marBottom w:val="0"/>
          <w:divBdr>
            <w:top w:val="none" w:sz="0" w:space="0" w:color="auto"/>
            <w:left w:val="single" w:sz="18" w:space="31" w:color="41464B"/>
            <w:bottom w:val="none" w:sz="0" w:space="0" w:color="auto"/>
            <w:right w:val="none" w:sz="0" w:space="0" w:color="auto"/>
          </w:divBdr>
        </w:div>
        <w:div w:id="1214581460">
          <w:marLeft w:val="0"/>
          <w:marRight w:val="0"/>
          <w:marTop w:val="0"/>
          <w:marBottom w:val="0"/>
          <w:divBdr>
            <w:top w:val="none" w:sz="0" w:space="0" w:color="auto"/>
            <w:left w:val="single" w:sz="18" w:space="31" w:color="41464B"/>
            <w:bottom w:val="none" w:sz="0" w:space="0" w:color="auto"/>
            <w:right w:val="none" w:sz="0" w:space="0" w:color="auto"/>
          </w:divBdr>
        </w:div>
        <w:div w:id="1259945397">
          <w:marLeft w:val="0"/>
          <w:marRight w:val="0"/>
          <w:marTop w:val="0"/>
          <w:marBottom w:val="0"/>
          <w:divBdr>
            <w:top w:val="none" w:sz="0" w:space="0" w:color="auto"/>
            <w:left w:val="single" w:sz="18" w:space="31" w:color="5292F7"/>
            <w:bottom w:val="none" w:sz="0" w:space="0" w:color="auto"/>
            <w:right w:val="none" w:sz="0" w:space="0" w:color="auto"/>
          </w:divBdr>
        </w:div>
        <w:div w:id="1509098372">
          <w:marLeft w:val="0"/>
          <w:marRight w:val="0"/>
          <w:marTop w:val="0"/>
          <w:marBottom w:val="0"/>
          <w:divBdr>
            <w:top w:val="none" w:sz="0" w:space="0" w:color="auto"/>
            <w:left w:val="single" w:sz="18" w:space="31" w:color="5292F7"/>
            <w:bottom w:val="none" w:sz="0" w:space="0" w:color="auto"/>
            <w:right w:val="none" w:sz="0" w:space="0" w:color="auto"/>
          </w:divBdr>
        </w:div>
        <w:div w:id="1540976534">
          <w:marLeft w:val="0"/>
          <w:marRight w:val="0"/>
          <w:marTop w:val="0"/>
          <w:marBottom w:val="0"/>
          <w:divBdr>
            <w:top w:val="none" w:sz="0" w:space="0" w:color="auto"/>
            <w:left w:val="single" w:sz="18" w:space="31" w:color="41464B"/>
            <w:bottom w:val="none" w:sz="0" w:space="0" w:color="auto"/>
            <w:right w:val="none" w:sz="0" w:space="0" w:color="auto"/>
          </w:divBdr>
        </w:div>
        <w:div w:id="1554003321">
          <w:marLeft w:val="0"/>
          <w:marRight w:val="0"/>
          <w:marTop w:val="0"/>
          <w:marBottom w:val="0"/>
          <w:divBdr>
            <w:top w:val="none" w:sz="0" w:space="0" w:color="auto"/>
            <w:left w:val="single" w:sz="18" w:space="31" w:color="41464B"/>
            <w:bottom w:val="none" w:sz="0" w:space="0" w:color="auto"/>
            <w:right w:val="none" w:sz="0" w:space="0" w:color="auto"/>
          </w:divBdr>
        </w:div>
        <w:div w:id="1803302997">
          <w:marLeft w:val="0"/>
          <w:marRight w:val="0"/>
          <w:marTop w:val="0"/>
          <w:marBottom w:val="0"/>
          <w:divBdr>
            <w:top w:val="none" w:sz="0" w:space="0" w:color="auto"/>
            <w:left w:val="none" w:sz="0" w:space="0" w:color="auto"/>
            <w:bottom w:val="none" w:sz="0" w:space="0" w:color="auto"/>
            <w:right w:val="none" w:sz="0" w:space="0" w:color="auto"/>
          </w:divBdr>
        </w:div>
        <w:div w:id="1821577560">
          <w:marLeft w:val="0"/>
          <w:marRight w:val="0"/>
          <w:marTop w:val="0"/>
          <w:marBottom w:val="0"/>
          <w:divBdr>
            <w:top w:val="none" w:sz="0" w:space="0" w:color="auto"/>
            <w:left w:val="single" w:sz="18" w:space="31" w:color="41464B"/>
            <w:bottom w:val="none" w:sz="0" w:space="0" w:color="auto"/>
            <w:right w:val="none" w:sz="0" w:space="0" w:color="auto"/>
          </w:divBdr>
        </w:div>
        <w:div w:id="1823886307">
          <w:marLeft w:val="0"/>
          <w:marRight w:val="0"/>
          <w:marTop w:val="0"/>
          <w:marBottom w:val="0"/>
          <w:divBdr>
            <w:top w:val="none" w:sz="0" w:space="0" w:color="auto"/>
            <w:left w:val="none" w:sz="0" w:space="0" w:color="auto"/>
            <w:bottom w:val="none" w:sz="0" w:space="0" w:color="auto"/>
            <w:right w:val="none" w:sz="0" w:space="0" w:color="auto"/>
          </w:divBdr>
        </w:div>
        <w:div w:id="1837188119">
          <w:marLeft w:val="0"/>
          <w:marRight w:val="0"/>
          <w:marTop w:val="0"/>
          <w:marBottom w:val="0"/>
          <w:divBdr>
            <w:top w:val="none" w:sz="0" w:space="0" w:color="auto"/>
            <w:left w:val="single" w:sz="18" w:space="31" w:color="41464B"/>
            <w:bottom w:val="none" w:sz="0" w:space="0" w:color="auto"/>
            <w:right w:val="none" w:sz="0" w:space="0" w:color="auto"/>
          </w:divBdr>
        </w:div>
        <w:div w:id="1853102503">
          <w:marLeft w:val="0"/>
          <w:marRight w:val="0"/>
          <w:marTop w:val="0"/>
          <w:marBottom w:val="0"/>
          <w:divBdr>
            <w:top w:val="none" w:sz="0" w:space="0" w:color="auto"/>
            <w:left w:val="single" w:sz="18" w:space="31" w:color="41464B"/>
            <w:bottom w:val="none" w:sz="0" w:space="0" w:color="auto"/>
            <w:right w:val="none" w:sz="0" w:space="0" w:color="auto"/>
          </w:divBdr>
        </w:div>
        <w:div w:id="1898516248">
          <w:marLeft w:val="0"/>
          <w:marRight w:val="0"/>
          <w:marTop w:val="0"/>
          <w:marBottom w:val="0"/>
          <w:divBdr>
            <w:top w:val="none" w:sz="0" w:space="0" w:color="auto"/>
            <w:left w:val="single" w:sz="18" w:space="31" w:color="41464B"/>
            <w:bottom w:val="none" w:sz="0" w:space="0" w:color="auto"/>
            <w:right w:val="none" w:sz="0" w:space="0" w:color="auto"/>
          </w:divBdr>
        </w:div>
        <w:div w:id="2024362169">
          <w:marLeft w:val="0"/>
          <w:marRight w:val="0"/>
          <w:marTop w:val="0"/>
          <w:marBottom w:val="0"/>
          <w:divBdr>
            <w:top w:val="none" w:sz="0" w:space="0" w:color="auto"/>
            <w:left w:val="single" w:sz="18" w:space="31" w:color="41464B"/>
            <w:bottom w:val="none" w:sz="0" w:space="0" w:color="auto"/>
            <w:right w:val="none" w:sz="0" w:space="0" w:color="auto"/>
          </w:divBdr>
        </w:div>
        <w:div w:id="2028604581">
          <w:marLeft w:val="0"/>
          <w:marRight w:val="0"/>
          <w:marTop w:val="0"/>
          <w:marBottom w:val="0"/>
          <w:divBdr>
            <w:top w:val="none" w:sz="0" w:space="0" w:color="auto"/>
            <w:left w:val="single" w:sz="18" w:space="31" w:color="5292F7"/>
            <w:bottom w:val="none" w:sz="0" w:space="0" w:color="auto"/>
            <w:right w:val="none" w:sz="0" w:space="0" w:color="auto"/>
          </w:divBdr>
        </w:div>
        <w:div w:id="2044557025">
          <w:marLeft w:val="0"/>
          <w:marRight w:val="0"/>
          <w:marTop w:val="0"/>
          <w:marBottom w:val="0"/>
          <w:divBdr>
            <w:top w:val="none" w:sz="0" w:space="0" w:color="auto"/>
            <w:left w:val="none" w:sz="0" w:space="0" w:color="auto"/>
            <w:bottom w:val="none" w:sz="0" w:space="0" w:color="auto"/>
            <w:right w:val="none" w:sz="0" w:space="0" w:color="auto"/>
          </w:divBdr>
        </w:div>
        <w:div w:id="2063476017">
          <w:marLeft w:val="0"/>
          <w:marRight w:val="0"/>
          <w:marTop w:val="0"/>
          <w:marBottom w:val="0"/>
          <w:divBdr>
            <w:top w:val="none" w:sz="0" w:space="0" w:color="auto"/>
            <w:left w:val="single" w:sz="18" w:space="31" w:color="41464B"/>
            <w:bottom w:val="none" w:sz="0" w:space="0" w:color="auto"/>
            <w:right w:val="none" w:sz="0" w:space="0" w:color="auto"/>
          </w:divBdr>
        </w:div>
        <w:div w:id="2141217498">
          <w:marLeft w:val="0"/>
          <w:marRight w:val="0"/>
          <w:marTop w:val="0"/>
          <w:marBottom w:val="0"/>
          <w:divBdr>
            <w:top w:val="none" w:sz="0" w:space="0" w:color="auto"/>
            <w:left w:val="none" w:sz="0" w:space="0" w:color="auto"/>
            <w:bottom w:val="none" w:sz="0" w:space="0" w:color="auto"/>
            <w:right w:val="none" w:sz="0" w:space="0" w:color="auto"/>
          </w:divBdr>
        </w:div>
      </w:divsChild>
    </w:div>
    <w:div w:id="343477334">
      <w:bodyDiv w:val="1"/>
      <w:marLeft w:val="0"/>
      <w:marRight w:val="0"/>
      <w:marTop w:val="0"/>
      <w:marBottom w:val="0"/>
      <w:divBdr>
        <w:top w:val="none" w:sz="0" w:space="0" w:color="auto"/>
        <w:left w:val="none" w:sz="0" w:space="0" w:color="auto"/>
        <w:bottom w:val="none" w:sz="0" w:space="0" w:color="auto"/>
        <w:right w:val="none" w:sz="0" w:space="0" w:color="auto"/>
      </w:divBdr>
    </w:div>
    <w:div w:id="376131311">
      <w:bodyDiv w:val="1"/>
      <w:marLeft w:val="0"/>
      <w:marRight w:val="0"/>
      <w:marTop w:val="0"/>
      <w:marBottom w:val="0"/>
      <w:divBdr>
        <w:top w:val="none" w:sz="0" w:space="0" w:color="auto"/>
        <w:left w:val="none" w:sz="0" w:space="0" w:color="auto"/>
        <w:bottom w:val="none" w:sz="0" w:space="0" w:color="auto"/>
        <w:right w:val="none" w:sz="0" w:space="0" w:color="auto"/>
      </w:divBdr>
      <w:divsChild>
        <w:div w:id="203562461">
          <w:marLeft w:val="0"/>
          <w:marRight w:val="0"/>
          <w:marTop w:val="0"/>
          <w:marBottom w:val="0"/>
          <w:divBdr>
            <w:top w:val="none" w:sz="0" w:space="0" w:color="auto"/>
            <w:left w:val="single" w:sz="18" w:space="31" w:color="EC6E79"/>
            <w:bottom w:val="none" w:sz="0" w:space="0" w:color="auto"/>
            <w:right w:val="none" w:sz="0" w:space="0" w:color="auto"/>
          </w:divBdr>
        </w:div>
        <w:div w:id="1111974723">
          <w:marLeft w:val="0"/>
          <w:marRight w:val="0"/>
          <w:marTop w:val="0"/>
          <w:marBottom w:val="0"/>
          <w:divBdr>
            <w:top w:val="none" w:sz="0" w:space="0" w:color="auto"/>
            <w:left w:val="single" w:sz="18" w:space="31" w:color="EC6E79"/>
            <w:bottom w:val="none" w:sz="0" w:space="0" w:color="auto"/>
            <w:right w:val="none" w:sz="0" w:space="0" w:color="auto"/>
          </w:divBdr>
        </w:div>
      </w:divsChild>
    </w:div>
    <w:div w:id="380327982">
      <w:bodyDiv w:val="1"/>
      <w:marLeft w:val="0"/>
      <w:marRight w:val="0"/>
      <w:marTop w:val="0"/>
      <w:marBottom w:val="0"/>
      <w:divBdr>
        <w:top w:val="none" w:sz="0" w:space="0" w:color="auto"/>
        <w:left w:val="none" w:sz="0" w:space="0" w:color="auto"/>
        <w:bottom w:val="none" w:sz="0" w:space="0" w:color="auto"/>
        <w:right w:val="none" w:sz="0" w:space="0" w:color="auto"/>
      </w:divBdr>
    </w:div>
    <w:div w:id="381944436">
      <w:bodyDiv w:val="1"/>
      <w:marLeft w:val="0"/>
      <w:marRight w:val="0"/>
      <w:marTop w:val="0"/>
      <w:marBottom w:val="0"/>
      <w:divBdr>
        <w:top w:val="none" w:sz="0" w:space="0" w:color="auto"/>
        <w:left w:val="none" w:sz="0" w:space="0" w:color="auto"/>
        <w:bottom w:val="none" w:sz="0" w:space="0" w:color="auto"/>
        <w:right w:val="none" w:sz="0" w:space="0" w:color="auto"/>
      </w:divBdr>
      <w:divsChild>
        <w:div w:id="325403333">
          <w:marLeft w:val="0"/>
          <w:marRight w:val="0"/>
          <w:marTop w:val="0"/>
          <w:marBottom w:val="0"/>
          <w:divBdr>
            <w:top w:val="none" w:sz="0" w:space="0" w:color="auto"/>
            <w:left w:val="single" w:sz="18" w:space="31" w:color="EC6E79"/>
            <w:bottom w:val="none" w:sz="0" w:space="0" w:color="auto"/>
            <w:right w:val="none" w:sz="0" w:space="0" w:color="auto"/>
          </w:divBdr>
        </w:div>
        <w:div w:id="729809053">
          <w:marLeft w:val="0"/>
          <w:marRight w:val="0"/>
          <w:marTop w:val="0"/>
          <w:marBottom w:val="0"/>
          <w:divBdr>
            <w:top w:val="none" w:sz="0" w:space="0" w:color="auto"/>
            <w:left w:val="single" w:sz="18" w:space="31" w:color="EC6E79"/>
            <w:bottom w:val="none" w:sz="0" w:space="0" w:color="auto"/>
            <w:right w:val="none" w:sz="0" w:space="0" w:color="auto"/>
          </w:divBdr>
        </w:div>
        <w:div w:id="509760284">
          <w:marLeft w:val="0"/>
          <w:marRight w:val="0"/>
          <w:marTop w:val="0"/>
          <w:marBottom w:val="0"/>
          <w:divBdr>
            <w:top w:val="none" w:sz="0" w:space="0" w:color="auto"/>
            <w:left w:val="single" w:sz="18" w:space="31" w:color="EC6E79"/>
            <w:bottom w:val="none" w:sz="0" w:space="0" w:color="auto"/>
            <w:right w:val="none" w:sz="0" w:space="0" w:color="auto"/>
          </w:divBdr>
        </w:div>
        <w:div w:id="2066444056">
          <w:marLeft w:val="0"/>
          <w:marRight w:val="0"/>
          <w:marTop w:val="0"/>
          <w:marBottom w:val="0"/>
          <w:divBdr>
            <w:top w:val="none" w:sz="0" w:space="0" w:color="auto"/>
            <w:left w:val="single" w:sz="18" w:space="31" w:color="EC6E79"/>
            <w:bottom w:val="none" w:sz="0" w:space="0" w:color="auto"/>
            <w:right w:val="none" w:sz="0" w:space="0" w:color="auto"/>
          </w:divBdr>
        </w:div>
      </w:divsChild>
    </w:div>
    <w:div w:id="482813705">
      <w:bodyDiv w:val="1"/>
      <w:marLeft w:val="0"/>
      <w:marRight w:val="0"/>
      <w:marTop w:val="0"/>
      <w:marBottom w:val="0"/>
      <w:divBdr>
        <w:top w:val="none" w:sz="0" w:space="0" w:color="auto"/>
        <w:left w:val="none" w:sz="0" w:space="0" w:color="auto"/>
        <w:bottom w:val="none" w:sz="0" w:space="0" w:color="auto"/>
        <w:right w:val="none" w:sz="0" w:space="0" w:color="auto"/>
      </w:divBdr>
    </w:div>
    <w:div w:id="488374912">
      <w:bodyDiv w:val="1"/>
      <w:marLeft w:val="0"/>
      <w:marRight w:val="0"/>
      <w:marTop w:val="0"/>
      <w:marBottom w:val="0"/>
      <w:divBdr>
        <w:top w:val="none" w:sz="0" w:space="0" w:color="auto"/>
        <w:left w:val="none" w:sz="0" w:space="0" w:color="auto"/>
        <w:bottom w:val="none" w:sz="0" w:space="0" w:color="auto"/>
        <w:right w:val="none" w:sz="0" w:space="0" w:color="auto"/>
      </w:divBdr>
      <w:divsChild>
        <w:div w:id="134446178">
          <w:marLeft w:val="0"/>
          <w:marRight w:val="0"/>
          <w:marTop w:val="0"/>
          <w:marBottom w:val="0"/>
          <w:divBdr>
            <w:top w:val="none" w:sz="0" w:space="0" w:color="auto"/>
            <w:left w:val="single" w:sz="18" w:space="31" w:color="5292F7"/>
            <w:bottom w:val="none" w:sz="0" w:space="0" w:color="auto"/>
            <w:right w:val="none" w:sz="0" w:space="0" w:color="auto"/>
          </w:divBdr>
        </w:div>
        <w:div w:id="142737698">
          <w:marLeft w:val="0"/>
          <w:marRight w:val="0"/>
          <w:marTop w:val="0"/>
          <w:marBottom w:val="0"/>
          <w:divBdr>
            <w:top w:val="none" w:sz="0" w:space="0" w:color="auto"/>
            <w:left w:val="single" w:sz="18" w:space="31" w:color="5292F7"/>
            <w:bottom w:val="none" w:sz="0" w:space="0" w:color="auto"/>
            <w:right w:val="none" w:sz="0" w:space="0" w:color="auto"/>
          </w:divBdr>
        </w:div>
        <w:div w:id="406610808">
          <w:marLeft w:val="0"/>
          <w:marRight w:val="0"/>
          <w:marTop w:val="0"/>
          <w:marBottom w:val="0"/>
          <w:divBdr>
            <w:top w:val="none" w:sz="0" w:space="0" w:color="auto"/>
            <w:left w:val="single" w:sz="18" w:space="31" w:color="41464B"/>
            <w:bottom w:val="none" w:sz="0" w:space="0" w:color="auto"/>
            <w:right w:val="none" w:sz="0" w:space="0" w:color="auto"/>
          </w:divBdr>
        </w:div>
        <w:div w:id="429282466">
          <w:marLeft w:val="0"/>
          <w:marRight w:val="0"/>
          <w:marTop w:val="0"/>
          <w:marBottom w:val="0"/>
          <w:divBdr>
            <w:top w:val="none" w:sz="0" w:space="0" w:color="auto"/>
            <w:left w:val="single" w:sz="18" w:space="31" w:color="5292F7"/>
            <w:bottom w:val="none" w:sz="0" w:space="0" w:color="auto"/>
            <w:right w:val="none" w:sz="0" w:space="0" w:color="auto"/>
          </w:divBdr>
        </w:div>
        <w:div w:id="721095781">
          <w:marLeft w:val="0"/>
          <w:marRight w:val="0"/>
          <w:marTop w:val="0"/>
          <w:marBottom w:val="0"/>
          <w:divBdr>
            <w:top w:val="none" w:sz="0" w:space="0" w:color="auto"/>
            <w:left w:val="single" w:sz="18" w:space="31" w:color="5292F7"/>
            <w:bottom w:val="none" w:sz="0" w:space="0" w:color="auto"/>
            <w:right w:val="none" w:sz="0" w:space="0" w:color="auto"/>
          </w:divBdr>
        </w:div>
        <w:div w:id="787509013">
          <w:marLeft w:val="0"/>
          <w:marRight w:val="0"/>
          <w:marTop w:val="0"/>
          <w:marBottom w:val="0"/>
          <w:divBdr>
            <w:top w:val="none" w:sz="0" w:space="0" w:color="auto"/>
            <w:left w:val="single" w:sz="18" w:space="31" w:color="5292F7"/>
            <w:bottom w:val="none" w:sz="0" w:space="0" w:color="auto"/>
            <w:right w:val="none" w:sz="0" w:space="0" w:color="auto"/>
          </w:divBdr>
        </w:div>
        <w:div w:id="1753047662">
          <w:marLeft w:val="0"/>
          <w:marRight w:val="0"/>
          <w:marTop w:val="0"/>
          <w:marBottom w:val="0"/>
          <w:divBdr>
            <w:top w:val="none" w:sz="0" w:space="0" w:color="auto"/>
            <w:left w:val="single" w:sz="18" w:space="31" w:color="41464B"/>
            <w:bottom w:val="none" w:sz="0" w:space="0" w:color="auto"/>
            <w:right w:val="none" w:sz="0" w:space="0" w:color="auto"/>
          </w:divBdr>
        </w:div>
        <w:div w:id="1949198677">
          <w:marLeft w:val="0"/>
          <w:marRight w:val="0"/>
          <w:marTop w:val="0"/>
          <w:marBottom w:val="0"/>
          <w:divBdr>
            <w:top w:val="none" w:sz="0" w:space="0" w:color="auto"/>
            <w:left w:val="single" w:sz="18" w:space="31" w:color="41464B"/>
            <w:bottom w:val="none" w:sz="0" w:space="0" w:color="auto"/>
            <w:right w:val="none" w:sz="0" w:space="0" w:color="auto"/>
          </w:divBdr>
        </w:div>
        <w:div w:id="2061902314">
          <w:marLeft w:val="0"/>
          <w:marRight w:val="0"/>
          <w:marTop w:val="0"/>
          <w:marBottom w:val="0"/>
          <w:divBdr>
            <w:top w:val="none" w:sz="0" w:space="0" w:color="auto"/>
            <w:left w:val="single" w:sz="18" w:space="31" w:color="5292F7"/>
            <w:bottom w:val="none" w:sz="0" w:space="0" w:color="auto"/>
            <w:right w:val="none" w:sz="0" w:space="0" w:color="auto"/>
          </w:divBdr>
        </w:div>
      </w:divsChild>
    </w:div>
    <w:div w:id="496847807">
      <w:bodyDiv w:val="1"/>
      <w:marLeft w:val="0"/>
      <w:marRight w:val="0"/>
      <w:marTop w:val="0"/>
      <w:marBottom w:val="0"/>
      <w:divBdr>
        <w:top w:val="none" w:sz="0" w:space="0" w:color="auto"/>
        <w:left w:val="none" w:sz="0" w:space="0" w:color="auto"/>
        <w:bottom w:val="none" w:sz="0" w:space="0" w:color="auto"/>
        <w:right w:val="none" w:sz="0" w:space="0" w:color="auto"/>
      </w:divBdr>
    </w:div>
    <w:div w:id="507254137">
      <w:bodyDiv w:val="1"/>
      <w:marLeft w:val="0"/>
      <w:marRight w:val="0"/>
      <w:marTop w:val="0"/>
      <w:marBottom w:val="0"/>
      <w:divBdr>
        <w:top w:val="none" w:sz="0" w:space="0" w:color="auto"/>
        <w:left w:val="none" w:sz="0" w:space="0" w:color="auto"/>
        <w:bottom w:val="none" w:sz="0" w:space="0" w:color="auto"/>
        <w:right w:val="none" w:sz="0" w:space="0" w:color="auto"/>
      </w:divBdr>
    </w:div>
    <w:div w:id="524833105">
      <w:bodyDiv w:val="1"/>
      <w:marLeft w:val="0"/>
      <w:marRight w:val="0"/>
      <w:marTop w:val="0"/>
      <w:marBottom w:val="0"/>
      <w:divBdr>
        <w:top w:val="none" w:sz="0" w:space="0" w:color="auto"/>
        <w:left w:val="none" w:sz="0" w:space="0" w:color="auto"/>
        <w:bottom w:val="none" w:sz="0" w:space="0" w:color="auto"/>
        <w:right w:val="none" w:sz="0" w:space="0" w:color="auto"/>
      </w:divBdr>
      <w:divsChild>
        <w:div w:id="243144770">
          <w:marLeft w:val="0"/>
          <w:marRight w:val="0"/>
          <w:marTop w:val="0"/>
          <w:marBottom w:val="0"/>
          <w:divBdr>
            <w:top w:val="none" w:sz="0" w:space="0" w:color="auto"/>
            <w:left w:val="single" w:sz="18" w:space="31" w:color="5292F7"/>
            <w:bottom w:val="none" w:sz="0" w:space="0" w:color="auto"/>
            <w:right w:val="none" w:sz="0" w:space="0" w:color="auto"/>
          </w:divBdr>
        </w:div>
        <w:div w:id="587428859">
          <w:marLeft w:val="0"/>
          <w:marRight w:val="0"/>
          <w:marTop w:val="0"/>
          <w:marBottom w:val="0"/>
          <w:divBdr>
            <w:top w:val="none" w:sz="0" w:space="0" w:color="auto"/>
            <w:left w:val="single" w:sz="18" w:space="31" w:color="5292F7"/>
            <w:bottom w:val="none" w:sz="0" w:space="0" w:color="auto"/>
            <w:right w:val="none" w:sz="0" w:space="0" w:color="auto"/>
          </w:divBdr>
        </w:div>
        <w:div w:id="867446116">
          <w:marLeft w:val="0"/>
          <w:marRight w:val="0"/>
          <w:marTop w:val="0"/>
          <w:marBottom w:val="0"/>
          <w:divBdr>
            <w:top w:val="none" w:sz="0" w:space="0" w:color="auto"/>
            <w:left w:val="single" w:sz="18" w:space="31" w:color="5292F7"/>
            <w:bottom w:val="none" w:sz="0" w:space="0" w:color="auto"/>
            <w:right w:val="none" w:sz="0" w:space="0" w:color="auto"/>
          </w:divBdr>
        </w:div>
        <w:div w:id="1641350247">
          <w:marLeft w:val="0"/>
          <w:marRight w:val="0"/>
          <w:marTop w:val="0"/>
          <w:marBottom w:val="0"/>
          <w:divBdr>
            <w:top w:val="none" w:sz="0" w:space="0" w:color="auto"/>
            <w:left w:val="single" w:sz="18" w:space="31" w:color="5292F7"/>
            <w:bottom w:val="none" w:sz="0" w:space="0" w:color="auto"/>
            <w:right w:val="none" w:sz="0" w:space="0" w:color="auto"/>
          </w:divBdr>
        </w:div>
        <w:div w:id="1990596377">
          <w:marLeft w:val="0"/>
          <w:marRight w:val="0"/>
          <w:marTop w:val="0"/>
          <w:marBottom w:val="0"/>
          <w:divBdr>
            <w:top w:val="none" w:sz="0" w:space="0" w:color="auto"/>
            <w:left w:val="none" w:sz="0" w:space="0" w:color="auto"/>
            <w:bottom w:val="none" w:sz="0" w:space="0" w:color="auto"/>
            <w:right w:val="none" w:sz="0" w:space="0" w:color="auto"/>
          </w:divBdr>
        </w:div>
      </w:divsChild>
    </w:div>
    <w:div w:id="552278486">
      <w:bodyDiv w:val="1"/>
      <w:marLeft w:val="0"/>
      <w:marRight w:val="0"/>
      <w:marTop w:val="0"/>
      <w:marBottom w:val="0"/>
      <w:divBdr>
        <w:top w:val="none" w:sz="0" w:space="0" w:color="auto"/>
        <w:left w:val="none" w:sz="0" w:space="0" w:color="auto"/>
        <w:bottom w:val="none" w:sz="0" w:space="0" w:color="auto"/>
        <w:right w:val="none" w:sz="0" w:space="0" w:color="auto"/>
      </w:divBdr>
      <w:divsChild>
        <w:div w:id="149520302">
          <w:marLeft w:val="0"/>
          <w:marRight w:val="0"/>
          <w:marTop w:val="0"/>
          <w:marBottom w:val="0"/>
          <w:divBdr>
            <w:top w:val="none" w:sz="0" w:space="0" w:color="auto"/>
            <w:left w:val="single" w:sz="18" w:space="31" w:color="41464B"/>
            <w:bottom w:val="none" w:sz="0" w:space="0" w:color="auto"/>
            <w:right w:val="none" w:sz="0" w:space="0" w:color="auto"/>
          </w:divBdr>
        </w:div>
        <w:div w:id="1669551995">
          <w:marLeft w:val="0"/>
          <w:marRight w:val="0"/>
          <w:marTop w:val="0"/>
          <w:marBottom w:val="0"/>
          <w:divBdr>
            <w:top w:val="none" w:sz="0" w:space="0" w:color="auto"/>
            <w:left w:val="single" w:sz="18" w:space="31" w:color="41464B"/>
            <w:bottom w:val="none" w:sz="0" w:space="0" w:color="auto"/>
            <w:right w:val="none" w:sz="0" w:space="0" w:color="auto"/>
          </w:divBdr>
        </w:div>
      </w:divsChild>
    </w:div>
    <w:div w:id="560335557">
      <w:bodyDiv w:val="1"/>
      <w:marLeft w:val="0"/>
      <w:marRight w:val="0"/>
      <w:marTop w:val="0"/>
      <w:marBottom w:val="0"/>
      <w:divBdr>
        <w:top w:val="none" w:sz="0" w:space="0" w:color="auto"/>
        <w:left w:val="none" w:sz="0" w:space="0" w:color="auto"/>
        <w:bottom w:val="none" w:sz="0" w:space="0" w:color="auto"/>
        <w:right w:val="none" w:sz="0" w:space="0" w:color="auto"/>
      </w:divBdr>
      <w:divsChild>
        <w:div w:id="231089941">
          <w:marLeft w:val="0"/>
          <w:marRight w:val="0"/>
          <w:marTop w:val="0"/>
          <w:marBottom w:val="0"/>
          <w:divBdr>
            <w:top w:val="none" w:sz="0" w:space="0" w:color="auto"/>
            <w:left w:val="single" w:sz="18" w:space="31" w:color="EC6E79"/>
            <w:bottom w:val="none" w:sz="0" w:space="0" w:color="auto"/>
            <w:right w:val="none" w:sz="0" w:space="0" w:color="auto"/>
          </w:divBdr>
        </w:div>
        <w:div w:id="1631932522">
          <w:marLeft w:val="0"/>
          <w:marRight w:val="0"/>
          <w:marTop w:val="0"/>
          <w:marBottom w:val="0"/>
          <w:divBdr>
            <w:top w:val="none" w:sz="0" w:space="0" w:color="auto"/>
            <w:left w:val="single" w:sz="18" w:space="31" w:color="EC6E79"/>
            <w:bottom w:val="none" w:sz="0" w:space="0" w:color="auto"/>
            <w:right w:val="none" w:sz="0" w:space="0" w:color="auto"/>
          </w:divBdr>
        </w:div>
      </w:divsChild>
    </w:div>
    <w:div w:id="561521606">
      <w:bodyDiv w:val="1"/>
      <w:marLeft w:val="0"/>
      <w:marRight w:val="0"/>
      <w:marTop w:val="0"/>
      <w:marBottom w:val="0"/>
      <w:divBdr>
        <w:top w:val="none" w:sz="0" w:space="0" w:color="auto"/>
        <w:left w:val="none" w:sz="0" w:space="0" w:color="auto"/>
        <w:bottom w:val="none" w:sz="0" w:space="0" w:color="auto"/>
        <w:right w:val="none" w:sz="0" w:space="0" w:color="auto"/>
      </w:divBdr>
    </w:div>
    <w:div w:id="566308285">
      <w:bodyDiv w:val="1"/>
      <w:marLeft w:val="0"/>
      <w:marRight w:val="0"/>
      <w:marTop w:val="0"/>
      <w:marBottom w:val="0"/>
      <w:divBdr>
        <w:top w:val="none" w:sz="0" w:space="0" w:color="auto"/>
        <w:left w:val="none" w:sz="0" w:space="0" w:color="auto"/>
        <w:bottom w:val="none" w:sz="0" w:space="0" w:color="auto"/>
        <w:right w:val="none" w:sz="0" w:space="0" w:color="auto"/>
      </w:divBdr>
      <w:divsChild>
        <w:div w:id="9919635">
          <w:marLeft w:val="0"/>
          <w:marRight w:val="0"/>
          <w:marTop w:val="0"/>
          <w:marBottom w:val="0"/>
          <w:divBdr>
            <w:top w:val="none" w:sz="0" w:space="0" w:color="auto"/>
            <w:left w:val="single" w:sz="18" w:space="31" w:color="41464B"/>
            <w:bottom w:val="none" w:sz="0" w:space="0" w:color="auto"/>
            <w:right w:val="none" w:sz="0" w:space="0" w:color="auto"/>
          </w:divBdr>
        </w:div>
        <w:div w:id="31460668">
          <w:marLeft w:val="0"/>
          <w:marRight w:val="0"/>
          <w:marTop w:val="0"/>
          <w:marBottom w:val="0"/>
          <w:divBdr>
            <w:top w:val="none" w:sz="0" w:space="0" w:color="auto"/>
            <w:left w:val="single" w:sz="18" w:space="31" w:color="41464B"/>
            <w:bottom w:val="none" w:sz="0" w:space="0" w:color="auto"/>
            <w:right w:val="none" w:sz="0" w:space="0" w:color="auto"/>
          </w:divBdr>
        </w:div>
        <w:div w:id="211772706">
          <w:marLeft w:val="0"/>
          <w:marRight w:val="0"/>
          <w:marTop w:val="0"/>
          <w:marBottom w:val="0"/>
          <w:divBdr>
            <w:top w:val="none" w:sz="0" w:space="0" w:color="auto"/>
            <w:left w:val="single" w:sz="18" w:space="31" w:color="41464B"/>
            <w:bottom w:val="none" w:sz="0" w:space="0" w:color="auto"/>
            <w:right w:val="none" w:sz="0" w:space="0" w:color="auto"/>
          </w:divBdr>
        </w:div>
        <w:div w:id="361785189">
          <w:marLeft w:val="0"/>
          <w:marRight w:val="0"/>
          <w:marTop w:val="0"/>
          <w:marBottom w:val="0"/>
          <w:divBdr>
            <w:top w:val="none" w:sz="0" w:space="0" w:color="auto"/>
            <w:left w:val="single" w:sz="18" w:space="31" w:color="41464B"/>
            <w:bottom w:val="none" w:sz="0" w:space="0" w:color="auto"/>
            <w:right w:val="none" w:sz="0" w:space="0" w:color="auto"/>
          </w:divBdr>
        </w:div>
        <w:div w:id="408424013">
          <w:marLeft w:val="0"/>
          <w:marRight w:val="0"/>
          <w:marTop w:val="0"/>
          <w:marBottom w:val="0"/>
          <w:divBdr>
            <w:top w:val="none" w:sz="0" w:space="0" w:color="auto"/>
            <w:left w:val="single" w:sz="18" w:space="31" w:color="41464B"/>
            <w:bottom w:val="none" w:sz="0" w:space="0" w:color="auto"/>
            <w:right w:val="none" w:sz="0" w:space="0" w:color="auto"/>
          </w:divBdr>
        </w:div>
        <w:div w:id="471295106">
          <w:marLeft w:val="0"/>
          <w:marRight w:val="0"/>
          <w:marTop w:val="0"/>
          <w:marBottom w:val="0"/>
          <w:divBdr>
            <w:top w:val="none" w:sz="0" w:space="0" w:color="auto"/>
            <w:left w:val="single" w:sz="18" w:space="31" w:color="41464B"/>
            <w:bottom w:val="none" w:sz="0" w:space="0" w:color="auto"/>
            <w:right w:val="none" w:sz="0" w:space="0" w:color="auto"/>
          </w:divBdr>
        </w:div>
        <w:div w:id="582761532">
          <w:marLeft w:val="0"/>
          <w:marRight w:val="0"/>
          <w:marTop w:val="0"/>
          <w:marBottom w:val="0"/>
          <w:divBdr>
            <w:top w:val="none" w:sz="0" w:space="0" w:color="auto"/>
            <w:left w:val="single" w:sz="18" w:space="31" w:color="41464B"/>
            <w:bottom w:val="none" w:sz="0" w:space="0" w:color="auto"/>
            <w:right w:val="none" w:sz="0" w:space="0" w:color="auto"/>
          </w:divBdr>
        </w:div>
        <w:div w:id="604464408">
          <w:marLeft w:val="0"/>
          <w:marRight w:val="0"/>
          <w:marTop w:val="0"/>
          <w:marBottom w:val="0"/>
          <w:divBdr>
            <w:top w:val="none" w:sz="0" w:space="0" w:color="auto"/>
            <w:left w:val="single" w:sz="18" w:space="31" w:color="41464B"/>
            <w:bottom w:val="none" w:sz="0" w:space="0" w:color="auto"/>
            <w:right w:val="none" w:sz="0" w:space="0" w:color="auto"/>
          </w:divBdr>
        </w:div>
        <w:div w:id="784272602">
          <w:marLeft w:val="0"/>
          <w:marRight w:val="0"/>
          <w:marTop w:val="0"/>
          <w:marBottom w:val="0"/>
          <w:divBdr>
            <w:top w:val="none" w:sz="0" w:space="0" w:color="auto"/>
            <w:left w:val="single" w:sz="18" w:space="31" w:color="41464B"/>
            <w:bottom w:val="none" w:sz="0" w:space="0" w:color="auto"/>
            <w:right w:val="none" w:sz="0" w:space="0" w:color="auto"/>
          </w:divBdr>
        </w:div>
        <w:div w:id="1362853372">
          <w:marLeft w:val="0"/>
          <w:marRight w:val="0"/>
          <w:marTop w:val="0"/>
          <w:marBottom w:val="0"/>
          <w:divBdr>
            <w:top w:val="none" w:sz="0" w:space="0" w:color="auto"/>
            <w:left w:val="single" w:sz="18" w:space="31" w:color="41464B"/>
            <w:bottom w:val="none" w:sz="0" w:space="0" w:color="auto"/>
            <w:right w:val="none" w:sz="0" w:space="0" w:color="auto"/>
          </w:divBdr>
        </w:div>
        <w:div w:id="1627657354">
          <w:marLeft w:val="0"/>
          <w:marRight w:val="0"/>
          <w:marTop w:val="0"/>
          <w:marBottom w:val="0"/>
          <w:divBdr>
            <w:top w:val="none" w:sz="0" w:space="0" w:color="auto"/>
            <w:left w:val="single" w:sz="18" w:space="31" w:color="41464B"/>
            <w:bottom w:val="none" w:sz="0" w:space="0" w:color="auto"/>
            <w:right w:val="none" w:sz="0" w:space="0" w:color="auto"/>
          </w:divBdr>
        </w:div>
        <w:div w:id="1680887083">
          <w:marLeft w:val="0"/>
          <w:marRight w:val="0"/>
          <w:marTop w:val="0"/>
          <w:marBottom w:val="0"/>
          <w:divBdr>
            <w:top w:val="none" w:sz="0" w:space="0" w:color="auto"/>
            <w:left w:val="single" w:sz="18" w:space="31" w:color="41464B"/>
            <w:bottom w:val="none" w:sz="0" w:space="0" w:color="auto"/>
            <w:right w:val="none" w:sz="0" w:space="0" w:color="auto"/>
          </w:divBdr>
        </w:div>
        <w:div w:id="1746873430">
          <w:marLeft w:val="0"/>
          <w:marRight w:val="0"/>
          <w:marTop w:val="0"/>
          <w:marBottom w:val="0"/>
          <w:divBdr>
            <w:top w:val="none" w:sz="0" w:space="0" w:color="auto"/>
            <w:left w:val="single" w:sz="18" w:space="31" w:color="41464B"/>
            <w:bottom w:val="none" w:sz="0" w:space="0" w:color="auto"/>
            <w:right w:val="none" w:sz="0" w:space="0" w:color="auto"/>
          </w:divBdr>
        </w:div>
        <w:div w:id="1871256308">
          <w:marLeft w:val="0"/>
          <w:marRight w:val="0"/>
          <w:marTop w:val="0"/>
          <w:marBottom w:val="0"/>
          <w:divBdr>
            <w:top w:val="none" w:sz="0" w:space="0" w:color="auto"/>
            <w:left w:val="single" w:sz="18" w:space="31" w:color="41464B"/>
            <w:bottom w:val="none" w:sz="0" w:space="0" w:color="auto"/>
            <w:right w:val="none" w:sz="0" w:space="0" w:color="auto"/>
          </w:divBdr>
        </w:div>
        <w:div w:id="1871265029">
          <w:marLeft w:val="0"/>
          <w:marRight w:val="0"/>
          <w:marTop w:val="0"/>
          <w:marBottom w:val="0"/>
          <w:divBdr>
            <w:top w:val="none" w:sz="0" w:space="0" w:color="auto"/>
            <w:left w:val="single" w:sz="18" w:space="31" w:color="41464B"/>
            <w:bottom w:val="none" w:sz="0" w:space="0" w:color="auto"/>
            <w:right w:val="none" w:sz="0" w:space="0" w:color="auto"/>
          </w:divBdr>
        </w:div>
      </w:divsChild>
    </w:div>
    <w:div w:id="575432872">
      <w:bodyDiv w:val="1"/>
      <w:marLeft w:val="0"/>
      <w:marRight w:val="0"/>
      <w:marTop w:val="0"/>
      <w:marBottom w:val="0"/>
      <w:divBdr>
        <w:top w:val="none" w:sz="0" w:space="0" w:color="auto"/>
        <w:left w:val="none" w:sz="0" w:space="0" w:color="auto"/>
        <w:bottom w:val="none" w:sz="0" w:space="0" w:color="auto"/>
        <w:right w:val="none" w:sz="0" w:space="0" w:color="auto"/>
      </w:divBdr>
      <w:divsChild>
        <w:div w:id="596794873">
          <w:marLeft w:val="0"/>
          <w:marRight w:val="0"/>
          <w:marTop w:val="0"/>
          <w:marBottom w:val="0"/>
          <w:divBdr>
            <w:top w:val="none" w:sz="0" w:space="0" w:color="auto"/>
            <w:left w:val="single" w:sz="18" w:space="31" w:color="41464B"/>
            <w:bottom w:val="none" w:sz="0" w:space="0" w:color="auto"/>
            <w:right w:val="none" w:sz="0" w:space="0" w:color="auto"/>
          </w:divBdr>
        </w:div>
        <w:div w:id="628320277">
          <w:marLeft w:val="0"/>
          <w:marRight w:val="0"/>
          <w:marTop w:val="0"/>
          <w:marBottom w:val="0"/>
          <w:divBdr>
            <w:top w:val="none" w:sz="0" w:space="0" w:color="auto"/>
            <w:left w:val="single" w:sz="18" w:space="31" w:color="41464B"/>
            <w:bottom w:val="none" w:sz="0" w:space="0" w:color="auto"/>
            <w:right w:val="none" w:sz="0" w:space="0" w:color="auto"/>
          </w:divBdr>
        </w:div>
        <w:div w:id="756560377">
          <w:marLeft w:val="0"/>
          <w:marRight w:val="0"/>
          <w:marTop w:val="0"/>
          <w:marBottom w:val="0"/>
          <w:divBdr>
            <w:top w:val="none" w:sz="0" w:space="0" w:color="auto"/>
            <w:left w:val="single" w:sz="18" w:space="31" w:color="41464B"/>
            <w:bottom w:val="none" w:sz="0" w:space="0" w:color="auto"/>
            <w:right w:val="none" w:sz="0" w:space="0" w:color="auto"/>
          </w:divBdr>
        </w:div>
      </w:divsChild>
    </w:div>
    <w:div w:id="578245934">
      <w:bodyDiv w:val="1"/>
      <w:marLeft w:val="0"/>
      <w:marRight w:val="0"/>
      <w:marTop w:val="0"/>
      <w:marBottom w:val="0"/>
      <w:divBdr>
        <w:top w:val="none" w:sz="0" w:space="0" w:color="auto"/>
        <w:left w:val="none" w:sz="0" w:space="0" w:color="auto"/>
        <w:bottom w:val="none" w:sz="0" w:space="0" w:color="auto"/>
        <w:right w:val="none" w:sz="0" w:space="0" w:color="auto"/>
      </w:divBdr>
      <w:divsChild>
        <w:div w:id="1627154892">
          <w:marLeft w:val="0"/>
          <w:marRight w:val="0"/>
          <w:marTop w:val="0"/>
          <w:marBottom w:val="0"/>
          <w:divBdr>
            <w:top w:val="none" w:sz="0" w:space="0" w:color="auto"/>
            <w:left w:val="single" w:sz="18" w:space="31" w:color="EC6E79"/>
            <w:bottom w:val="none" w:sz="0" w:space="0" w:color="auto"/>
            <w:right w:val="none" w:sz="0" w:space="0" w:color="auto"/>
          </w:divBdr>
        </w:div>
        <w:div w:id="1476217074">
          <w:marLeft w:val="0"/>
          <w:marRight w:val="0"/>
          <w:marTop w:val="0"/>
          <w:marBottom w:val="0"/>
          <w:divBdr>
            <w:top w:val="none" w:sz="0" w:space="0" w:color="auto"/>
            <w:left w:val="single" w:sz="18" w:space="31" w:color="EC6E79"/>
            <w:bottom w:val="none" w:sz="0" w:space="0" w:color="auto"/>
            <w:right w:val="none" w:sz="0" w:space="0" w:color="auto"/>
          </w:divBdr>
        </w:div>
        <w:div w:id="2076969741">
          <w:marLeft w:val="0"/>
          <w:marRight w:val="0"/>
          <w:marTop w:val="0"/>
          <w:marBottom w:val="0"/>
          <w:divBdr>
            <w:top w:val="none" w:sz="0" w:space="0" w:color="auto"/>
            <w:left w:val="single" w:sz="18" w:space="31" w:color="EC6E79"/>
            <w:bottom w:val="none" w:sz="0" w:space="0" w:color="auto"/>
            <w:right w:val="none" w:sz="0" w:space="0" w:color="auto"/>
          </w:divBdr>
        </w:div>
        <w:div w:id="213545999">
          <w:marLeft w:val="0"/>
          <w:marRight w:val="0"/>
          <w:marTop w:val="0"/>
          <w:marBottom w:val="0"/>
          <w:divBdr>
            <w:top w:val="none" w:sz="0" w:space="0" w:color="auto"/>
            <w:left w:val="single" w:sz="18" w:space="31" w:color="EC6E79"/>
            <w:bottom w:val="none" w:sz="0" w:space="0" w:color="auto"/>
            <w:right w:val="none" w:sz="0" w:space="0" w:color="auto"/>
          </w:divBdr>
        </w:div>
        <w:div w:id="296840199">
          <w:marLeft w:val="0"/>
          <w:marRight w:val="0"/>
          <w:marTop w:val="0"/>
          <w:marBottom w:val="0"/>
          <w:divBdr>
            <w:top w:val="none" w:sz="0" w:space="0" w:color="auto"/>
            <w:left w:val="single" w:sz="18" w:space="31" w:color="EC6E79"/>
            <w:bottom w:val="none" w:sz="0" w:space="0" w:color="auto"/>
            <w:right w:val="none" w:sz="0" w:space="0" w:color="auto"/>
          </w:divBdr>
        </w:div>
        <w:div w:id="2129664824">
          <w:marLeft w:val="0"/>
          <w:marRight w:val="0"/>
          <w:marTop w:val="0"/>
          <w:marBottom w:val="0"/>
          <w:divBdr>
            <w:top w:val="none" w:sz="0" w:space="0" w:color="auto"/>
            <w:left w:val="single" w:sz="18" w:space="31" w:color="EC6E79"/>
            <w:bottom w:val="none" w:sz="0" w:space="0" w:color="auto"/>
            <w:right w:val="none" w:sz="0" w:space="0" w:color="auto"/>
          </w:divBdr>
        </w:div>
        <w:div w:id="1319772873">
          <w:marLeft w:val="0"/>
          <w:marRight w:val="0"/>
          <w:marTop w:val="0"/>
          <w:marBottom w:val="0"/>
          <w:divBdr>
            <w:top w:val="none" w:sz="0" w:space="0" w:color="auto"/>
            <w:left w:val="none" w:sz="0" w:space="0" w:color="auto"/>
            <w:bottom w:val="none" w:sz="0" w:space="0" w:color="auto"/>
            <w:right w:val="none" w:sz="0" w:space="0" w:color="auto"/>
          </w:divBdr>
        </w:div>
        <w:div w:id="337197541">
          <w:marLeft w:val="0"/>
          <w:marRight w:val="0"/>
          <w:marTop w:val="0"/>
          <w:marBottom w:val="0"/>
          <w:divBdr>
            <w:top w:val="none" w:sz="0" w:space="0" w:color="auto"/>
            <w:left w:val="single" w:sz="18" w:space="31" w:color="EC6E79"/>
            <w:bottom w:val="none" w:sz="0" w:space="0" w:color="auto"/>
            <w:right w:val="none" w:sz="0" w:space="0" w:color="auto"/>
          </w:divBdr>
        </w:div>
      </w:divsChild>
    </w:div>
    <w:div w:id="601644059">
      <w:bodyDiv w:val="1"/>
      <w:marLeft w:val="0"/>
      <w:marRight w:val="0"/>
      <w:marTop w:val="0"/>
      <w:marBottom w:val="0"/>
      <w:divBdr>
        <w:top w:val="none" w:sz="0" w:space="0" w:color="auto"/>
        <w:left w:val="none" w:sz="0" w:space="0" w:color="auto"/>
        <w:bottom w:val="none" w:sz="0" w:space="0" w:color="auto"/>
        <w:right w:val="none" w:sz="0" w:space="0" w:color="auto"/>
      </w:divBdr>
    </w:div>
    <w:div w:id="611134825">
      <w:bodyDiv w:val="1"/>
      <w:marLeft w:val="0"/>
      <w:marRight w:val="0"/>
      <w:marTop w:val="0"/>
      <w:marBottom w:val="0"/>
      <w:divBdr>
        <w:top w:val="none" w:sz="0" w:space="0" w:color="auto"/>
        <w:left w:val="none" w:sz="0" w:space="0" w:color="auto"/>
        <w:bottom w:val="none" w:sz="0" w:space="0" w:color="auto"/>
        <w:right w:val="none" w:sz="0" w:space="0" w:color="auto"/>
      </w:divBdr>
      <w:divsChild>
        <w:div w:id="37125001">
          <w:marLeft w:val="0"/>
          <w:marRight w:val="0"/>
          <w:marTop w:val="0"/>
          <w:marBottom w:val="0"/>
          <w:divBdr>
            <w:top w:val="none" w:sz="0" w:space="0" w:color="auto"/>
            <w:left w:val="single" w:sz="18" w:space="31" w:color="41464B"/>
            <w:bottom w:val="none" w:sz="0" w:space="0" w:color="auto"/>
            <w:right w:val="none" w:sz="0" w:space="0" w:color="auto"/>
          </w:divBdr>
        </w:div>
        <w:div w:id="925459962">
          <w:marLeft w:val="0"/>
          <w:marRight w:val="0"/>
          <w:marTop w:val="0"/>
          <w:marBottom w:val="0"/>
          <w:divBdr>
            <w:top w:val="none" w:sz="0" w:space="0" w:color="auto"/>
            <w:left w:val="single" w:sz="18" w:space="31" w:color="41464B"/>
            <w:bottom w:val="none" w:sz="0" w:space="0" w:color="auto"/>
            <w:right w:val="none" w:sz="0" w:space="0" w:color="auto"/>
          </w:divBdr>
        </w:div>
        <w:div w:id="15158275">
          <w:marLeft w:val="0"/>
          <w:marRight w:val="0"/>
          <w:marTop w:val="0"/>
          <w:marBottom w:val="0"/>
          <w:divBdr>
            <w:top w:val="none" w:sz="0" w:space="0" w:color="auto"/>
            <w:left w:val="single" w:sz="18" w:space="31" w:color="41464B"/>
            <w:bottom w:val="none" w:sz="0" w:space="0" w:color="auto"/>
            <w:right w:val="none" w:sz="0" w:space="0" w:color="auto"/>
          </w:divBdr>
        </w:div>
        <w:div w:id="1406494420">
          <w:marLeft w:val="0"/>
          <w:marRight w:val="0"/>
          <w:marTop w:val="0"/>
          <w:marBottom w:val="0"/>
          <w:divBdr>
            <w:top w:val="none" w:sz="0" w:space="0" w:color="auto"/>
            <w:left w:val="single" w:sz="18" w:space="31" w:color="41464B"/>
            <w:bottom w:val="none" w:sz="0" w:space="0" w:color="auto"/>
            <w:right w:val="none" w:sz="0" w:space="0" w:color="auto"/>
          </w:divBdr>
        </w:div>
        <w:div w:id="1821119728">
          <w:marLeft w:val="0"/>
          <w:marRight w:val="0"/>
          <w:marTop w:val="0"/>
          <w:marBottom w:val="0"/>
          <w:divBdr>
            <w:top w:val="none" w:sz="0" w:space="0" w:color="auto"/>
            <w:left w:val="single" w:sz="18" w:space="31" w:color="41464B"/>
            <w:bottom w:val="none" w:sz="0" w:space="0" w:color="auto"/>
            <w:right w:val="none" w:sz="0" w:space="0" w:color="auto"/>
          </w:divBdr>
        </w:div>
        <w:div w:id="2135125803">
          <w:marLeft w:val="0"/>
          <w:marRight w:val="0"/>
          <w:marTop w:val="0"/>
          <w:marBottom w:val="0"/>
          <w:divBdr>
            <w:top w:val="none" w:sz="0" w:space="0" w:color="auto"/>
            <w:left w:val="single" w:sz="18" w:space="31" w:color="41464B"/>
            <w:bottom w:val="none" w:sz="0" w:space="0" w:color="auto"/>
            <w:right w:val="none" w:sz="0" w:space="0" w:color="auto"/>
          </w:divBdr>
        </w:div>
        <w:div w:id="2145655574">
          <w:marLeft w:val="0"/>
          <w:marRight w:val="0"/>
          <w:marTop w:val="0"/>
          <w:marBottom w:val="0"/>
          <w:divBdr>
            <w:top w:val="none" w:sz="0" w:space="0" w:color="auto"/>
            <w:left w:val="single" w:sz="18" w:space="31" w:color="41464B"/>
            <w:bottom w:val="none" w:sz="0" w:space="0" w:color="auto"/>
            <w:right w:val="none" w:sz="0" w:space="0" w:color="auto"/>
          </w:divBdr>
        </w:div>
      </w:divsChild>
    </w:div>
    <w:div w:id="636496388">
      <w:bodyDiv w:val="1"/>
      <w:marLeft w:val="0"/>
      <w:marRight w:val="0"/>
      <w:marTop w:val="0"/>
      <w:marBottom w:val="0"/>
      <w:divBdr>
        <w:top w:val="none" w:sz="0" w:space="0" w:color="auto"/>
        <w:left w:val="none" w:sz="0" w:space="0" w:color="auto"/>
        <w:bottom w:val="none" w:sz="0" w:space="0" w:color="auto"/>
        <w:right w:val="none" w:sz="0" w:space="0" w:color="auto"/>
      </w:divBdr>
      <w:divsChild>
        <w:div w:id="1972593789">
          <w:marLeft w:val="0"/>
          <w:marRight w:val="0"/>
          <w:marTop w:val="0"/>
          <w:marBottom w:val="0"/>
          <w:divBdr>
            <w:top w:val="none" w:sz="0" w:space="0" w:color="auto"/>
            <w:left w:val="single" w:sz="18" w:space="31" w:color="EC6E79"/>
            <w:bottom w:val="none" w:sz="0" w:space="0" w:color="auto"/>
            <w:right w:val="none" w:sz="0" w:space="0" w:color="auto"/>
          </w:divBdr>
        </w:div>
        <w:div w:id="584917275">
          <w:marLeft w:val="0"/>
          <w:marRight w:val="0"/>
          <w:marTop w:val="0"/>
          <w:marBottom w:val="0"/>
          <w:divBdr>
            <w:top w:val="none" w:sz="0" w:space="0" w:color="auto"/>
            <w:left w:val="single" w:sz="18" w:space="31" w:color="EC6E79"/>
            <w:bottom w:val="none" w:sz="0" w:space="0" w:color="auto"/>
            <w:right w:val="none" w:sz="0" w:space="0" w:color="auto"/>
          </w:divBdr>
        </w:div>
      </w:divsChild>
    </w:div>
    <w:div w:id="638921690">
      <w:bodyDiv w:val="1"/>
      <w:marLeft w:val="0"/>
      <w:marRight w:val="0"/>
      <w:marTop w:val="0"/>
      <w:marBottom w:val="0"/>
      <w:divBdr>
        <w:top w:val="none" w:sz="0" w:space="0" w:color="auto"/>
        <w:left w:val="none" w:sz="0" w:space="0" w:color="auto"/>
        <w:bottom w:val="none" w:sz="0" w:space="0" w:color="auto"/>
        <w:right w:val="none" w:sz="0" w:space="0" w:color="auto"/>
      </w:divBdr>
    </w:div>
    <w:div w:id="645471648">
      <w:bodyDiv w:val="1"/>
      <w:marLeft w:val="0"/>
      <w:marRight w:val="0"/>
      <w:marTop w:val="0"/>
      <w:marBottom w:val="0"/>
      <w:divBdr>
        <w:top w:val="none" w:sz="0" w:space="0" w:color="auto"/>
        <w:left w:val="none" w:sz="0" w:space="0" w:color="auto"/>
        <w:bottom w:val="none" w:sz="0" w:space="0" w:color="auto"/>
        <w:right w:val="none" w:sz="0" w:space="0" w:color="auto"/>
      </w:divBdr>
      <w:divsChild>
        <w:div w:id="1300770922">
          <w:marLeft w:val="0"/>
          <w:marRight w:val="0"/>
          <w:marTop w:val="0"/>
          <w:marBottom w:val="0"/>
          <w:divBdr>
            <w:top w:val="none" w:sz="0" w:space="0" w:color="auto"/>
            <w:left w:val="single" w:sz="18" w:space="31" w:color="5292F7"/>
            <w:bottom w:val="none" w:sz="0" w:space="0" w:color="auto"/>
            <w:right w:val="none" w:sz="0" w:space="0" w:color="auto"/>
          </w:divBdr>
        </w:div>
        <w:div w:id="1397434774">
          <w:marLeft w:val="0"/>
          <w:marRight w:val="0"/>
          <w:marTop w:val="0"/>
          <w:marBottom w:val="0"/>
          <w:divBdr>
            <w:top w:val="none" w:sz="0" w:space="0" w:color="auto"/>
            <w:left w:val="single" w:sz="18" w:space="31" w:color="5292F7"/>
            <w:bottom w:val="none" w:sz="0" w:space="0" w:color="auto"/>
            <w:right w:val="none" w:sz="0" w:space="0" w:color="auto"/>
          </w:divBdr>
        </w:div>
        <w:div w:id="1661470164">
          <w:marLeft w:val="0"/>
          <w:marRight w:val="0"/>
          <w:marTop w:val="0"/>
          <w:marBottom w:val="0"/>
          <w:divBdr>
            <w:top w:val="none" w:sz="0" w:space="0" w:color="auto"/>
            <w:left w:val="single" w:sz="18" w:space="31" w:color="5292F7"/>
            <w:bottom w:val="none" w:sz="0" w:space="0" w:color="auto"/>
            <w:right w:val="none" w:sz="0" w:space="0" w:color="auto"/>
          </w:divBdr>
        </w:div>
        <w:div w:id="1831555854">
          <w:marLeft w:val="0"/>
          <w:marRight w:val="0"/>
          <w:marTop w:val="0"/>
          <w:marBottom w:val="0"/>
          <w:divBdr>
            <w:top w:val="none" w:sz="0" w:space="0" w:color="auto"/>
            <w:left w:val="none" w:sz="0" w:space="0" w:color="auto"/>
            <w:bottom w:val="none" w:sz="0" w:space="0" w:color="auto"/>
            <w:right w:val="none" w:sz="0" w:space="0" w:color="auto"/>
          </w:divBdr>
        </w:div>
        <w:div w:id="1900703741">
          <w:marLeft w:val="0"/>
          <w:marRight w:val="0"/>
          <w:marTop w:val="0"/>
          <w:marBottom w:val="0"/>
          <w:divBdr>
            <w:top w:val="none" w:sz="0" w:space="0" w:color="auto"/>
            <w:left w:val="none" w:sz="0" w:space="0" w:color="auto"/>
            <w:bottom w:val="none" w:sz="0" w:space="0" w:color="auto"/>
            <w:right w:val="none" w:sz="0" w:space="0" w:color="auto"/>
          </w:divBdr>
        </w:div>
      </w:divsChild>
    </w:div>
    <w:div w:id="651983028">
      <w:bodyDiv w:val="1"/>
      <w:marLeft w:val="0"/>
      <w:marRight w:val="0"/>
      <w:marTop w:val="0"/>
      <w:marBottom w:val="0"/>
      <w:divBdr>
        <w:top w:val="none" w:sz="0" w:space="0" w:color="auto"/>
        <w:left w:val="none" w:sz="0" w:space="0" w:color="auto"/>
        <w:bottom w:val="none" w:sz="0" w:space="0" w:color="auto"/>
        <w:right w:val="none" w:sz="0" w:space="0" w:color="auto"/>
      </w:divBdr>
      <w:divsChild>
        <w:div w:id="603421327">
          <w:marLeft w:val="0"/>
          <w:marRight w:val="0"/>
          <w:marTop w:val="0"/>
          <w:marBottom w:val="0"/>
          <w:divBdr>
            <w:top w:val="none" w:sz="0" w:space="0" w:color="auto"/>
            <w:left w:val="single" w:sz="18" w:space="31" w:color="EC6E79"/>
            <w:bottom w:val="none" w:sz="0" w:space="0" w:color="auto"/>
            <w:right w:val="none" w:sz="0" w:space="0" w:color="auto"/>
          </w:divBdr>
        </w:div>
        <w:div w:id="1632978950">
          <w:marLeft w:val="0"/>
          <w:marRight w:val="0"/>
          <w:marTop w:val="0"/>
          <w:marBottom w:val="0"/>
          <w:divBdr>
            <w:top w:val="none" w:sz="0" w:space="0" w:color="auto"/>
            <w:left w:val="single" w:sz="18" w:space="31" w:color="EC6E79"/>
            <w:bottom w:val="none" w:sz="0" w:space="0" w:color="auto"/>
            <w:right w:val="none" w:sz="0" w:space="0" w:color="auto"/>
          </w:divBdr>
        </w:div>
        <w:div w:id="917402163">
          <w:marLeft w:val="0"/>
          <w:marRight w:val="0"/>
          <w:marTop w:val="0"/>
          <w:marBottom w:val="0"/>
          <w:divBdr>
            <w:top w:val="none" w:sz="0" w:space="0" w:color="auto"/>
            <w:left w:val="single" w:sz="18" w:space="31" w:color="EC6E79"/>
            <w:bottom w:val="none" w:sz="0" w:space="0" w:color="auto"/>
            <w:right w:val="none" w:sz="0" w:space="0" w:color="auto"/>
          </w:divBdr>
        </w:div>
      </w:divsChild>
    </w:div>
    <w:div w:id="662196841">
      <w:bodyDiv w:val="1"/>
      <w:marLeft w:val="0"/>
      <w:marRight w:val="0"/>
      <w:marTop w:val="0"/>
      <w:marBottom w:val="0"/>
      <w:divBdr>
        <w:top w:val="none" w:sz="0" w:space="0" w:color="auto"/>
        <w:left w:val="none" w:sz="0" w:space="0" w:color="auto"/>
        <w:bottom w:val="none" w:sz="0" w:space="0" w:color="auto"/>
        <w:right w:val="none" w:sz="0" w:space="0" w:color="auto"/>
      </w:divBdr>
    </w:div>
    <w:div w:id="664626527">
      <w:bodyDiv w:val="1"/>
      <w:marLeft w:val="0"/>
      <w:marRight w:val="0"/>
      <w:marTop w:val="0"/>
      <w:marBottom w:val="0"/>
      <w:divBdr>
        <w:top w:val="none" w:sz="0" w:space="0" w:color="auto"/>
        <w:left w:val="none" w:sz="0" w:space="0" w:color="auto"/>
        <w:bottom w:val="none" w:sz="0" w:space="0" w:color="auto"/>
        <w:right w:val="none" w:sz="0" w:space="0" w:color="auto"/>
      </w:divBdr>
      <w:divsChild>
        <w:div w:id="130487553">
          <w:marLeft w:val="0"/>
          <w:marRight w:val="0"/>
          <w:marTop w:val="0"/>
          <w:marBottom w:val="0"/>
          <w:divBdr>
            <w:top w:val="none" w:sz="0" w:space="0" w:color="auto"/>
            <w:left w:val="single" w:sz="18" w:space="31" w:color="5292F7"/>
            <w:bottom w:val="none" w:sz="0" w:space="0" w:color="auto"/>
            <w:right w:val="none" w:sz="0" w:space="0" w:color="auto"/>
          </w:divBdr>
        </w:div>
        <w:div w:id="397635787">
          <w:marLeft w:val="0"/>
          <w:marRight w:val="0"/>
          <w:marTop w:val="0"/>
          <w:marBottom w:val="0"/>
          <w:divBdr>
            <w:top w:val="none" w:sz="0" w:space="0" w:color="auto"/>
            <w:left w:val="single" w:sz="18" w:space="31" w:color="5292F7"/>
            <w:bottom w:val="none" w:sz="0" w:space="0" w:color="auto"/>
            <w:right w:val="none" w:sz="0" w:space="0" w:color="auto"/>
          </w:divBdr>
        </w:div>
        <w:div w:id="1231840653">
          <w:marLeft w:val="0"/>
          <w:marRight w:val="0"/>
          <w:marTop w:val="0"/>
          <w:marBottom w:val="0"/>
          <w:divBdr>
            <w:top w:val="none" w:sz="0" w:space="0" w:color="auto"/>
            <w:left w:val="none" w:sz="0" w:space="0" w:color="auto"/>
            <w:bottom w:val="none" w:sz="0" w:space="0" w:color="auto"/>
            <w:right w:val="none" w:sz="0" w:space="0" w:color="auto"/>
          </w:divBdr>
        </w:div>
        <w:div w:id="1374499232">
          <w:marLeft w:val="0"/>
          <w:marRight w:val="0"/>
          <w:marTop w:val="0"/>
          <w:marBottom w:val="0"/>
          <w:divBdr>
            <w:top w:val="none" w:sz="0" w:space="0" w:color="auto"/>
            <w:left w:val="none" w:sz="0" w:space="0" w:color="auto"/>
            <w:bottom w:val="none" w:sz="0" w:space="0" w:color="auto"/>
            <w:right w:val="none" w:sz="0" w:space="0" w:color="auto"/>
          </w:divBdr>
        </w:div>
        <w:div w:id="1631280392">
          <w:marLeft w:val="0"/>
          <w:marRight w:val="0"/>
          <w:marTop w:val="0"/>
          <w:marBottom w:val="0"/>
          <w:divBdr>
            <w:top w:val="none" w:sz="0" w:space="0" w:color="auto"/>
            <w:left w:val="single" w:sz="18" w:space="31" w:color="5292F7"/>
            <w:bottom w:val="none" w:sz="0" w:space="0" w:color="auto"/>
            <w:right w:val="none" w:sz="0" w:space="0" w:color="auto"/>
          </w:divBdr>
        </w:div>
        <w:div w:id="1793817488">
          <w:marLeft w:val="0"/>
          <w:marRight w:val="0"/>
          <w:marTop w:val="0"/>
          <w:marBottom w:val="0"/>
          <w:divBdr>
            <w:top w:val="none" w:sz="0" w:space="0" w:color="auto"/>
            <w:left w:val="single" w:sz="18" w:space="31" w:color="5292F7"/>
            <w:bottom w:val="none" w:sz="0" w:space="0" w:color="auto"/>
            <w:right w:val="none" w:sz="0" w:space="0" w:color="auto"/>
          </w:divBdr>
        </w:div>
        <w:div w:id="2033146802">
          <w:marLeft w:val="0"/>
          <w:marRight w:val="0"/>
          <w:marTop w:val="0"/>
          <w:marBottom w:val="0"/>
          <w:divBdr>
            <w:top w:val="none" w:sz="0" w:space="0" w:color="auto"/>
            <w:left w:val="none" w:sz="0" w:space="0" w:color="auto"/>
            <w:bottom w:val="none" w:sz="0" w:space="0" w:color="auto"/>
            <w:right w:val="none" w:sz="0" w:space="0" w:color="auto"/>
          </w:divBdr>
        </w:div>
      </w:divsChild>
    </w:div>
    <w:div w:id="682437923">
      <w:bodyDiv w:val="1"/>
      <w:marLeft w:val="0"/>
      <w:marRight w:val="0"/>
      <w:marTop w:val="0"/>
      <w:marBottom w:val="0"/>
      <w:divBdr>
        <w:top w:val="none" w:sz="0" w:space="0" w:color="auto"/>
        <w:left w:val="none" w:sz="0" w:space="0" w:color="auto"/>
        <w:bottom w:val="none" w:sz="0" w:space="0" w:color="auto"/>
        <w:right w:val="none" w:sz="0" w:space="0" w:color="auto"/>
      </w:divBdr>
      <w:divsChild>
        <w:div w:id="555507458">
          <w:marLeft w:val="0"/>
          <w:marRight w:val="0"/>
          <w:marTop w:val="0"/>
          <w:marBottom w:val="0"/>
          <w:divBdr>
            <w:top w:val="none" w:sz="0" w:space="0" w:color="auto"/>
            <w:left w:val="single" w:sz="18" w:space="31" w:color="EC6E79"/>
            <w:bottom w:val="none" w:sz="0" w:space="0" w:color="auto"/>
            <w:right w:val="none" w:sz="0" w:space="0" w:color="auto"/>
          </w:divBdr>
        </w:div>
        <w:div w:id="1837375784">
          <w:marLeft w:val="0"/>
          <w:marRight w:val="0"/>
          <w:marTop w:val="0"/>
          <w:marBottom w:val="0"/>
          <w:divBdr>
            <w:top w:val="none" w:sz="0" w:space="0" w:color="auto"/>
            <w:left w:val="single" w:sz="18" w:space="31" w:color="EC6E79"/>
            <w:bottom w:val="none" w:sz="0" w:space="0" w:color="auto"/>
            <w:right w:val="none" w:sz="0" w:space="0" w:color="auto"/>
          </w:divBdr>
        </w:div>
        <w:div w:id="471290689">
          <w:marLeft w:val="0"/>
          <w:marRight w:val="0"/>
          <w:marTop w:val="0"/>
          <w:marBottom w:val="0"/>
          <w:divBdr>
            <w:top w:val="none" w:sz="0" w:space="0" w:color="auto"/>
            <w:left w:val="none" w:sz="0" w:space="0" w:color="auto"/>
            <w:bottom w:val="none" w:sz="0" w:space="0" w:color="auto"/>
            <w:right w:val="none" w:sz="0" w:space="0" w:color="auto"/>
          </w:divBdr>
        </w:div>
        <w:div w:id="346031275">
          <w:marLeft w:val="0"/>
          <w:marRight w:val="0"/>
          <w:marTop w:val="0"/>
          <w:marBottom w:val="0"/>
          <w:divBdr>
            <w:top w:val="none" w:sz="0" w:space="0" w:color="auto"/>
            <w:left w:val="single" w:sz="18" w:space="31" w:color="EC6E79"/>
            <w:bottom w:val="none" w:sz="0" w:space="0" w:color="auto"/>
            <w:right w:val="none" w:sz="0" w:space="0" w:color="auto"/>
          </w:divBdr>
        </w:div>
        <w:div w:id="447312101">
          <w:marLeft w:val="0"/>
          <w:marRight w:val="0"/>
          <w:marTop w:val="0"/>
          <w:marBottom w:val="0"/>
          <w:divBdr>
            <w:top w:val="none" w:sz="0" w:space="0" w:color="auto"/>
            <w:left w:val="single" w:sz="18" w:space="31" w:color="EC6E79"/>
            <w:bottom w:val="none" w:sz="0" w:space="0" w:color="auto"/>
            <w:right w:val="none" w:sz="0" w:space="0" w:color="auto"/>
          </w:divBdr>
        </w:div>
      </w:divsChild>
    </w:div>
    <w:div w:id="684864231">
      <w:bodyDiv w:val="1"/>
      <w:marLeft w:val="0"/>
      <w:marRight w:val="0"/>
      <w:marTop w:val="0"/>
      <w:marBottom w:val="0"/>
      <w:divBdr>
        <w:top w:val="none" w:sz="0" w:space="0" w:color="auto"/>
        <w:left w:val="none" w:sz="0" w:space="0" w:color="auto"/>
        <w:bottom w:val="none" w:sz="0" w:space="0" w:color="auto"/>
        <w:right w:val="none" w:sz="0" w:space="0" w:color="auto"/>
      </w:divBdr>
      <w:divsChild>
        <w:div w:id="579751406">
          <w:marLeft w:val="0"/>
          <w:marRight w:val="0"/>
          <w:marTop w:val="0"/>
          <w:marBottom w:val="0"/>
          <w:divBdr>
            <w:top w:val="none" w:sz="0" w:space="0" w:color="auto"/>
            <w:left w:val="none" w:sz="0" w:space="0" w:color="auto"/>
            <w:bottom w:val="none" w:sz="0" w:space="0" w:color="auto"/>
            <w:right w:val="none" w:sz="0" w:space="0" w:color="auto"/>
          </w:divBdr>
        </w:div>
        <w:div w:id="1012532222">
          <w:marLeft w:val="0"/>
          <w:marRight w:val="0"/>
          <w:marTop w:val="0"/>
          <w:marBottom w:val="0"/>
          <w:divBdr>
            <w:top w:val="none" w:sz="0" w:space="0" w:color="auto"/>
            <w:left w:val="single" w:sz="18" w:space="31" w:color="5292F7"/>
            <w:bottom w:val="none" w:sz="0" w:space="0" w:color="auto"/>
            <w:right w:val="none" w:sz="0" w:space="0" w:color="auto"/>
          </w:divBdr>
        </w:div>
        <w:div w:id="1357463070">
          <w:marLeft w:val="0"/>
          <w:marRight w:val="0"/>
          <w:marTop w:val="0"/>
          <w:marBottom w:val="0"/>
          <w:divBdr>
            <w:top w:val="none" w:sz="0" w:space="0" w:color="auto"/>
            <w:left w:val="single" w:sz="18" w:space="31" w:color="5292F7"/>
            <w:bottom w:val="none" w:sz="0" w:space="0" w:color="auto"/>
            <w:right w:val="none" w:sz="0" w:space="0" w:color="auto"/>
          </w:divBdr>
        </w:div>
      </w:divsChild>
    </w:div>
    <w:div w:id="686444050">
      <w:bodyDiv w:val="1"/>
      <w:marLeft w:val="0"/>
      <w:marRight w:val="0"/>
      <w:marTop w:val="0"/>
      <w:marBottom w:val="0"/>
      <w:divBdr>
        <w:top w:val="none" w:sz="0" w:space="0" w:color="auto"/>
        <w:left w:val="none" w:sz="0" w:space="0" w:color="auto"/>
        <w:bottom w:val="none" w:sz="0" w:space="0" w:color="auto"/>
        <w:right w:val="none" w:sz="0" w:space="0" w:color="auto"/>
      </w:divBdr>
      <w:divsChild>
        <w:div w:id="99688538">
          <w:marLeft w:val="0"/>
          <w:marRight w:val="0"/>
          <w:marTop w:val="0"/>
          <w:marBottom w:val="0"/>
          <w:divBdr>
            <w:top w:val="none" w:sz="0" w:space="0" w:color="auto"/>
            <w:left w:val="none" w:sz="0" w:space="0" w:color="auto"/>
            <w:bottom w:val="none" w:sz="0" w:space="0" w:color="auto"/>
            <w:right w:val="none" w:sz="0" w:space="0" w:color="auto"/>
          </w:divBdr>
        </w:div>
        <w:div w:id="580722007">
          <w:marLeft w:val="0"/>
          <w:marRight w:val="0"/>
          <w:marTop w:val="0"/>
          <w:marBottom w:val="0"/>
          <w:divBdr>
            <w:top w:val="none" w:sz="0" w:space="0" w:color="auto"/>
            <w:left w:val="single" w:sz="18" w:space="31" w:color="5292F7"/>
            <w:bottom w:val="none" w:sz="0" w:space="0" w:color="auto"/>
            <w:right w:val="none" w:sz="0" w:space="0" w:color="auto"/>
          </w:divBdr>
        </w:div>
        <w:div w:id="1555195244">
          <w:marLeft w:val="0"/>
          <w:marRight w:val="0"/>
          <w:marTop w:val="0"/>
          <w:marBottom w:val="0"/>
          <w:divBdr>
            <w:top w:val="none" w:sz="0" w:space="0" w:color="auto"/>
            <w:left w:val="single" w:sz="18" w:space="31" w:color="5292F7"/>
            <w:bottom w:val="none" w:sz="0" w:space="0" w:color="auto"/>
            <w:right w:val="none" w:sz="0" w:space="0" w:color="auto"/>
          </w:divBdr>
        </w:div>
      </w:divsChild>
    </w:div>
    <w:div w:id="699473453">
      <w:bodyDiv w:val="1"/>
      <w:marLeft w:val="0"/>
      <w:marRight w:val="0"/>
      <w:marTop w:val="0"/>
      <w:marBottom w:val="0"/>
      <w:divBdr>
        <w:top w:val="none" w:sz="0" w:space="0" w:color="auto"/>
        <w:left w:val="none" w:sz="0" w:space="0" w:color="auto"/>
        <w:bottom w:val="none" w:sz="0" w:space="0" w:color="auto"/>
        <w:right w:val="none" w:sz="0" w:space="0" w:color="auto"/>
      </w:divBdr>
      <w:divsChild>
        <w:div w:id="568469032">
          <w:marLeft w:val="0"/>
          <w:marRight w:val="0"/>
          <w:marTop w:val="0"/>
          <w:marBottom w:val="0"/>
          <w:divBdr>
            <w:top w:val="none" w:sz="0" w:space="0" w:color="auto"/>
            <w:left w:val="none" w:sz="0" w:space="0" w:color="auto"/>
            <w:bottom w:val="none" w:sz="0" w:space="0" w:color="auto"/>
            <w:right w:val="none" w:sz="0" w:space="0" w:color="auto"/>
          </w:divBdr>
        </w:div>
        <w:div w:id="1347321402">
          <w:marLeft w:val="0"/>
          <w:marRight w:val="0"/>
          <w:marTop w:val="0"/>
          <w:marBottom w:val="0"/>
          <w:divBdr>
            <w:top w:val="none" w:sz="0" w:space="0" w:color="auto"/>
            <w:left w:val="single" w:sz="18" w:space="31" w:color="5292F7"/>
            <w:bottom w:val="none" w:sz="0" w:space="0" w:color="auto"/>
            <w:right w:val="none" w:sz="0" w:space="0" w:color="auto"/>
          </w:divBdr>
        </w:div>
        <w:div w:id="1858500551">
          <w:marLeft w:val="0"/>
          <w:marRight w:val="0"/>
          <w:marTop w:val="0"/>
          <w:marBottom w:val="0"/>
          <w:divBdr>
            <w:top w:val="none" w:sz="0" w:space="0" w:color="auto"/>
            <w:left w:val="single" w:sz="18" w:space="31" w:color="5292F7"/>
            <w:bottom w:val="none" w:sz="0" w:space="0" w:color="auto"/>
            <w:right w:val="none" w:sz="0" w:space="0" w:color="auto"/>
          </w:divBdr>
        </w:div>
      </w:divsChild>
    </w:div>
    <w:div w:id="700743040">
      <w:bodyDiv w:val="1"/>
      <w:marLeft w:val="0"/>
      <w:marRight w:val="0"/>
      <w:marTop w:val="0"/>
      <w:marBottom w:val="0"/>
      <w:divBdr>
        <w:top w:val="none" w:sz="0" w:space="0" w:color="auto"/>
        <w:left w:val="none" w:sz="0" w:space="0" w:color="auto"/>
        <w:bottom w:val="none" w:sz="0" w:space="0" w:color="auto"/>
        <w:right w:val="none" w:sz="0" w:space="0" w:color="auto"/>
      </w:divBdr>
      <w:divsChild>
        <w:div w:id="304898905">
          <w:marLeft w:val="0"/>
          <w:marRight w:val="0"/>
          <w:marTop w:val="0"/>
          <w:marBottom w:val="0"/>
          <w:divBdr>
            <w:top w:val="none" w:sz="0" w:space="0" w:color="auto"/>
            <w:left w:val="single" w:sz="18" w:space="31" w:color="5292F7"/>
            <w:bottom w:val="none" w:sz="0" w:space="0" w:color="auto"/>
            <w:right w:val="none" w:sz="0" w:space="0" w:color="auto"/>
          </w:divBdr>
        </w:div>
        <w:div w:id="817694713">
          <w:marLeft w:val="0"/>
          <w:marRight w:val="0"/>
          <w:marTop w:val="0"/>
          <w:marBottom w:val="0"/>
          <w:divBdr>
            <w:top w:val="none" w:sz="0" w:space="0" w:color="auto"/>
            <w:left w:val="single" w:sz="18" w:space="31" w:color="5292F7"/>
            <w:bottom w:val="none" w:sz="0" w:space="0" w:color="auto"/>
            <w:right w:val="none" w:sz="0" w:space="0" w:color="auto"/>
          </w:divBdr>
        </w:div>
        <w:div w:id="1782844014">
          <w:marLeft w:val="0"/>
          <w:marRight w:val="0"/>
          <w:marTop w:val="0"/>
          <w:marBottom w:val="0"/>
          <w:divBdr>
            <w:top w:val="none" w:sz="0" w:space="0" w:color="auto"/>
            <w:left w:val="single" w:sz="18" w:space="31" w:color="5292F7"/>
            <w:bottom w:val="none" w:sz="0" w:space="0" w:color="auto"/>
            <w:right w:val="none" w:sz="0" w:space="0" w:color="auto"/>
          </w:divBdr>
        </w:div>
        <w:div w:id="1906137764">
          <w:marLeft w:val="0"/>
          <w:marRight w:val="0"/>
          <w:marTop w:val="0"/>
          <w:marBottom w:val="0"/>
          <w:divBdr>
            <w:top w:val="none" w:sz="0" w:space="0" w:color="auto"/>
            <w:left w:val="single" w:sz="18" w:space="31" w:color="5292F7"/>
            <w:bottom w:val="none" w:sz="0" w:space="0" w:color="auto"/>
            <w:right w:val="none" w:sz="0" w:space="0" w:color="auto"/>
          </w:divBdr>
        </w:div>
        <w:div w:id="1952085728">
          <w:marLeft w:val="0"/>
          <w:marRight w:val="0"/>
          <w:marTop w:val="0"/>
          <w:marBottom w:val="0"/>
          <w:divBdr>
            <w:top w:val="none" w:sz="0" w:space="0" w:color="auto"/>
            <w:left w:val="single" w:sz="18" w:space="31" w:color="5292F7"/>
            <w:bottom w:val="none" w:sz="0" w:space="0" w:color="auto"/>
            <w:right w:val="none" w:sz="0" w:space="0" w:color="auto"/>
          </w:divBdr>
        </w:div>
      </w:divsChild>
    </w:div>
    <w:div w:id="775171000">
      <w:bodyDiv w:val="1"/>
      <w:marLeft w:val="0"/>
      <w:marRight w:val="0"/>
      <w:marTop w:val="0"/>
      <w:marBottom w:val="0"/>
      <w:divBdr>
        <w:top w:val="none" w:sz="0" w:space="0" w:color="auto"/>
        <w:left w:val="none" w:sz="0" w:space="0" w:color="auto"/>
        <w:bottom w:val="none" w:sz="0" w:space="0" w:color="auto"/>
        <w:right w:val="none" w:sz="0" w:space="0" w:color="auto"/>
      </w:divBdr>
      <w:divsChild>
        <w:div w:id="23405381">
          <w:marLeft w:val="0"/>
          <w:marRight w:val="0"/>
          <w:marTop w:val="0"/>
          <w:marBottom w:val="0"/>
          <w:divBdr>
            <w:top w:val="none" w:sz="0" w:space="0" w:color="auto"/>
            <w:left w:val="single" w:sz="18" w:space="31" w:color="41464B"/>
            <w:bottom w:val="none" w:sz="0" w:space="0" w:color="auto"/>
            <w:right w:val="none" w:sz="0" w:space="0" w:color="auto"/>
          </w:divBdr>
        </w:div>
        <w:div w:id="178082013">
          <w:marLeft w:val="0"/>
          <w:marRight w:val="0"/>
          <w:marTop w:val="0"/>
          <w:marBottom w:val="0"/>
          <w:divBdr>
            <w:top w:val="none" w:sz="0" w:space="0" w:color="auto"/>
            <w:left w:val="single" w:sz="18" w:space="31" w:color="41464B"/>
            <w:bottom w:val="none" w:sz="0" w:space="0" w:color="auto"/>
            <w:right w:val="none" w:sz="0" w:space="0" w:color="auto"/>
          </w:divBdr>
        </w:div>
        <w:div w:id="245383399">
          <w:marLeft w:val="0"/>
          <w:marRight w:val="0"/>
          <w:marTop w:val="0"/>
          <w:marBottom w:val="0"/>
          <w:divBdr>
            <w:top w:val="none" w:sz="0" w:space="0" w:color="auto"/>
            <w:left w:val="single" w:sz="18" w:space="31" w:color="41464B"/>
            <w:bottom w:val="none" w:sz="0" w:space="0" w:color="auto"/>
            <w:right w:val="none" w:sz="0" w:space="0" w:color="auto"/>
          </w:divBdr>
        </w:div>
        <w:div w:id="400829295">
          <w:marLeft w:val="0"/>
          <w:marRight w:val="0"/>
          <w:marTop w:val="0"/>
          <w:marBottom w:val="0"/>
          <w:divBdr>
            <w:top w:val="none" w:sz="0" w:space="0" w:color="auto"/>
            <w:left w:val="single" w:sz="18" w:space="31" w:color="41464B"/>
            <w:bottom w:val="none" w:sz="0" w:space="0" w:color="auto"/>
            <w:right w:val="none" w:sz="0" w:space="0" w:color="auto"/>
          </w:divBdr>
        </w:div>
        <w:div w:id="538202222">
          <w:marLeft w:val="0"/>
          <w:marRight w:val="0"/>
          <w:marTop w:val="0"/>
          <w:marBottom w:val="0"/>
          <w:divBdr>
            <w:top w:val="none" w:sz="0" w:space="0" w:color="auto"/>
            <w:left w:val="single" w:sz="18" w:space="31" w:color="41464B"/>
            <w:bottom w:val="none" w:sz="0" w:space="0" w:color="auto"/>
            <w:right w:val="none" w:sz="0" w:space="0" w:color="auto"/>
          </w:divBdr>
        </w:div>
        <w:div w:id="646783305">
          <w:marLeft w:val="0"/>
          <w:marRight w:val="0"/>
          <w:marTop w:val="0"/>
          <w:marBottom w:val="0"/>
          <w:divBdr>
            <w:top w:val="none" w:sz="0" w:space="0" w:color="auto"/>
            <w:left w:val="single" w:sz="18" w:space="31" w:color="41464B"/>
            <w:bottom w:val="none" w:sz="0" w:space="0" w:color="auto"/>
            <w:right w:val="none" w:sz="0" w:space="0" w:color="auto"/>
          </w:divBdr>
        </w:div>
        <w:div w:id="854923141">
          <w:marLeft w:val="0"/>
          <w:marRight w:val="0"/>
          <w:marTop w:val="0"/>
          <w:marBottom w:val="0"/>
          <w:divBdr>
            <w:top w:val="none" w:sz="0" w:space="0" w:color="auto"/>
            <w:left w:val="single" w:sz="18" w:space="31" w:color="41464B"/>
            <w:bottom w:val="none" w:sz="0" w:space="0" w:color="auto"/>
            <w:right w:val="none" w:sz="0" w:space="0" w:color="auto"/>
          </w:divBdr>
        </w:div>
        <w:div w:id="1019700021">
          <w:marLeft w:val="0"/>
          <w:marRight w:val="0"/>
          <w:marTop w:val="0"/>
          <w:marBottom w:val="0"/>
          <w:divBdr>
            <w:top w:val="none" w:sz="0" w:space="0" w:color="auto"/>
            <w:left w:val="single" w:sz="18" w:space="31" w:color="41464B"/>
            <w:bottom w:val="none" w:sz="0" w:space="0" w:color="auto"/>
            <w:right w:val="none" w:sz="0" w:space="0" w:color="auto"/>
          </w:divBdr>
        </w:div>
        <w:div w:id="1125584647">
          <w:marLeft w:val="0"/>
          <w:marRight w:val="0"/>
          <w:marTop w:val="0"/>
          <w:marBottom w:val="0"/>
          <w:divBdr>
            <w:top w:val="none" w:sz="0" w:space="0" w:color="auto"/>
            <w:left w:val="single" w:sz="18" w:space="31" w:color="41464B"/>
            <w:bottom w:val="none" w:sz="0" w:space="0" w:color="auto"/>
            <w:right w:val="none" w:sz="0" w:space="0" w:color="auto"/>
          </w:divBdr>
        </w:div>
        <w:div w:id="1128745914">
          <w:marLeft w:val="0"/>
          <w:marRight w:val="0"/>
          <w:marTop w:val="0"/>
          <w:marBottom w:val="0"/>
          <w:divBdr>
            <w:top w:val="none" w:sz="0" w:space="0" w:color="auto"/>
            <w:left w:val="single" w:sz="18" w:space="31" w:color="41464B"/>
            <w:bottom w:val="none" w:sz="0" w:space="0" w:color="auto"/>
            <w:right w:val="none" w:sz="0" w:space="0" w:color="auto"/>
          </w:divBdr>
        </w:div>
        <w:div w:id="1142385729">
          <w:marLeft w:val="0"/>
          <w:marRight w:val="0"/>
          <w:marTop w:val="0"/>
          <w:marBottom w:val="0"/>
          <w:divBdr>
            <w:top w:val="none" w:sz="0" w:space="0" w:color="auto"/>
            <w:left w:val="single" w:sz="18" w:space="31" w:color="41464B"/>
            <w:bottom w:val="none" w:sz="0" w:space="0" w:color="auto"/>
            <w:right w:val="none" w:sz="0" w:space="0" w:color="auto"/>
          </w:divBdr>
        </w:div>
        <w:div w:id="1303197442">
          <w:marLeft w:val="0"/>
          <w:marRight w:val="0"/>
          <w:marTop w:val="0"/>
          <w:marBottom w:val="0"/>
          <w:divBdr>
            <w:top w:val="none" w:sz="0" w:space="0" w:color="auto"/>
            <w:left w:val="single" w:sz="18" w:space="31" w:color="41464B"/>
            <w:bottom w:val="none" w:sz="0" w:space="0" w:color="auto"/>
            <w:right w:val="none" w:sz="0" w:space="0" w:color="auto"/>
          </w:divBdr>
        </w:div>
        <w:div w:id="1516647477">
          <w:marLeft w:val="0"/>
          <w:marRight w:val="0"/>
          <w:marTop w:val="0"/>
          <w:marBottom w:val="0"/>
          <w:divBdr>
            <w:top w:val="none" w:sz="0" w:space="0" w:color="auto"/>
            <w:left w:val="single" w:sz="18" w:space="31" w:color="41464B"/>
            <w:bottom w:val="none" w:sz="0" w:space="0" w:color="auto"/>
            <w:right w:val="none" w:sz="0" w:space="0" w:color="auto"/>
          </w:divBdr>
        </w:div>
        <w:div w:id="1888953756">
          <w:marLeft w:val="0"/>
          <w:marRight w:val="0"/>
          <w:marTop w:val="0"/>
          <w:marBottom w:val="0"/>
          <w:divBdr>
            <w:top w:val="none" w:sz="0" w:space="0" w:color="auto"/>
            <w:left w:val="none" w:sz="0" w:space="0" w:color="auto"/>
            <w:bottom w:val="none" w:sz="0" w:space="0" w:color="auto"/>
            <w:right w:val="none" w:sz="0" w:space="0" w:color="auto"/>
          </w:divBdr>
        </w:div>
        <w:div w:id="1982272157">
          <w:marLeft w:val="0"/>
          <w:marRight w:val="0"/>
          <w:marTop w:val="0"/>
          <w:marBottom w:val="0"/>
          <w:divBdr>
            <w:top w:val="none" w:sz="0" w:space="0" w:color="auto"/>
            <w:left w:val="single" w:sz="18" w:space="31" w:color="41464B"/>
            <w:bottom w:val="none" w:sz="0" w:space="0" w:color="auto"/>
            <w:right w:val="none" w:sz="0" w:space="0" w:color="auto"/>
          </w:divBdr>
        </w:div>
      </w:divsChild>
    </w:div>
    <w:div w:id="792602252">
      <w:bodyDiv w:val="1"/>
      <w:marLeft w:val="0"/>
      <w:marRight w:val="0"/>
      <w:marTop w:val="0"/>
      <w:marBottom w:val="0"/>
      <w:divBdr>
        <w:top w:val="none" w:sz="0" w:space="0" w:color="auto"/>
        <w:left w:val="none" w:sz="0" w:space="0" w:color="auto"/>
        <w:bottom w:val="none" w:sz="0" w:space="0" w:color="auto"/>
        <w:right w:val="none" w:sz="0" w:space="0" w:color="auto"/>
      </w:divBdr>
    </w:div>
    <w:div w:id="823160449">
      <w:bodyDiv w:val="1"/>
      <w:marLeft w:val="0"/>
      <w:marRight w:val="0"/>
      <w:marTop w:val="0"/>
      <w:marBottom w:val="0"/>
      <w:divBdr>
        <w:top w:val="none" w:sz="0" w:space="0" w:color="auto"/>
        <w:left w:val="none" w:sz="0" w:space="0" w:color="auto"/>
        <w:bottom w:val="none" w:sz="0" w:space="0" w:color="auto"/>
        <w:right w:val="none" w:sz="0" w:space="0" w:color="auto"/>
      </w:divBdr>
      <w:divsChild>
        <w:div w:id="586382730">
          <w:marLeft w:val="0"/>
          <w:marRight w:val="0"/>
          <w:marTop w:val="0"/>
          <w:marBottom w:val="0"/>
          <w:divBdr>
            <w:top w:val="none" w:sz="0" w:space="0" w:color="auto"/>
            <w:left w:val="single" w:sz="18" w:space="31" w:color="5292F7"/>
            <w:bottom w:val="none" w:sz="0" w:space="0" w:color="auto"/>
            <w:right w:val="none" w:sz="0" w:space="0" w:color="auto"/>
          </w:divBdr>
        </w:div>
        <w:div w:id="606543398">
          <w:marLeft w:val="0"/>
          <w:marRight w:val="0"/>
          <w:marTop w:val="0"/>
          <w:marBottom w:val="0"/>
          <w:divBdr>
            <w:top w:val="none" w:sz="0" w:space="0" w:color="auto"/>
            <w:left w:val="single" w:sz="18" w:space="31" w:color="5292F7"/>
            <w:bottom w:val="none" w:sz="0" w:space="0" w:color="auto"/>
            <w:right w:val="none" w:sz="0" w:space="0" w:color="auto"/>
          </w:divBdr>
        </w:div>
        <w:div w:id="1060903590">
          <w:marLeft w:val="0"/>
          <w:marRight w:val="0"/>
          <w:marTop w:val="0"/>
          <w:marBottom w:val="0"/>
          <w:divBdr>
            <w:top w:val="none" w:sz="0" w:space="0" w:color="auto"/>
            <w:left w:val="single" w:sz="18" w:space="31" w:color="5292F7"/>
            <w:bottom w:val="none" w:sz="0" w:space="0" w:color="auto"/>
            <w:right w:val="none" w:sz="0" w:space="0" w:color="auto"/>
          </w:divBdr>
        </w:div>
        <w:div w:id="1436435869">
          <w:marLeft w:val="0"/>
          <w:marRight w:val="0"/>
          <w:marTop w:val="0"/>
          <w:marBottom w:val="0"/>
          <w:divBdr>
            <w:top w:val="none" w:sz="0" w:space="0" w:color="auto"/>
            <w:left w:val="single" w:sz="18" w:space="31" w:color="5292F7"/>
            <w:bottom w:val="none" w:sz="0" w:space="0" w:color="auto"/>
            <w:right w:val="none" w:sz="0" w:space="0" w:color="auto"/>
          </w:divBdr>
        </w:div>
        <w:div w:id="1465929167">
          <w:marLeft w:val="0"/>
          <w:marRight w:val="0"/>
          <w:marTop w:val="0"/>
          <w:marBottom w:val="0"/>
          <w:divBdr>
            <w:top w:val="none" w:sz="0" w:space="0" w:color="auto"/>
            <w:left w:val="none" w:sz="0" w:space="0" w:color="auto"/>
            <w:bottom w:val="none" w:sz="0" w:space="0" w:color="auto"/>
            <w:right w:val="none" w:sz="0" w:space="0" w:color="auto"/>
          </w:divBdr>
        </w:div>
      </w:divsChild>
    </w:div>
    <w:div w:id="834152312">
      <w:bodyDiv w:val="1"/>
      <w:marLeft w:val="0"/>
      <w:marRight w:val="0"/>
      <w:marTop w:val="0"/>
      <w:marBottom w:val="0"/>
      <w:divBdr>
        <w:top w:val="none" w:sz="0" w:space="0" w:color="auto"/>
        <w:left w:val="none" w:sz="0" w:space="0" w:color="auto"/>
        <w:bottom w:val="none" w:sz="0" w:space="0" w:color="auto"/>
        <w:right w:val="none" w:sz="0" w:space="0" w:color="auto"/>
      </w:divBdr>
      <w:divsChild>
        <w:div w:id="191962750">
          <w:marLeft w:val="0"/>
          <w:marRight w:val="0"/>
          <w:marTop w:val="0"/>
          <w:marBottom w:val="0"/>
          <w:divBdr>
            <w:top w:val="none" w:sz="0" w:space="0" w:color="auto"/>
            <w:left w:val="none" w:sz="0" w:space="0" w:color="auto"/>
            <w:bottom w:val="none" w:sz="0" w:space="0" w:color="auto"/>
            <w:right w:val="none" w:sz="0" w:space="0" w:color="auto"/>
          </w:divBdr>
        </w:div>
        <w:div w:id="369578530">
          <w:marLeft w:val="0"/>
          <w:marRight w:val="0"/>
          <w:marTop w:val="0"/>
          <w:marBottom w:val="0"/>
          <w:divBdr>
            <w:top w:val="none" w:sz="0" w:space="0" w:color="auto"/>
            <w:left w:val="single" w:sz="18" w:space="31" w:color="5292F7"/>
            <w:bottom w:val="none" w:sz="0" w:space="0" w:color="auto"/>
            <w:right w:val="none" w:sz="0" w:space="0" w:color="auto"/>
          </w:divBdr>
        </w:div>
        <w:div w:id="1608583276">
          <w:marLeft w:val="0"/>
          <w:marRight w:val="0"/>
          <w:marTop w:val="0"/>
          <w:marBottom w:val="0"/>
          <w:divBdr>
            <w:top w:val="none" w:sz="0" w:space="0" w:color="auto"/>
            <w:left w:val="single" w:sz="18" w:space="31" w:color="5292F7"/>
            <w:bottom w:val="none" w:sz="0" w:space="0" w:color="auto"/>
            <w:right w:val="none" w:sz="0" w:space="0" w:color="auto"/>
          </w:divBdr>
        </w:div>
        <w:div w:id="1634868507">
          <w:marLeft w:val="0"/>
          <w:marRight w:val="0"/>
          <w:marTop w:val="0"/>
          <w:marBottom w:val="0"/>
          <w:divBdr>
            <w:top w:val="none" w:sz="0" w:space="0" w:color="auto"/>
            <w:left w:val="none" w:sz="0" w:space="0" w:color="auto"/>
            <w:bottom w:val="none" w:sz="0" w:space="0" w:color="auto"/>
            <w:right w:val="none" w:sz="0" w:space="0" w:color="auto"/>
          </w:divBdr>
        </w:div>
        <w:div w:id="1896351670">
          <w:marLeft w:val="0"/>
          <w:marRight w:val="0"/>
          <w:marTop w:val="0"/>
          <w:marBottom w:val="0"/>
          <w:divBdr>
            <w:top w:val="none" w:sz="0" w:space="0" w:color="auto"/>
            <w:left w:val="single" w:sz="18" w:space="31" w:color="5292F7"/>
            <w:bottom w:val="none" w:sz="0" w:space="0" w:color="auto"/>
            <w:right w:val="none" w:sz="0" w:space="0" w:color="auto"/>
          </w:divBdr>
        </w:div>
      </w:divsChild>
    </w:div>
    <w:div w:id="857160565">
      <w:bodyDiv w:val="1"/>
      <w:marLeft w:val="0"/>
      <w:marRight w:val="0"/>
      <w:marTop w:val="0"/>
      <w:marBottom w:val="0"/>
      <w:divBdr>
        <w:top w:val="none" w:sz="0" w:space="0" w:color="auto"/>
        <w:left w:val="none" w:sz="0" w:space="0" w:color="auto"/>
        <w:bottom w:val="none" w:sz="0" w:space="0" w:color="auto"/>
        <w:right w:val="none" w:sz="0" w:space="0" w:color="auto"/>
      </w:divBdr>
    </w:div>
    <w:div w:id="886336067">
      <w:bodyDiv w:val="1"/>
      <w:marLeft w:val="0"/>
      <w:marRight w:val="0"/>
      <w:marTop w:val="0"/>
      <w:marBottom w:val="0"/>
      <w:divBdr>
        <w:top w:val="none" w:sz="0" w:space="0" w:color="auto"/>
        <w:left w:val="none" w:sz="0" w:space="0" w:color="auto"/>
        <w:bottom w:val="none" w:sz="0" w:space="0" w:color="auto"/>
        <w:right w:val="none" w:sz="0" w:space="0" w:color="auto"/>
      </w:divBdr>
      <w:divsChild>
        <w:div w:id="2042703206">
          <w:marLeft w:val="0"/>
          <w:marRight w:val="0"/>
          <w:marTop w:val="0"/>
          <w:marBottom w:val="0"/>
          <w:divBdr>
            <w:top w:val="none" w:sz="0" w:space="0" w:color="auto"/>
            <w:left w:val="single" w:sz="18" w:space="31" w:color="EC6E79"/>
            <w:bottom w:val="none" w:sz="0" w:space="0" w:color="auto"/>
            <w:right w:val="none" w:sz="0" w:space="0" w:color="auto"/>
          </w:divBdr>
        </w:div>
        <w:div w:id="1092900391">
          <w:marLeft w:val="0"/>
          <w:marRight w:val="0"/>
          <w:marTop w:val="0"/>
          <w:marBottom w:val="0"/>
          <w:divBdr>
            <w:top w:val="none" w:sz="0" w:space="0" w:color="auto"/>
            <w:left w:val="single" w:sz="18" w:space="31" w:color="EC6E79"/>
            <w:bottom w:val="none" w:sz="0" w:space="0" w:color="auto"/>
            <w:right w:val="none" w:sz="0" w:space="0" w:color="auto"/>
          </w:divBdr>
        </w:div>
      </w:divsChild>
    </w:div>
    <w:div w:id="902446352">
      <w:bodyDiv w:val="1"/>
      <w:marLeft w:val="0"/>
      <w:marRight w:val="0"/>
      <w:marTop w:val="0"/>
      <w:marBottom w:val="0"/>
      <w:divBdr>
        <w:top w:val="none" w:sz="0" w:space="0" w:color="auto"/>
        <w:left w:val="none" w:sz="0" w:space="0" w:color="auto"/>
        <w:bottom w:val="none" w:sz="0" w:space="0" w:color="auto"/>
        <w:right w:val="none" w:sz="0" w:space="0" w:color="auto"/>
      </w:divBdr>
      <w:divsChild>
        <w:div w:id="1588423846">
          <w:marLeft w:val="0"/>
          <w:marRight w:val="0"/>
          <w:marTop w:val="0"/>
          <w:marBottom w:val="0"/>
          <w:divBdr>
            <w:top w:val="none" w:sz="0" w:space="0" w:color="auto"/>
            <w:left w:val="single" w:sz="18" w:space="31" w:color="41464B"/>
            <w:bottom w:val="none" w:sz="0" w:space="0" w:color="auto"/>
            <w:right w:val="none" w:sz="0" w:space="0" w:color="auto"/>
          </w:divBdr>
        </w:div>
        <w:div w:id="1313289271">
          <w:marLeft w:val="0"/>
          <w:marRight w:val="0"/>
          <w:marTop w:val="0"/>
          <w:marBottom w:val="0"/>
          <w:divBdr>
            <w:top w:val="none" w:sz="0" w:space="0" w:color="auto"/>
            <w:left w:val="single" w:sz="18" w:space="31" w:color="41464B"/>
            <w:bottom w:val="none" w:sz="0" w:space="0" w:color="auto"/>
            <w:right w:val="none" w:sz="0" w:space="0" w:color="auto"/>
          </w:divBdr>
        </w:div>
      </w:divsChild>
    </w:div>
    <w:div w:id="903489266">
      <w:bodyDiv w:val="1"/>
      <w:marLeft w:val="0"/>
      <w:marRight w:val="0"/>
      <w:marTop w:val="0"/>
      <w:marBottom w:val="0"/>
      <w:divBdr>
        <w:top w:val="none" w:sz="0" w:space="0" w:color="auto"/>
        <w:left w:val="none" w:sz="0" w:space="0" w:color="auto"/>
        <w:bottom w:val="none" w:sz="0" w:space="0" w:color="auto"/>
        <w:right w:val="none" w:sz="0" w:space="0" w:color="auto"/>
      </w:divBdr>
      <w:divsChild>
        <w:div w:id="635795663">
          <w:marLeft w:val="0"/>
          <w:marRight w:val="0"/>
          <w:marTop w:val="0"/>
          <w:marBottom w:val="0"/>
          <w:divBdr>
            <w:top w:val="none" w:sz="0" w:space="0" w:color="auto"/>
            <w:left w:val="single" w:sz="18" w:space="31" w:color="EC6E79"/>
            <w:bottom w:val="none" w:sz="0" w:space="0" w:color="auto"/>
            <w:right w:val="none" w:sz="0" w:space="0" w:color="auto"/>
          </w:divBdr>
        </w:div>
        <w:div w:id="1476026403">
          <w:marLeft w:val="0"/>
          <w:marRight w:val="0"/>
          <w:marTop w:val="0"/>
          <w:marBottom w:val="0"/>
          <w:divBdr>
            <w:top w:val="none" w:sz="0" w:space="0" w:color="auto"/>
            <w:left w:val="single" w:sz="18" w:space="31" w:color="EC6E79"/>
            <w:bottom w:val="none" w:sz="0" w:space="0" w:color="auto"/>
            <w:right w:val="none" w:sz="0" w:space="0" w:color="auto"/>
          </w:divBdr>
        </w:div>
      </w:divsChild>
    </w:div>
    <w:div w:id="909116112">
      <w:bodyDiv w:val="1"/>
      <w:marLeft w:val="0"/>
      <w:marRight w:val="0"/>
      <w:marTop w:val="0"/>
      <w:marBottom w:val="0"/>
      <w:divBdr>
        <w:top w:val="none" w:sz="0" w:space="0" w:color="auto"/>
        <w:left w:val="none" w:sz="0" w:space="0" w:color="auto"/>
        <w:bottom w:val="none" w:sz="0" w:space="0" w:color="auto"/>
        <w:right w:val="none" w:sz="0" w:space="0" w:color="auto"/>
      </w:divBdr>
      <w:divsChild>
        <w:div w:id="116922829">
          <w:marLeft w:val="0"/>
          <w:marRight w:val="0"/>
          <w:marTop w:val="0"/>
          <w:marBottom w:val="0"/>
          <w:divBdr>
            <w:top w:val="none" w:sz="0" w:space="0" w:color="auto"/>
            <w:left w:val="single" w:sz="18" w:space="31" w:color="5292F7"/>
            <w:bottom w:val="none" w:sz="0" w:space="0" w:color="auto"/>
            <w:right w:val="none" w:sz="0" w:space="0" w:color="auto"/>
          </w:divBdr>
        </w:div>
        <w:div w:id="198783441">
          <w:marLeft w:val="0"/>
          <w:marRight w:val="0"/>
          <w:marTop w:val="0"/>
          <w:marBottom w:val="0"/>
          <w:divBdr>
            <w:top w:val="none" w:sz="0" w:space="0" w:color="auto"/>
            <w:left w:val="single" w:sz="18" w:space="31" w:color="5292F7"/>
            <w:bottom w:val="none" w:sz="0" w:space="0" w:color="auto"/>
            <w:right w:val="none" w:sz="0" w:space="0" w:color="auto"/>
          </w:divBdr>
        </w:div>
        <w:div w:id="840698902">
          <w:marLeft w:val="0"/>
          <w:marRight w:val="0"/>
          <w:marTop w:val="0"/>
          <w:marBottom w:val="0"/>
          <w:divBdr>
            <w:top w:val="none" w:sz="0" w:space="0" w:color="auto"/>
            <w:left w:val="single" w:sz="18" w:space="31" w:color="5292F7"/>
            <w:bottom w:val="none" w:sz="0" w:space="0" w:color="auto"/>
            <w:right w:val="none" w:sz="0" w:space="0" w:color="auto"/>
          </w:divBdr>
        </w:div>
        <w:div w:id="1012879002">
          <w:marLeft w:val="0"/>
          <w:marRight w:val="0"/>
          <w:marTop w:val="0"/>
          <w:marBottom w:val="0"/>
          <w:divBdr>
            <w:top w:val="none" w:sz="0" w:space="0" w:color="auto"/>
            <w:left w:val="none" w:sz="0" w:space="0" w:color="auto"/>
            <w:bottom w:val="none" w:sz="0" w:space="0" w:color="auto"/>
            <w:right w:val="none" w:sz="0" w:space="0" w:color="auto"/>
          </w:divBdr>
        </w:div>
        <w:div w:id="1348798268">
          <w:marLeft w:val="0"/>
          <w:marRight w:val="0"/>
          <w:marTop w:val="0"/>
          <w:marBottom w:val="0"/>
          <w:divBdr>
            <w:top w:val="none" w:sz="0" w:space="0" w:color="auto"/>
            <w:left w:val="single" w:sz="18" w:space="31" w:color="5292F7"/>
            <w:bottom w:val="none" w:sz="0" w:space="0" w:color="auto"/>
            <w:right w:val="none" w:sz="0" w:space="0" w:color="auto"/>
          </w:divBdr>
        </w:div>
      </w:divsChild>
    </w:div>
    <w:div w:id="912423928">
      <w:bodyDiv w:val="1"/>
      <w:marLeft w:val="0"/>
      <w:marRight w:val="0"/>
      <w:marTop w:val="0"/>
      <w:marBottom w:val="0"/>
      <w:divBdr>
        <w:top w:val="none" w:sz="0" w:space="0" w:color="auto"/>
        <w:left w:val="none" w:sz="0" w:space="0" w:color="auto"/>
        <w:bottom w:val="none" w:sz="0" w:space="0" w:color="auto"/>
        <w:right w:val="none" w:sz="0" w:space="0" w:color="auto"/>
      </w:divBdr>
      <w:divsChild>
        <w:div w:id="724834321">
          <w:marLeft w:val="0"/>
          <w:marRight w:val="0"/>
          <w:marTop w:val="0"/>
          <w:marBottom w:val="0"/>
          <w:divBdr>
            <w:top w:val="none" w:sz="0" w:space="0" w:color="auto"/>
            <w:left w:val="single" w:sz="18" w:space="31" w:color="EC6E79"/>
            <w:bottom w:val="none" w:sz="0" w:space="0" w:color="auto"/>
            <w:right w:val="none" w:sz="0" w:space="0" w:color="auto"/>
          </w:divBdr>
        </w:div>
        <w:div w:id="785078249">
          <w:marLeft w:val="0"/>
          <w:marRight w:val="0"/>
          <w:marTop w:val="0"/>
          <w:marBottom w:val="0"/>
          <w:divBdr>
            <w:top w:val="none" w:sz="0" w:space="0" w:color="auto"/>
            <w:left w:val="single" w:sz="18" w:space="31" w:color="EC6E79"/>
            <w:bottom w:val="none" w:sz="0" w:space="0" w:color="auto"/>
            <w:right w:val="none" w:sz="0" w:space="0" w:color="auto"/>
          </w:divBdr>
        </w:div>
        <w:div w:id="1201892904">
          <w:marLeft w:val="0"/>
          <w:marRight w:val="0"/>
          <w:marTop w:val="0"/>
          <w:marBottom w:val="0"/>
          <w:divBdr>
            <w:top w:val="none" w:sz="0" w:space="0" w:color="auto"/>
            <w:left w:val="single" w:sz="18" w:space="31" w:color="EC6E79"/>
            <w:bottom w:val="none" w:sz="0" w:space="0" w:color="auto"/>
            <w:right w:val="none" w:sz="0" w:space="0" w:color="auto"/>
          </w:divBdr>
        </w:div>
      </w:divsChild>
    </w:div>
    <w:div w:id="928583428">
      <w:bodyDiv w:val="1"/>
      <w:marLeft w:val="0"/>
      <w:marRight w:val="0"/>
      <w:marTop w:val="0"/>
      <w:marBottom w:val="0"/>
      <w:divBdr>
        <w:top w:val="none" w:sz="0" w:space="0" w:color="auto"/>
        <w:left w:val="none" w:sz="0" w:space="0" w:color="auto"/>
        <w:bottom w:val="none" w:sz="0" w:space="0" w:color="auto"/>
        <w:right w:val="none" w:sz="0" w:space="0" w:color="auto"/>
      </w:divBdr>
      <w:divsChild>
        <w:div w:id="283578274">
          <w:marLeft w:val="0"/>
          <w:marRight w:val="0"/>
          <w:marTop w:val="0"/>
          <w:marBottom w:val="0"/>
          <w:divBdr>
            <w:top w:val="none" w:sz="0" w:space="0" w:color="auto"/>
            <w:left w:val="single" w:sz="18" w:space="31" w:color="EC6E79"/>
            <w:bottom w:val="none" w:sz="0" w:space="0" w:color="auto"/>
            <w:right w:val="none" w:sz="0" w:space="0" w:color="auto"/>
          </w:divBdr>
        </w:div>
        <w:div w:id="1399207564">
          <w:marLeft w:val="0"/>
          <w:marRight w:val="0"/>
          <w:marTop w:val="0"/>
          <w:marBottom w:val="0"/>
          <w:divBdr>
            <w:top w:val="none" w:sz="0" w:space="0" w:color="auto"/>
            <w:left w:val="single" w:sz="18" w:space="31" w:color="EC6E79"/>
            <w:bottom w:val="none" w:sz="0" w:space="0" w:color="auto"/>
            <w:right w:val="none" w:sz="0" w:space="0" w:color="auto"/>
          </w:divBdr>
        </w:div>
        <w:div w:id="736784046">
          <w:marLeft w:val="0"/>
          <w:marRight w:val="0"/>
          <w:marTop w:val="0"/>
          <w:marBottom w:val="0"/>
          <w:divBdr>
            <w:top w:val="none" w:sz="0" w:space="0" w:color="auto"/>
            <w:left w:val="single" w:sz="18" w:space="31" w:color="EC6E79"/>
            <w:bottom w:val="none" w:sz="0" w:space="0" w:color="auto"/>
            <w:right w:val="none" w:sz="0" w:space="0" w:color="auto"/>
          </w:divBdr>
        </w:div>
      </w:divsChild>
    </w:div>
    <w:div w:id="1003583397">
      <w:bodyDiv w:val="1"/>
      <w:marLeft w:val="0"/>
      <w:marRight w:val="0"/>
      <w:marTop w:val="0"/>
      <w:marBottom w:val="0"/>
      <w:divBdr>
        <w:top w:val="none" w:sz="0" w:space="0" w:color="auto"/>
        <w:left w:val="none" w:sz="0" w:space="0" w:color="auto"/>
        <w:bottom w:val="none" w:sz="0" w:space="0" w:color="auto"/>
        <w:right w:val="none" w:sz="0" w:space="0" w:color="auto"/>
      </w:divBdr>
      <w:divsChild>
        <w:div w:id="1610548603">
          <w:marLeft w:val="0"/>
          <w:marRight w:val="0"/>
          <w:marTop w:val="0"/>
          <w:marBottom w:val="0"/>
          <w:divBdr>
            <w:top w:val="none" w:sz="0" w:space="0" w:color="auto"/>
            <w:left w:val="single" w:sz="18" w:space="31" w:color="5292F7"/>
            <w:bottom w:val="none" w:sz="0" w:space="0" w:color="auto"/>
            <w:right w:val="none" w:sz="0" w:space="0" w:color="auto"/>
          </w:divBdr>
        </w:div>
      </w:divsChild>
    </w:div>
    <w:div w:id="1063286690">
      <w:bodyDiv w:val="1"/>
      <w:marLeft w:val="0"/>
      <w:marRight w:val="0"/>
      <w:marTop w:val="0"/>
      <w:marBottom w:val="0"/>
      <w:divBdr>
        <w:top w:val="none" w:sz="0" w:space="0" w:color="auto"/>
        <w:left w:val="none" w:sz="0" w:space="0" w:color="auto"/>
        <w:bottom w:val="none" w:sz="0" w:space="0" w:color="auto"/>
        <w:right w:val="none" w:sz="0" w:space="0" w:color="auto"/>
      </w:divBdr>
      <w:divsChild>
        <w:div w:id="218131175">
          <w:marLeft w:val="0"/>
          <w:marRight w:val="0"/>
          <w:marTop w:val="0"/>
          <w:marBottom w:val="0"/>
          <w:divBdr>
            <w:top w:val="none" w:sz="0" w:space="0" w:color="auto"/>
            <w:left w:val="single" w:sz="18" w:space="31" w:color="41464B"/>
            <w:bottom w:val="none" w:sz="0" w:space="0" w:color="auto"/>
            <w:right w:val="none" w:sz="0" w:space="0" w:color="auto"/>
          </w:divBdr>
        </w:div>
        <w:div w:id="467095017">
          <w:marLeft w:val="0"/>
          <w:marRight w:val="0"/>
          <w:marTop w:val="0"/>
          <w:marBottom w:val="0"/>
          <w:divBdr>
            <w:top w:val="none" w:sz="0" w:space="0" w:color="auto"/>
            <w:left w:val="single" w:sz="18" w:space="31" w:color="41464B"/>
            <w:bottom w:val="none" w:sz="0" w:space="0" w:color="auto"/>
            <w:right w:val="none" w:sz="0" w:space="0" w:color="auto"/>
          </w:divBdr>
        </w:div>
      </w:divsChild>
    </w:div>
    <w:div w:id="1073889795">
      <w:bodyDiv w:val="1"/>
      <w:marLeft w:val="0"/>
      <w:marRight w:val="0"/>
      <w:marTop w:val="0"/>
      <w:marBottom w:val="0"/>
      <w:divBdr>
        <w:top w:val="none" w:sz="0" w:space="0" w:color="auto"/>
        <w:left w:val="none" w:sz="0" w:space="0" w:color="auto"/>
        <w:bottom w:val="none" w:sz="0" w:space="0" w:color="auto"/>
        <w:right w:val="none" w:sz="0" w:space="0" w:color="auto"/>
      </w:divBdr>
    </w:div>
    <w:div w:id="1084842298">
      <w:bodyDiv w:val="1"/>
      <w:marLeft w:val="0"/>
      <w:marRight w:val="0"/>
      <w:marTop w:val="0"/>
      <w:marBottom w:val="0"/>
      <w:divBdr>
        <w:top w:val="none" w:sz="0" w:space="0" w:color="auto"/>
        <w:left w:val="none" w:sz="0" w:space="0" w:color="auto"/>
        <w:bottom w:val="none" w:sz="0" w:space="0" w:color="auto"/>
        <w:right w:val="none" w:sz="0" w:space="0" w:color="auto"/>
      </w:divBdr>
    </w:div>
    <w:div w:id="1094670842">
      <w:bodyDiv w:val="1"/>
      <w:marLeft w:val="0"/>
      <w:marRight w:val="0"/>
      <w:marTop w:val="0"/>
      <w:marBottom w:val="0"/>
      <w:divBdr>
        <w:top w:val="none" w:sz="0" w:space="0" w:color="auto"/>
        <w:left w:val="none" w:sz="0" w:space="0" w:color="auto"/>
        <w:bottom w:val="none" w:sz="0" w:space="0" w:color="auto"/>
        <w:right w:val="none" w:sz="0" w:space="0" w:color="auto"/>
      </w:divBdr>
    </w:div>
    <w:div w:id="1101339097">
      <w:bodyDiv w:val="1"/>
      <w:marLeft w:val="0"/>
      <w:marRight w:val="0"/>
      <w:marTop w:val="0"/>
      <w:marBottom w:val="0"/>
      <w:divBdr>
        <w:top w:val="none" w:sz="0" w:space="0" w:color="auto"/>
        <w:left w:val="none" w:sz="0" w:space="0" w:color="auto"/>
        <w:bottom w:val="none" w:sz="0" w:space="0" w:color="auto"/>
        <w:right w:val="none" w:sz="0" w:space="0" w:color="auto"/>
      </w:divBdr>
    </w:div>
    <w:div w:id="1108160267">
      <w:bodyDiv w:val="1"/>
      <w:marLeft w:val="0"/>
      <w:marRight w:val="0"/>
      <w:marTop w:val="0"/>
      <w:marBottom w:val="0"/>
      <w:divBdr>
        <w:top w:val="none" w:sz="0" w:space="0" w:color="auto"/>
        <w:left w:val="none" w:sz="0" w:space="0" w:color="auto"/>
        <w:bottom w:val="none" w:sz="0" w:space="0" w:color="auto"/>
        <w:right w:val="none" w:sz="0" w:space="0" w:color="auto"/>
      </w:divBdr>
    </w:div>
    <w:div w:id="1146967131">
      <w:bodyDiv w:val="1"/>
      <w:marLeft w:val="0"/>
      <w:marRight w:val="0"/>
      <w:marTop w:val="0"/>
      <w:marBottom w:val="0"/>
      <w:divBdr>
        <w:top w:val="none" w:sz="0" w:space="0" w:color="auto"/>
        <w:left w:val="none" w:sz="0" w:space="0" w:color="auto"/>
        <w:bottom w:val="none" w:sz="0" w:space="0" w:color="auto"/>
        <w:right w:val="none" w:sz="0" w:space="0" w:color="auto"/>
      </w:divBdr>
    </w:div>
    <w:div w:id="1150171592">
      <w:bodyDiv w:val="1"/>
      <w:marLeft w:val="0"/>
      <w:marRight w:val="0"/>
      <w:marTop w:val="0"/>
      <w:marBottom w:val="0"/>
      <w:divBdr>
        <w:top w:val="none" w:sz="0" w:space="0" w:color="auto"/>
        <w:left w:val="none" w:sz="0" w:space="0" w:color="auto"/>
        <w:bottom w:val="none" w:sz="0" w:space="0" w:color="auto"/>
        <w:right w:val="none" w:sz="0" w:space="0" w:color="auto"/>
      </w:divBdr>
      <w:divsChild>
        <w:div w:id="539364168">
          <w:marLeft w:val="0"/>
          <w:marRight w:val="0"/>
          <w:marTop w:val="0"/>
          <w:marBottom w:val="0"/>
          <w:divBdr>
            <w:top w:val="none" w:sz="0" w:space="0" w:color="auto"/>
            <w:left w:val="single" w:sz="18" w:space="31" w:color="41464B"/>
            <w:bottom w:val="none" w:sz="0" w:space="0" w:color="auto"/>
            <w:right w:val="none" w:sz="0" w:space="0" w:color="auto"/>
          </w:divBdr>
        </w:div>
        <w:div w:id="1146514488">
          <w:marLeft w:val="0"/>
          <w:marRight w:val="0"/>
          <w:marTop w:val="0"/>
          <w:marBottom w:val="0"/>
          <w:divBdr>
            <w:top w:val="none" w:sz="0" w:space="0" w:color="auto"/>
            <w:left w:val="single" w:sz="18" w:space="31" w:color="41464B"/>
            <w:bottom w:val="none" w:sz="0" w:space="0" w:color="auto"/>
            <w:right w:val="none" w:sz="0" w:space="0" w:color="auto"/>
          </w:divBdr>
        </w:div>
        <w:div w:id="1523936626">
          <w:marLeft w:val="0"/>
          <w:marRight w:val="0"/>
          <w:marTop w:val="0"/>
          <w:marBottom w:val="0"/>
          <w:divBdr>
            <w:top w:val="none" w:sz="0" w:space="0" w:color="auto"/>
            <w:left w:val="single" w:sz="18" w:space="31" w:color="41464B"/>
            <w:bottom w:val="none" w:sz="0" w:space="0" w:color="auto"/>
            <w:right w:val="none" w:sz="0" w:space="0" w:color="auto"/>
          </w:divBdr>
        </w:div>
        <w:div w:id="1846627718">
          <w:marLeft w:val="0"/>
          <w:marRight w:val="0"/>
          <w:marTop w:val="0"/>
          <w:marBottom w:val="0"/>
          <w:divBdr>
            <w:top w:val="none" w:sz="0" w:space="0" w:color="auto"/>
            <w:left w:val="single" w:sz="18" w:space="31" w:color="41464B"/>
            <w:bottom w:val="none" w:sz="0" w:space="0" w:color="auto"/>
            <w:right w:val="none" w:sz="0" w:space="0" w:color="auto"/>
          </w:divBdr>
        </w:div>
      </w:divsChild>
    </w:div>
    <w:div w:id="1210998145">
      <w:bodyDiv w:val="1"/>
      <w:marLeft w:val="0"/>
      <w:marRight w:val="0"/>
      <w:marTop w:val="0"/>
      <w:marBottom w:val="0"/>
      <w:divBdr>
        <w:top w:val="none" w:sz="0" w:space="0" w:color="auto"/>
        <w:left w:val="none" w:sz="0" w:space="0" w:color="auto"/>
        <w:bottom w:val="none" w:sz="0" w:space="0" w:color="auto"/>
        <w:right w:val="none" w:sz="0" w:space="0" w:color="auto"/>
      </w:divBdr>
    </w:div>
    <w:div w:id="1225605292">
      <w:bodyDiv w:val="1"/>
      <w:marLeft w:val="0"/>
      <w:marRight w:val="0"/>
      <w:marTop w:val="0"/>
      <w:marBottom w:val="0"/>
      <w:divBdr>
        <w:top w:val="none" w:sz="0" w:space="0" w:color="auto"/>
        <w:left w:val="none" w:sz="0" w:space="0" w:color="auto"/>
        <w:bottom w:val="none" w:sz="0" w:space="0" w:color="auto"/>
        <w:right w:val="none" w:sz="0" w:space="0" w:color="auto"/>
      </w:divBdr>
    </w:div>
    <w:div w:id="1237592233">
      <w:bodyDiv w:val="1"/>
      <w:marLeft w:val="0"/>
      <w:marRight w:val="0"/>
      <w:marTop w:val="0"/>
      <w:marBottom w:val="0"/>
      <w:divBdr>
        <w:top w:val="none" w:sz="0" w:space="0" w:color="auto"/>
        <w:left w:val="none" w:sz="0" w:space="0" w:color="auto"/>
        <w:bottom w:val="none" w:sz="0" w:space="0" w:color="auto"/>
        <w:right w:val="none" w:sz="0" w:space="0" w:color="auto"/>
      </w:divBdr>
    </w:div>
    <w:div w:id="1246261301">
      <w:bodyDiv w:val="1"/>
      <w:marLeft w:val="0"/>
      <w:marRight w:val="0"/>
      <w:marTop w:val="0"/>
      <w:marBottom w:val="0"/>
      <w:divBdr>
        <w:top w:val="none" w:sz="0" w:space="0" w:color="auto"/>
        <w:left w:val="none" w:sz="0" w:space="0" w:color="auto"/>
        <w:bottom w:val="none" w:sz="0" w:space="0" w:color="auto"/>
        <w:right w:val="none" w:sz="0" w:space="0" w:color="auto"/>
      </w:divBdr>
    </w:div>
    <w:div w:id="1247689270">
      <w:bodyDiv w:val="1"/>
      <w:marLeft w:val="0"/>
      <w:marRight w:val="0"/>
      <w:marTop w:val="0"/>
      <w:marBottom w:val="0"/>
      <w:divBdr>
        <w:top w:val="none" w:sz="0" w:space="0" w:color="auto"/>
        <w:left w:val="none" w:sz="0" w:space="0" w:color="auto"/>
        <w:bottom w:val="none" w:sz="0" w:space="0" w:color="auto"/>
        <w:right w:val="none" w:sz="0" w:space="0" w:color="auto"/>
      </w:divBdr>
      <w:divsChild>
        <w:div w:id="2061053719">
          <w:marLeft w:val="0"/>
          <w:marRight w:val="0"/>
          <w:marTop w:val="0"/>
          <w:marBottom w:val="0"/>
          <w:divBdr>
            <w:top w:val="none" w:sz="0" w:space="0" w:color="auto"/>
            <w:left w:val="single" w:sz="18" w:space="31" w:color="EC6E79"/>
            <w:bottom w:val="none" w:sz="0" w:space="0" w:color="auto"/>
            <w:right w:val="none" w:sz="0" w:space="0" w:color="auto"/>
          </w:divBdr>
        </w:div>
        <w:div w:id="600143842">
          <w:marLeft w:val="0"/>
          <w:marRight w:val="0"/>
          <w:marTop w:val="0"/>
          <w:marBottom w:val="0"/>
          <w:divBdr>
            <w:top w:val="none" w:sz="0" w:space="0" w:color="auto"/>
            <w:left w:val="single" w:sz="18" w:space="31" w:color="EC6E79"/>
            <w:bottom w:val="none" w:sz="0" w:space="0" w:color="auto"/>
            <w:right w:val="none" w:sz="0" w:space="0" w:color="auto"/>
          </w:divBdr>
        </w:div>
      </w:divsChild>
    </w:div>
    <w:div w:id="1275551734">
      <w:bodyDiv w:val="1"/>
      <w:marLeft w:val="0"/>
      <w:marRight w:val="0"/>
      <w:marTop w:val="0"/>
      <w:marBottom w:val="0"/>
      <w:divBdr>
        <w:top w:val="none" w:sz="0" w:space="0" w:color="auto"/>
        <w:left w:val="none" w:sz="0" w:space="0" w:color="auto"/>
        <w:bottom w:val="none" w:sz="0" w:space="0" w:color="auto"/>
        <w:right w:val="none" w:sz="0" w:space="0" w:color="auto"/>
      </w:divBdr>
      <w:divsChild>
        <w:div w:id="136531151">
          <w:marLeft w:val="0"/>
          <w:marRight w:val="0"/>
          <w:marTop w:val="0"/>
          <w:marBottom w:val="0"/>
          <w:divBdr>
            <w:top w:val="none" w:sz="0" w:space="0" w:color="auto"/>
            <w:left w:val="single" w:sz="18" w:space="31" w:color="41464B"/>
            <w:bottom w:val="none" w:sz="0" w:space="0" w:color="auto"/>
            <w:right w:val="none" w:sz="0" w:space="0" w:color="auto"/>
          </w:divBdr>
        </w:div>
        <w:div w:id="934702755">
          <w:marLeft w:val="0"/>
          <w:marRight w:val="0"/>
          <w:marTop w:val="0"/>
          <w:marBottom w:val="0"/>
          <w:divBdr>
            <w:top w:val="none" w:sz="0" w:space="0" w:color="auto"/>
            <w:left w:val="single" w:sz="18" w:space="31" w:color="41464B"/>
            <w:bottom w:val="none" w:sz="0" w:space="0" w:color="auto"/>
            <w:right w:val="none" w:sz="0" w:space="0" w:color="auto"/>
          </w:divBdr>
        </w:div>
        <w:div w:id="1188521836">
          <w:marLeft w:val="0"/>
          <w:marRight w:val="0"/>
          <w:marTop w:val="0"/>
          <w:marBottom w:val="0"/>
          <w:divBdr>
            <w:top w:val="none" w:sz="0" w:space="0" w:color="auto"/>
            <w:left w:val="single" w:sz="18" w:space="31" w:color="41464B"/>
            <w:bottom w:val="none" w:sz="0" w:space="0" w:color="auto"/>
            <w:right w:val="none" w:sz="0" w:space="0" w:color="auto"/>
          </w:divBdr>
        </w:div>
      </w:divsChild>
    </w:div>
    <w:div w:id="1298298341">
      <w:bodyDiv w:val="1"/>
      <w:marLeft w:val="0"/>
      <w:marRight w:val="0"/>
      <w:marTop w:val="0"/>
      <w:marBottom w:val="0"/>
      <w:divBdr>
        <w:top w:val="none" w:sz="0" w:space="0" w:color="auto"/>
        <w:left w:val="none" w:sz="0" w:space="0" w:color="auto"/>
        <w:bottom w:val="none" w:sz="0" w:space="0" w:color="auto"/>
        <w:right w:val="none" w:sz="0" w:space="0" w:color="auto"/>
      </w:divBdr>
    </w:div>
    <w:div w:id="1327709644">
      <w:bodyDiv w:val="1"/>
      <w:marLeft w:val="0"/>
      <w:marRight w:val="0"/>
      <w:marTop w:val="0"/>
      <w:marBottom w:val="0"/>
      <w:divBdr>
        <w:top w:val="none" w:sz="0" w:space="0" w:color="auto"/>
        <w:left w:val="none" w:sz="0" w:space="0" w:color="auto"/>
        <w:bottom w:val="none" w:sz="0" w:space="0" w:color="auto"/>
        <w:right w:val="none" w:sz="0" w:space="0" w:color="auto"/>
      </w:divBdr>
      <w:divsChild>
        <w:div w:id="467940598">
          <w:marLeft w:val="0"/>
          <w:marRight w:val="0"/>
          <w:marTop w:val="0"/>
          <w:marBottom w:val="0"/>
          <w:divBdr>
            <w:top w:val="none" w:sz="0" w:space="0" w:color="auto"/>
            <w:left w:val="single" w:sz="18" w:space="31" w:color="41464B"/>
            <w:bottom w:val="none" w:sz="0" w:space="0" w:color="auto"/>
            <w:right w:val="none" w:sz="0" w:space="0" w:color="auto"/>
          </w:divBdr>
        </w:div>
        <w:div w:id="719867570">
          <w:marLeft w:val="0"/>
          <w:marRight w:val="0"/>
          <w:marTop w:val="0"/>
          <w:marBottom w:val="0"/>
          <w:divBdr>
            <w:top w:val="none" w:sz="0" w:space="0" w:color="auto"/>
            <w:left w:val="single" w:sz="18" w:space="31" w:color="41464B"/>
            <w:bottom w:val="none" w:sz="0" w:space="0" w:color="auto"/>
            <w:right w:val="none" w:sz="0" w:space="0" w:color="auto"/>
          </w:divBdr>
        </w:div>
        <w:div w:id="1202549353">
          <w:marLeft w:val="0"/>
          <w:marRight w:val="0"/>
          <w:marTop w:val="0"/>
          <w:marBottom w:val="0"/>
          <w:divBdr>
            <w:top w:val="none" w:sz="0" w:space="0" w:color="auto"/>
            <w:left w:val="single" w:sz="18" w:space="31" w:color="41464B"/>
            <w:bottom w:val="none" w:sz="0" w:space="0" w:color="auto"/>
            <w:right w:val="none" w:sz="0" w:space="0" w:color="auto"/>
          </w:divBdr>
        </w:div>
        <w:div w:id="1241911977">
          <w:marLeft w:val="0"/>
          <w:marRight w:val="0"/>
          <w:marTop w:val="0"/>
          <w:marBottom w:val="0"/>
          <w:divBdr>
            <w:top w:val="none" w:sz="0" w:space="0" w:color="auto"/>
            <w:left w:val="none" w:sz="0" w:space="0" w:color="auto"/>
            <w:bottom w:val="none" w:sz="0" w:space="0" w:color="auto"/>
            <w:right w:val="none" w:sz="0" w:space="0" w:color="auto"/>
          </w:divBdr>
        </w:div>
        <w:div w:id="1685941414">
          <w:marLeft w:val="0"/>
          <w:marRight w:val="0"/>
          <w:marTop w:val="0"/>
          <w:marBottom w:val="0"/>
          <w:divBdr>
            <w:top w:val="none" w:sz="0" w:space="0" w:color="auto"/>
            <w:left w:val="single" w:sz="18" w:space="31" w:color="41464B"/>
            <w:bottom w:val="none" w:sz="0" w:space="0" w:color="auto"/>
            <w:right w:val="none" w:sz="0" w:space="0" w:color="auto"/>
          </w:divBdr>
        </w:div>
      </w:divsChild>
    </w:div>
    <w:div w:id="1337224192">
      <w:bodyDiv w:val="1"/>
      <w:marLeft w:val="0"/>
      <w:marRight w:val="0"/>
      <w:marTop w:val="0"/>
      <w:marBottom w:val="0"/>
      <w:divBdr>
        <w:top w:val="none" w:sz="0" w:space="0" w:color="auto"/>
        <w:left w:val="none" w:sz="0" w:space="0" w:color="auto"/>
        <w:bottom w:val="none" w:sz="0" w:space="0" w:color="auto"/>
        <w:right w:val="none" w:sz="0" w:space="0" w:color="auto"/>
      </w:divBdr>
      <w:divsChild>
        <w:div w:id="351734525">
          <w:marLeft w:val="0"/>
          <w:marRight w:val="0"/>
          <w:marTop w:val="0"/>
          <w:marBottom w:val="0"/>
          <w:divBdr>
            <w:top w:val="none" w:sz="0" w:space="0" w:color="auto"/>
            <w:left w:val="single" w:sz="18" w:space="31" w:color="5292F7"/>
            <w:bottom w:val="none" w:sz="0" w:space="0" w:color="auto"/>
            <w:right w:val="none" w:sz="0" w:space="0" w:color="auto"/>
          </w:divBdr>
        </w:div>
        <w:div w:id="370568141">
          <w:marLeft w:val="0"/>
          <w:marRight w:val="0"/>
          <w:marTop w:val="0"/>
          <w:marBottom w:val="0"/>
          <w:divBdr>
            <w:top w:val="none" w:sz="0" w:space="0" w:color="auto"/>
            <w:left w:val="single" w:sz="18" w:space="31" w:color="5292F7"/>
            <w:bottom w:val="none" w:sz="0" w:space="0" w:color="auto"/>
            <w:right w:val="none" w:sz="0" w:space="0" w:color="auto"/>
          </w:divBdr>
        </w:div>
      </w:divsChild>
    </w:div>
    <w:div w:id="1344892310">
      <w:bodyDiv w:val="1"/>
      <w:marLeft w:val="0"/>
      <w:marRight w:val="0"/>
      <w:marTop w:val="0"/>
      <w:marBottom w:val="0"/>
      <w:divBdr>
        <w:top w:val="none" w:sz="0" w:space="0" w:color="auto"/>
        <w:left w:val="none" w:sz="0" w:space="0" w:color="auto"/>
        <w:bottom w:val="none" w:sz="0" w:space="0" w:color="auto"/>
        <w:right w:val="none" w:sz="0" w:space="0" w:color="auto"/>
      </w:divBdr>
    </w:div>
    <w:div w:id="1359308509">
      <w:bodyDiv w:val="1"/>
      <w:marLeft w:val="0"/>
      <w:marRight w:val="0"/>
      <w:marTop w:val="0"/>
      <w:marBottom w:val="0"/>
      <w:divBdr>
        <w:top w:val="none" w:sz="0" w:space="0" w:color="auto"/>
        <w:left w:val="none" w:sz="0" w:space="0" w:color="auto"/>
        <w:bottom w:val="none" w:sz="0" w:space="0" w:color="auto"/>
        <w:right w:val="none" w:sz="0" w:space="0" w:color="auto"/>
      </w:divBdr>
      <w:divsChild>
        <w:div w:id="1244298100">
          <w:marLeft w:val="0"/>
          <w:marRight w:val="0"/>
          <w:marTop w:val="0"/>
          <w:marBottom w:val="0"/>
          <w:divBdr>
            <w:top w:val="none" w:sz="0" w:space="0" w:color="auto"/>
            <w:left w:val="single" w:sz="18" w:space="31" w:color="41464B"/>
            <w:bottom w:val="none" w:sz="0" w:space="0" w:color="auto"/>
            <w:right w:val="none" w:sz="0" w:space="0" w:color="auto"/>
          </w:divBdr>
        </w:div>
        <w:div w:id="1264217826">
          <w:marLeft w:val="0"/>
          <w:marRight w:val="0"/>
          <w:marTop w:val="0"/>
          <w:marBottom w:val="0"/>
          <w:divBdr>
            <w:top w:val="none" w:sz="0" w:space="0" w:color="auto"/>
            <w:left w:val="single" w:sz="18" w:space="31" w:color="41464B"/>
            <w:bottom w:val="none" w:sz="0" w:space="0" w:color="auto"/>
            <w:right w:val="none" w:sz="0" w:space="0" w:color="auto"/>
          </w:divBdr>
        </w:div>
        <w:div w:id="2033727217">
          <w:marLeft w:val="0"/>
          <w:marRight w:val="0"/>
          <w:marTop w:val="0"/>
          <w:marBottom w:val="0"/>
          <w:divBdr>
            <w:top w:val="none" w:sz="0" w:space="0" w:color="auto"/>
            <w:left w:val="single" w:sz="18" w:space="31" w:color="41464B"/>
            <w:bottom w:val="none" w:sz="0" w:space="0" w:color="auto"/>
            <w:right w:val="none" w:sz="0" w:space="0" w:color="auto"/>
          </w:divBdr>
        </w:div>
      </w:divsChild>
    </w:div>
    <w:div w:id="1379010416">
      <w:bodyDiv w:val="1"/>
      <w:marLeft w:val="0"/>
      <w:marRight w:val="0"/>
      <w:marTop w:val="0"/>
      <w:marBottom w:val="0"/>
      <w:divBdr>
        <w:top w:val="none" w:sz="0" w:space="0" w:color="auto"/>
        <w:left w:val="none" w:sz="0" w:space="0" w:color="auto"/>
        <w:bottom w:val="none" w:sz="0" w:space="0" w:color="auto"/>
        <w:right w:val="none" w:sz="0" w:space="0" w:color="auto"/>
      </w:divBdr>
      <w:divsChild>
        <w:div w:id="589849616">
          <w:marLeft w:val="0"/>
          <w:marRight w:val="0"/>
          <w:marTop w:val="0"/>
          <w:marBottom w:val="0"/>
          <w:divBdr>
            <w:top w:val="none" w:sz="0" w:space="0" w:color="auto"/>
            <w:left w:val="single" w:sz="18" w:space="31" w:color="5292F7"/>
            <w:bottom w:val="none" w:sz="0" w:space="0" w:color="auto"/>
            <w:right w:val="none" w:sz="0" w:space="0" w:color="auto"/>
          </w:divBdr>
        </w:div>
        <w:div w:id="687291977">
          <w:marLeft w:val="0"/>
          <w:marRight w:val="0"/>
          <w:marTop w:val="0"/>
          <w:marBottom w:val="0"/>
          <w:divBdr>
            <w:top w:val="none" w:sz="0" w:space="0" w:color="auto"/>
            <w:left w:val="single" w:sz="18" w:space="31" w:color="5292F7"/>
            <w:bottom w:val="none" w:sz="0" w:space="0" w:color="auto"/>
            <w:right w:val="none" w:sz="0" w:space="0" w:color="auto"/>
          </w:divBdr>
        </w:div>
        <w:div w:id="983505135">
          <w:marLeft w:val="0"/>
          <w:marRight w:val="0"/>
          <w:marTop w:val="0"/>
          <w:marBottom w:val="0"/>
          <w:divBdr>
            <w:top w:val="none" w:sz="0" w:space="0" w:color="auto"/>
            <w:left w:val="single" w:sz="18" w:space="31" w:color="5292F7"/>
            <w:bottom w:val="none" w:sz="0" w:space="0" w:color="auto"/>
            <w:right w:val="none" w:sz="0" w:space="0" w:color="auto"/>
          </w:divBdr>
        </w:div>
        <w:div w:id="1279947890">
          <w:marLeft w:val="0"/>
          <w:marRight w:val="0"/>
          <w:marTop w:val="0"/>
          <w:marBottom w:val="0"/>
          <w:divBdr>
            <w:top w:val="none" w:sz="0" w:space="0" w:color="auto"/>
            <w:left w:val="single" w:sz="18" w:space="31" w:color="5292F7"/>
            <w:bottom w:val="none" w:sz="0" w:space="0" w:color="auto"/>
            <w:right w:val="none" w:sz="0" w:space="0" w:color="auto"/>
          </w:divBdr>
        </w:div>
        <w:div w:id="1461455611">
          <w:marLeft w:val="0"/>
          <w:marRight w:val="0"/>
          <w:marTop w:val="0"/>
          <w:marBottom w:val="0"/>
          <w:divBdr>
            <w:top w:val="none" w:sz="0" w:space="0" w:color="auto"/>
            <w:left w:val="single" w:sz="18" w:space="31" w:color="5292F7"/>
            <w:bottom w:val="none" w:sz="0" w:space="0" w:color="auto"/>
            <w:right w:val="none" w:sz="0" w:space="0" w:color="auto"/>
          </w:divBdr>
        </w:div>
      </w:divsChild>
    </w:div>
    <w:div w:id="1389377751">
      <w:bodyDiv w:val="1"/>
      <w:marLeft w:val="0"/>
      <w:marRight w:val="0"/>
      <w:marTop w:val="0"/>
      <w:marBottom w:val="0"/>
      <w:divBdr>
        <w:top w:val="none" w:sz="0" w:space="0" w:color="auto"/>
        <w:left w:val="none" w:sz="0" w:space="0" w:color="auto"/>
        <w:bottom w:val="none" w:sz="0" w:space="0" w:color="auto"/>
        <w:right w:val="none" w:sz="0" w:space="0" w:color="auto"/>
      </w:divBdr>
    </w:div>
    <w:div w:id="1406298362">
      <w:bodyDiv w:val="1"/>
      <w:marLeft w:val="0"/>
      <w:marRight w:val="0"/>
      <w:marTop w:val="0"/>
      <w:marBottom w:val="0"/>
      <w:divBdr>
        <w:top w:val="none" w:sz="0" w:space="0" w:color="auto"/>
        <w:left w:val="none" w:sz="0" w:space="0" w:color="auto"/>
        <w:bottom w:val="none" w:sz="0" w:space="0" w:color="auto"/>
        <w:right w:val="none" w:sz="0" w:space="0" w:color="auto"/>
      </w:divBdr>
    </w:div>
    <w:div w:id="1447654396">
      <w:bodyDiv w:val="1"/>
      <w:marLeft w:val="0"/>
      <w:marRight w:val="0"/>
      <w:marTop w:val="0"/>
      <w:marBottom w:val="0"/>
      <w:divBdr>
        <w:top w:val="none" w:sz="0" w:space="0" w:color="auto"/>
        <w:left w:val="none" w:sz="0" w:space="0" w:color="auto"/>
        <w:bottom w:val="none" w:sz="0" w:space="0" w:color="auto"/>
        <w:right w:val="none" w:sz="0" w:space="0" w:color="auto"/>
      </w:divBdr>
      <w:divsChild>
        <w:div w:id="47652826">
          <w:marLeft w:val="0"/>
          <w:marRight w:val="0"/>
          <w:marTop w:val="0"/>
          <w:marBottom w:val="0"/>
          <w:divBdr>
            <w:top w:val="none" w:sz="0" w:space="0" w:color="auto"/>
            <w:left w:val="single" w:sz="18" w:space="31" w:color="41464B"/>
            <w:bottom w:val="none" w:sz="0" w:space="0" w:color="auto"/>
            <w:right w:val="none" w:sz="0" w:space="0" w:color="auto"/>
          </w:divBdr>
        </w:div>
        <w:div w:id="2080129337">
          <w:marLeft w:val="0"/>
          <w:marRight w:val="0"/>
          <w:marTop w:val="0"/>
          <w:marBottom w:val="0"/>
          <w:divBdr>
            <w:top w:val="none" w:sz="0" w:space="0" w:color="auto"/>
            <w:left w:val="single" w:sz="18" w:space="31" w:color="41464B"/>
            <w:bottom w:val="none" w:sz="0" w:space="0" w:color="auto"/>
            <w:right w:val="none" w:sz="0" w:space="0" w:color="auto"/>
          </w:divBdr>
        </w:div>
      </w:divsChild>
    </w:div>
    <w:div w:id="1462191546">
      <w:bodyDiv w:val="1"/>
      <w:marLeft w:val="0"/>
      <w:marRight w:val="0"/>
      <w:marTop w:val="0"/>
      <w:marBottom w:val="0"/>
      <w:divBdr>
        <w:top w:val="none" w:sz="0" w:space="0" w:color="auto"/>
        <w:left w:val="none" w:sz="0" w:space="0" w:color="auto"/>
        <w:bottom w:val="none" w:sz="0" w:space="0" w:color="auto"/>
        <w:right w:val="none" w:sz="0" w:space="0" w:color="auto"/>
      </w:divBdr>
      <w:divsChild>
        <w:div w:id="1227111782">
          <w:marLeft w:val="0"/>
          <w:marRight w:val="0"/>
          <w:marTop w:val="0"/>
          <w:marBottom w:val="0"/>
          <w:divBdr>
            <w:top w:val="none" w:sz="0" w:space="0" w:color="auto"/>
            <w:left w:val="single" w:sz="18" w:space="31" w:color="41464B"/>
            <w:bottom w:val="none" w:sz="0" w:space="0" w:color="auto"/>
            <w:right w:val="none" w:sz="0" w:space="0" w:color="auto"/>
          </w:divBdr>
        </w:div>
        <w:div w:id="342754326">
          <w:marLeft w:val="0"/>
          <w:marRight w:val="0"/>
          <w:marTop w:val="0"/>
          <w:marBottom w:val="0"/>
          <w:divBdr>
            <w:top w:val="none" w:sz="0" w:space="0" w:color="auto"/>
            <w:left w:val="single" w:sz="18" w:space="31" w:color="41464B"/>
            <w:bottom w:val="none" w:sz="0" w:space="0" w:color="auto"/>
            <w:right w:val="none" w:sz="0" w:space="0" w:color="auto"/>
          </w:divBdr>
        </w:div>
      </w:divsChild>
    </w:div>
    <w:div w:id="1465582710">
      <w:bodyDiv w:val="1"/>
      <w:marLeft w:val="0"/>
      <w:marRight w:val="0"/>
      <w:marTop w:val="0"/>
      <w:marBottom w:val="0"/>
      <w:divBdr>
        <w:top w:val="none" w:sz="0" w:space="0" w:color="auto"/>
        <w:left w:val="none" w:sz="0" w:space="0" w:color="auto"/>
        <w:bottom w:val="none" w:sz="0" w:space="0" w:color="auto"/>
        <w:right w:val="none" w:sz="0" w:space="0" w:color="auto"/>
      </w:divBdr>
    </w:div>
    <w:div w:id="1489054895">
      <w:bodyDiv w:val="1"/>
      <w:marLeft w:val="0"/>
      <w:marRight w:val="0"/>
      <w:marTop w:val="0"/>
      <w:marBottom w:val="0"/>
      <w:divBdr>
        <w:top w:val="none" w:sz="0" w:space="0" w:color="auto"/>
        <w:left w:val="none" w:sz="0" w:space="0" w:color="auto"/>
        <w:bottom w:val="none" w:sz="0" w:space="0" w:color="auto"/>
        <w:right w:val="none" w:sz="0" w:space="0" w:color="auto"/>
      </w:divBdr>
    </w:div>
    <w:div w:id="1511991990">
      <w:bodyDiv w:val="1"/>
      <w:marLeft w:val="0"/>
      <w:marRight w:val="0"/>
      <w:marTop w:val="0"/>
      <w:marBottom w:val="0"/>
      <w:divBdr>
        <w:top w:val="none" w:sz="0" w:space="0" w:color="auto"/>
        <w:left w:val="none" w:sz="0" w:space="0" w:color="auto"/>
        <w:bottom w:val="none" w:sz="0" w:space="0" w:color="auto"/>
        <w:right w:val="none" w:sz="0" w:space="0" w:color="auto"/>
      </w:divBdr>
      <w:divsChild>
        <w:div w:id="802771697">
          <w:marLeft w:val="0"/>
          <w:marRight w:val="0"/>
          <w:marTop w:val="0"/>
          <w:marBottom w:val="0"/>
          <w:divBdr>
            <w:top w:val="none" w:sz="0" w:space="0" w:color="auto"/>
            <w:left w:val="single" w:sz="18" w:space="31" w:color="41464B"/>
            <w:bottom w:val="none" w:sz="0" w:space="0" w:color="auto"/>
            <w:right w:val="none" w:sz="0" w:space="0" w:color="auto"/>
          </w:divBdr>
        </w:div>
        <w:div w:id="63113788">
          <w:marLeft w:val="0"/>
          <w:marRight w:val="0"/>
          <w:marTop w:val="0"/>
          <w:marBottom w:val="0"/>
          <w:divBdr>
            <w:top w:val="none" w:sz="0" w:space="0" w:color="auto"/>
            <w:left w:val="single" w:sz="18" w:space="31" w:color="41464B"/>
            <w:bottom w:val="none" w:sz="0" w:space="0" w:color="auto"/>
            <w:right w:val="none" w:sz="0" w:space="0" w:color="auto"/>
          </w:divBdr>
        </w:div>
        <w:div w:id="798766181">
          <w:marLeft w:val="0"/>
          <w:marRight w:val="0"/>
          <w:marTop w:val="0"/>
          <w:marBottom w:val="0"/>
          <w:divBdr>
            <w:top w:val="none" w:sz="0" w:space="0" w:color="auto"/>
            <w:left w:val="single" w:sz="18" w:space="31" w:color="41464B"/>
            <w:bottom w:val="none" w:sz="0" w:space="0" w:color="auto"/>
            <w:right w:val="none" w:sz="0" w:space="0" w:color="auto"/>
          </w:divBdr>
        </w:div>
        <w:div w:id="232400370">
          <w:marLeft w:val="0"/>
          <w:marRight w:val="0"/>
          <w:marTop w:val="0"/>
          <w:marBottom w:val="0"/>
          <w:divBdr>
            <w:top w:val="none" w:sz="0" w:space="0" w:color="auto"/>
            <w:left w:val="single" w:sz="18" w:space="31" w:color="41464B"/>
            <w:bottom w:val="none" w:sz="0" w:space="0" w:color="auto"/>
            <w:right w:val="none" w:sz="0" w:space="0" w:color="auto"/>
          </w:divBdr>
        </w:div>
      </w:divsChild>
    </w:div>
    <w:div w:id="1551651394">
      <w:bodyDiv w:val="1"/>
      <w:marLeft w:val="0"/>
      <w:marRight w:val="0"/>
      <w:marTop w:val="0"/>
      <w:marBottom w:val="0"/>
      <w:divBdr>
        <w:top w:val="none" w:sz="0" w:space="0" w:color="auto"/>
        <w:left w:val="none" w:sz="0" w:space="0" w:color="auto"/>
        <w:bottom w:val="none" w:sz="0" w:space="0" w:color="auto"/>
        <w:right w:val="none" w:sz="0" w:space="0" w:color="auto"/>
      </w:divBdr>
      <w:divsChild>
        <w:div w:id="1142041251">
          <w:marLeft w:val="0"/>
          <w:marRight w:val="0"/>
          <w:marTop w:val="0"/>
          <w:marBottom w:val="0"/>
          <w:divBdr>
            <w:top w:val="none" w:sz="0" w:space="0" w:color="auto"/>
            <w:left w:val="single" w:sz="18" w:space="31" w:color="41464B"/>
            <w:bottom w:val="none" w:sz="0" w:space="0" w:color="auto"/>
            <w:right w:val="none" w:sz="0" w:space="0" w:color="auto"/>
          </w:divBdr>
        </w:div>
        <w:div w:id="1397430802">
          <w:marLeft w:val="0"/>
          <w:marRight w:val="0"/>
          <w:marTop w:val="0"/>
          <w:marBottom w:val="0"/>
          <w:divBdr>
            <w:top w:val="none" w:sz="0" w:space="0" w:color="auto"/>
            <w:left w:val="single" w:sz="18" w:space="31" w:color="41464B"/>
            <w:bottom w:val="none" w:sz="0" w:space="0" w:color="auto"/>
            <w:right w:val="none" w:sz="0" w:space="0" w:color="auto"/>
          </w:divBdr>
        </w:div>
        <w:div w:id="750347020">
          <w:marLeft w:val="0"/>
          <w:marRight w:val="0"/>
          <w:marTop w:val="0"/>
          <w:marBottom w:val="0"/>
          <w:divBdr>
            <w:top w:val="none" w:sz="0" w:space="0" w:color="auto"/>
            <w:left w:val="single" w:sz="18" w:space="31" w:color="41464B"/>
            <w:bottom w:val="none" w:sz="0" w:space="0" w:color="auto"/>
            <w:right w:val="none" w:sz="0" w:space="0" w:color="auto"/>
          </w:divBdr>
        </w:div>
      </w:divsChild>
    </w:div>
    <w:div w:id="1552233914">
      <w:bodyDiv w:val="1"/>
      <w:marLeft w:val="0"/>
      <w:marRight w:val="0"/>
      <w:marTop w:val="0"/>
      <w:marBottom w:val="0"/>
      <w:divBdr>
        <w:top w:val="none" w:sz="0" w:space="0" w:color="auto"/>
        <w:left w:val="none" w:sz="0" w:space="0" w:color="auto"/>
        <w:bottom w:val="none" w:sz="0" w:space="0" w:color="auto"/>
        <w:right w:val="none" w:sz="0" w:space="0" w:color="auto"/>
      </w:divBdr>
    </w:div>
    <w:div w:id="1605846482">
      <w:bodyDiv w:val="1"/>
      <w:marLeft w:val="0"/>
      <w:marRight w:val="0"/>
      <w:marTop w:val="0"/>
      <w:marBottom w:val="0"/>
      <w:divBdr>
        <w:top w:val="none" w:sz="0" w:space="0" w:color="auto"/>
        <w:left w:val="none" w:sz="0" w:space="0" w:color="auto"/>
        <w:bottom w:val="none" w:sz="0" w:space="0" w:color="auto"/>
        <w:right w:val="none" w:sz="0" w:space="0" w:color="auto"/>
      </w:divBdr>
      <w:divsChild>
        <w:div w:id="678585741">
          <w:marLeft w:val="0"/>
          <w:marRight w:val="0"/>
          <w:marTop w:val="0"/>
          <w:marBottom w:val="0"/>
          <w:divBdr>
            <w:top w:val="none" w:sz="0" w:space="0" w:color="auto"/>
            <w:left w:val="single" w:sz="18" w:space="31" w:color="EC6E79"/>
            <w:bottom w:val="none" w:sz="0" w:space="0" w:color="auto"/>
            <w:right w:val="none" w:sz="0" w:space="0" w:color="auto"/>
          </w:divBdr>
        </w:div>
        <w:div w:id="1813906691">
          <w:marLeft w:val="0"/>
          <w:marRight w:val="0"/>
          <w:marTop w:val="0"/>
          <w:marBottom w:val="0"/>
          <w:divBdr>
            <w:top w:val="none" w:sz="0" w:space="0" w:color="auto"/>
            <w:left w:val="single" w:sz="18" w:space="31" w:color="EC6E79"/>
            <w:bottom w:val="none" w:sz="0" w:space="0" w:color="auto"/>
            <w:right w:val="none" w:sz="0" w:space="0" w:color="auto"/>
          </w:divBdr>
        </w:div>
      </w:divsChild>
    </w:div>
    <w:div w:id="1608346893">
      <w:bodyDiv w:val="1"/>
      <w:marLeft w:val="0"/>
      <w:marRight w:val="0"/>
      <w:marTop w:val="0"/>
      <w:marBottom w:val="0"/>
      <w:divBdr>
        <w:top w:val="none" w:sz="0" w:space="0" w:color="auto"/>
        <w:left w:val="none" w:sz="0" w:space="0" w:color="auto"/>
        <w:bottom w:val="none" w:sz="0" w:space="0" w:color="auto"/>
        <w:right w:val="none" w:sz="0" w:space="0" w:color="auto"/>
      </w:divBdr>
      <w:divsChild>
        <w:div w:id="2055687488">
          <w:marLeft w:val="0"/>
          <w:marRight w:val="0"/>
          <w:marTop w:val="0"/>
          <w:marBottom w:val="0"/>
          <w:divBdr>
            <w:top w:val="none" w:sz="0" w:space="0" w:color="auto"/>
            <w:left w:val="single" w:sz="18" w:space="31" w:color="41464B"/>
            <w:bottom w:val="none" w:sz="0" w:space="0" w:color="auto"/>
            <w:right w:val="none" w:sz="0" w:space="0" w:color="auto"/>
          </w:divBdr>
        </w:div>
        <w:div w:id="1045789016">
          <w:marLeft w:val="0"/>
          <w:marRight w:val="0"/>
          <w:marTop w:val="0"/>
          <w:marBottom w:val="0"/>
          <w:divBdr>
            <w:top w:val="none" w:sz="0" w:space="0" w:color="auto"/>
            <w:left w:val="single" w:sz="18" w:space="31" w:color="41464B"/>
            <w:bottom w:val="none" w:sz="0" w:space="0" w:color="auto"/>
            <w:right w:val="none" w:sz="0" w:space="0" w:color="auto"/>
          </w:divBdr>
        </w:div>
      </w:divsChild>
    </w:div>
    <w:div w:id="1616671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130">
          <w:marLeft w:val="0"/>
          <w:marRight w:val="0"/>
          <w:marTop w:val="0"/>
          <w:marBottom w:val="0"/>
          <w:divBdr>
            <w:top w:val="none" w:sz="0" w:space="0" w:color="auto"/>
            <w:left w:val="single" w:sz="18" w:space="31" w:color="5292F7"/>
            <w:bottom w:val="none" w:sz="0" w:space="0" w:color="auto"/>
            <w:right w:val="none" w:sz="0" w:space="0" w:color="auto"/>
          </w:divBdr>
        </w:div>
        <w:div w:id="223949000">
          <w:marLeft w:val="0"/>
          <w:marRight w:val="0"/>
          <w:marTop w:val="0"/>
          <w:marBottom w:val="0"/>
          <w:divBdr>
            <w:top w:val="none" w:sz="0" w:space="0" w:color="auto"/>
            <w:left w:val="single" w:sz="18" w:space="31" w:color="5292F7"/>
            <w:bottom w:val="none" w:sz="0" w:space="0" w:color="auto"/>
            <w:right w:val="none" w:sz="0" w:space="0" w:color="auto"/>
          </w:divBdr>
        </w:div>
        <w:div w:id="500581455">
          <w:marLeft w:val="0"/>
          <w:marRight w:val="0"/>
          <w:marTop w:val="0"/>
          <w:marBottom w:val="0"/>
          <w:divBdr>
            <w:top w:val="none" w:sz="0" w:space="0" w:color="auto"/>
            <w:left w:val="single" w:sz="18" w:space="31" w:color="5292F7"/>
            <w:bottom w:val="none" w:sz="0" w:space="0" w:color="auto"/>
            <w:right w:val="none" w:sz="0" w:space="0" w:color="auto"/>
          </w:divBdr>
        </w:div>
        <w:div w:id="677540387">
          <w:marLeft w:val="0"/>
          <w:marRight w:val="0"/>
          <w:marTop w:val="0"/>
          <w:marBottom w:val="0"/>
          <w:divBdr>
            <w:top w:val="none" w:sz="0" w:space="0" w:color="auto"/>
            <w:left w:val="none" w:sz="0" w:space="0" w:color="auto"/>
            <w:bottom w:val="none" w:sz="0" w:space="0" w:color="auto"/>
            <w:right w:val="none" w:sz="0" w:space="0" w:color="auto"/>
          </w:divBdr>
        </w:div>
        <w:div w:id="1099372089">
          <w:marLeft w:val="0"/>
          <w:marRight w:val="0"/>
          <w:marTop w:val="0"/>
          <w:marBottom w:val="0"/>
          <w:divBdr>
            <w:top w:val="none" w:sz="0" w:space="0" w:color="auto"/>
            <w:left w:val="single" w:sz="18" w:space="31" w:color="5292F7"/>
            <w:bottom w:val="none" w:sz="0" w:space="0" w:color="auto"/>
            <w:right w:val="none" w:sz="0" w:space="0" w:color="auto"/>
          </w:divBdr>
        </w:div>
        <w:div w:id="1217662349">
          <w:marLeft w:val="0"/>
          <w:marRight w:val="0"/>
          <w:marTop w:val="0"/>
          <w:marBottom w:val="0"/>
          <w:divBdr>
            <w:top w:val="none" w:sz="0" w:space="0" w:color="auto"/>
            <w:left w:val="single" w:sz="18" w:space="31" w:color="5292F7"/>
            <w:bottom w:val="none" w:sz="0" w:space="0" w:color="auto"/>
            <w:right w:val="none" w:sz="0" w:space="0" w:color="auto"/>
          </w:divBdr>
        </w:div>
        <w:div w:id="1899323698">
          <w:marLeft w:val="0"/>
          <w:marRight w:val="0"/>
          <w:marTop w:val="0"/>
          <w:marBottom w:val="0"/>
          <w:divBdr>
            <w:top w:val="none" w:sz="0" w:space="0" w:color="auto"/>
            <w:left w:val="single" w:sz="18" w:space="31" w:color="5292F7"/>
            <w:bottom w:val="none" w:sz="0" w:space="0" w:color="auto"/>
            <w:right w:val="none" w:sz="0" w:space="0" w:color="auto"/>
          </w:divBdr>
        </w:div>
      </w:divsChild>
    </w:div>
    <w:div w:id="1617834905">
      <w:bodyDiv w:val="1"/>
      <w:marLeft w:val="0"/>
      <w:marRight w:val="0"/>
      <w:marTop w:val="0"/>
      <w:marBottom w:val="0"/>
      <w:divBdr>
        <w:top w:val="none" w:sz="0" w:space="0" w:color="auto"/>
        <w:left w:val="none" w:sz="0" w:space="0" w:color="auto"/>
        <w:bottom w:val="none" w:sz="0" w:space="0" w:color="auto"/>
        <w:right w:val="none" w:sz="0" w:space="0" w:color="auto"/>
      </w:divBdr>
      <w:divsChild>
        <w:div w:id="77481501">
          <w:marLeft w:val="0"/>
          <w:marRight w:val="0"/>
          <w:marTop w:val="0"/>
          <w:marBottom w:val="0"/>
          <w:divBdr>
            <w:top w:val="none" w:sz="0" w:space="0" w:color="auto"/>
            <w:left w:val="single" w:sz="18" w:space="31" w:color="5292F7"/>
            <w:bottom w:val="none" w:sz="0" w:space="0" w:color="auto"/>
            <w:right w:val="none" w:sz="0" w:space="0" w:color="auto"/>
          </w:divBdr>
        </w:div>
        <w:div w:id="469203939">
          <w:marLeft w:val="0"/>
          <w:marRight w:val="0"/>
          <w:marTop w:val="0"/>
          <w:marBottom w:val="0"/>
          <w:divBdr>
            <w:top w:val="none" w:sz="0" w:space="0" w:color="auto"/>
            <w:left w:val="single" w:sz="18" w:space="31" w:color="5292F7"/>
            <w:bottom w:val="none" w:sz="0" w:space="0" w:color="auto"/>
            <w:right w:val="none" w:sz="0" w:space="0" w:color="auto"/>
          </w:divBdr>
        </w:div>
        <w:div w:id="542059081">
          <w:marLeft w:val="0"/>
          <w:marRight w:val="0"/>
          <w:marTop w:val="0"/>
          <w:marBottom w:val="0"/>
          <w:divBdr>
            <w:top w:val="none" w:sz="0" w:space="0" w:color="auto"/>
            <w:left w:val="single" w:sz="18" w:space="31" w:color="5292F7"/>
            <w:bottom w:val="none" w:sz="0" w:space="0" w:color="auto"/>
            <w:right w:val="none" w:sz="0" w:space="0" w:color="auto"/>
          </w:divBdr>
        </w:div>
        <w:div w:id="944188836">
          <w:marLeft w:val="0"/>
          <w:marRight w:val="0"/>
          <w:marTop w:val="0"/>
          <w:marBottom w:val="0"/>
          <w:divBdr>
            <w:top w:val="none" w:sz="0" w:space="0" w:color="auto"/>
            <w:left w:val="single" w:sz="18" w:space="31" w:color="5292F7"/>
            <w:bottom w:val="none" w:sz="0" w:space="0" w:color="auto"/>
            <w:right w:val="none" w:sz="0" w:space="0" w:color="auto"/>
          </w:divBdr>
        </w:div>
        <w:div w:id="1007750125">
          <w:marLeft w:val="0"/>
          <w:marRight w:val="0"/>
          <w:marTop w:val="0"/>
          <w:marBottom w:val="0"/>
          <w:divBdr>
            <w:top w:val="none" w:sz="0" w:space="0" w:color="auto"/>
            <w:left w:val="single" w:sz="18" w:space="31" w:color="5292F7"/>
            <w:bottom w:val="none" w:sz="0" w:space="0" w:color="auto"/>
            <w:right w:val="none" w:sz="0" w:space="0" w:color="auto"/>
          </w:divBdr>
        </w:div>
        <w:div w:id="1099108869">
          <w:marLeft w:val="0"/>
          <w:marRight w:val="0"/>
          <w:marTop w:val="0"/>
          <w:marBottom w:val="0"/>
          <w:divBdr>
            <w:top w:val="none" w:sz="0" w:space="0" w:color="auto"/>
            <w:left w:val="single" w:sz="18" w:space="31" w:color="5292F7"/>
            <w:bottom w:val="none" w:sz="0" w:space="0" w:color="auto"/>
            <w:right w:val="none" w:sz="0" w:space="0" w:color="auto"/>
          </w:divBdr>
        </w:div>
        <w:div w:id="1355612883">
          <w:marLeft w:val="0"/>
          <w:marRight w:val="0"/>
          <w:marTop w:val="0"/>
          <w:marBottom w:val="0"/>
          <w:divBdr>
            <w:top w:val="none" w:sz="0" w:space="0" w:color="auto"/>
            <w:left w:val="single" w:sz="18" w:space="31" w:color="5292F7"/>
            <w:bottom w:val="none" w:sz="0" w:space="0" w:color="auto"/>
            <w:right w:val="none" w:sz="0" w:space="0" w:color="auto"/>
          </w:divBdr>
        </w:div>
        <w:div w:id="1485126405">
          <w:marLeft w:val="0"/>
          <w:marRight w:val="0"/>
          <w:marTop w:val="0"/>
          <w:marBottom w:val="0"/>
          <w:divBdr>
            <w:top w:val="none" w:sz="0" w:space="0" w:color="auto"/>
            <w:left w:val="single" w:sz="18" w:space="31" w:color="5292F7"/>
            <w:bottom w:val="none" w:sz="0" w:space="0" w:color="auto"/>
            <w:right w:val="none" w:sz="0" w:space="0" w:color="auto"/>
          </w:divBdr>
        </w:div>
        <w:div w:id="1661077925">
          <w:marLeft w:val="0"/>
          <w:marRight w:val="0"/>
          <w:marTop w:val="0"/>
          <w:marBottom w:val="0"/>
          <w:divBdr>
            <w:top w:val="none" w:sz="0" w:space="0" w:color="auto"/>
            <w:left w:val="single" w:sz="18" w:space="31" w:color="5292F7"/>
            <w:bottom w:val="none" w:sz="0" w:space="0" w:color="auto"/>
            <w:right w:val="none" w:sz="0" w:space="0" w:color="auto"/>
          </w:divBdr>
        </w:div>
        <w:div w:id="1765496582">
          <w:marLeft w:val="0"/>
          <w:marRight w:val="0"/>
          <w:marTop w:val="0"/>
          <w:marBottom w:val="0"/>
          <w:divBdr>
            <w:top w:val="none" w:sz="0" w:space="0" w:color="auto"/>
            <w:left w:val="single" w:sz="18" w:space="31" w:color="5292F7"/>
            <w:bottom w:val="none" w:sz="0" w:space="0" w:color="auto"/>
            <w:right w:val="none" w:sz="0" w:space="0" w:color="auto"/>
          </w:divBdr>
        </w:div>
        <w:div w:id="2026202030">
          <w:marLeft w:val="0"/>
          <w:marRight w:val="0"/>
          <w:marTop w:val="0"/>
          <w:marBottom w:val="0"/>
          <w:divBdr>
            <w:top w:val="none" w:sz="0" w:space="0" w:color="auto"/>
            <w:left w:val="single" w:sz="18" w:space="31" w:color="5292F7"/>
            <w:bottom w:val="none" w:sz="0" w:space="0" w:color="auto"/>
            <w:right w:val="none" w:sz="0" w:space="0" w:color="auto"/>
          </w:divBdr>
        </w:div>
      </w:divsChild>
    </w:div>
    <w:div w:id="1619918884">
      <w:bodyDiv w:val="1"/>
      <w:marLeft w:val="0"/>
      <w:marRight w:val="0"/>
      <w:marTop w:val="0"/>
      <w:marBottom w:val="0"/>
      <w:divBdr>
        <w:top w:val="none" w:sz="0" w:space="0" w:color="auto"/>
        <w:left w:val="none" w:sz="0" w:space="0" w:color="auto"/>
        <w:bottom w:val="none" w:sz="0" w:space="0" w:color="auto"/>
        <w:right w:val="none" w:sz="0" w:space="0" w:color="auto"/>
      </w:divBdr>
      <w:divsChild>
        <w:div w:id="521670116">
          <w:marLeft w:val="0"/>
          <w:marRight w:val="0"/>
          <w:marTop w:val="0"/>
          <w:marBottom w:val="0"/>
          <w:divBdr>
            <w:top w:val="none" w:sz="0" w:space="0" w:color="auto"/>
            <w:left w:val="single" w:sz="18" w:space="31" w:color="EC6E79"/>
            <w:bottom w:val="none" w:sz="0" w:space="0" w:color="auto"/>
            <w:right w:val="none" w:sz="0" w:space="0" w:color="auto"/>
          </w:divBdr>
        </w:div>
        <w:div w:id="1656374056">
          <w:marLeft w:val="0"/>
          <w:marRight w:val="0"/>
          <w:marTop w:val="0"/>
          <w:marBottom w:val="0"/>
          <w:divBdr>
            <w:top w:val="none" w:sz="0" w:space="0" w:color="auto"/>
            <w:left w:val="none" w:sz="0" w:space="0" w:color="auto"/>
            <w:bottom w:val="none" w:sz="0" w:space="0" w:color="auto"/>
            <w:right w:val="none" w:sz="0" w:space="0" w:color="auto"/>
          </w:divBdr>
        </w:div>
        <w:div w:id="1819568580">
          <w:marLeft w:val="0"/>
          <w:marRight w:val="0"/>
          <w:marTop w:val="0"/>
          <w:marBottom w:val="0"/>
          <w:divBdr>
            <w:top w:val="none" w:sz="0" w:space="0" w:color="auto"/>
            <w:left w:val="single" w:sz="18" w:space="31" w:color="EC6E79"/>
            <w:bottom w:val="none" w:sz="0" w:space="0" w:color="auto"/>
            <w:right w:val="none" w:sz="0" w:space="0" w:color="auto"/>
          </w:divBdr>
        </w:div>
        <w:div w:id="961613286">
          <w:marLeft w:val="0"/>
          <w:marRight w:val="0"/>
          <w:marTop w:val="0"/>
          <w:marBottom w:val="0"/>
          <w:divBdr>
            <w:top w:val="none" w:sz="0" w:space="0" w:color="auto"/>
            <w:left w:val="single" w:sz="18" w:space="31" w:color="EC6E79"/>
            <w:bottom w:val="none" w:sz="0" w:space="0" w:color="auto"/>
            <w:right w:val="none" w:sz="0" w:space="0" w:color="auto"/>
          </w:divBdr>
        </w:div>
        <w:div w:id="1322077802">
          <w:marLeft w:val="0"/>
          <w:marRight w:val="0"/>
          <w:marTop w:val="0"/>
          <w:marBottom w:val="0"/>
          <w:divBdr>
            <w:top w:val="none" w:sz="0" w:space="0" w:color="auto"/>
            <w:left w:val="single" w:sz="18" w:space="31" w:color="EC6E79"/>
            <w:bottom w:val="none" w:sz="0" w:space="0" w:color="auto"/>
            <w:right w:val="none" w:sz="0" w:space="0" w:color="auto"/>
          </w:divBdr>
        </w:div>
      </w:divsChild>
    </w:div>
    <w:div w:id="1623072572">
      <w:bodyDiv w:val="1"/>
      <w:marLeft w:val="0"/>
      <w:marRight w:val="0"/>
      <w:marTop w:val="0"/>
      <w:marBottom w:val="0"/>
      <w:divBdr>
        <w:top w:val="none" w:sz="0" w:space="0" w:color="auto"/>
        <w:left w:val="none" w:sz="0" w:space="0" w:color="auto"/>
        <w:bottom w:val="none" w:sz="0" w:space="0" w:color="auto"/>
        <w:right w:val="none" w:sz="0" w:space="0" w:color="auto"/>
      </w:divBdr>
    </w:div>
    <w:div w:id="1672904650">
      <w:bodyDiv w:val="1"/>
      <w:marLeft w:val="0"/>
      <w:marRight w:val="0"/>
      <w:marTop w:val="0"/>
      <w:marBottom w:val="0"/>
      <w:divBdr>
        <w:top w:val="none" w:sz="0" w:space="0" w:color="auto"/>
        <w:left w:val="none" w:sz="0" w:space="0" w:color="auto"/>
        <w:bottom w:val="none" w:sz="0" w:space="0" w:color="auto"/>
        <w:right w:val="none" w:sz="0" w:space="0" w:color="auto"/>
      </w:divBdr>
    </w:div>
    <w:div w:id="1675768855">
      <w:bodyDiv w:val="1"/>
      <w:marLeft w:val="0"/>
      <w:marRight w:val="0"/>
      <w:marTop w:val="0"/>
      <w:marBottom w:val="0"/>
      <w:divBdr>
        <w:top w:val="none" w:sz="0" w:space="0" w:color="auto"/>
        <w:left w:val="none" w:sz="0" w:space="0" w:color="auto"/>
        <w:bottom w:val="none" w:sz="0" w:space="0" w:color="auto"/>
        <w:right w:val="none" w:sz="0" w:space="0" w:color="auto"/>
      </w:divBdr>
      <w:divsChild>
        <w:div w:id="71853507">
          <w:marLeft w:val="0"/>
          <w:marRight w:val="0"/>
          <w:marTop w:val="0"/>
          <w:marBottom w:val="0"/>
          <w:divBdr>
            <w:top w:val="none" w:sz="0" w:space="0" w:color="auto"/>
            <w:left w:val="single" w:sz="18" w:space="31" w:color="5292F7"/>
            <w:bottom w:val="none" w:sz="0" w:space="0" w:color="auto"/>
            <w:right w:val="none" w:sz="0" w:space="0" w:color="auto"/>
          </w:divBdr>
        </w:div>
        <w:div w:id="454518420">
          <w:marLeft w:val="0"/>
          <w:marRight w:val="0"/>
          <w:marTop w:val="0"/>
          <w:marBottom w:val="0"/>
          <w:divBdr>
            <w:top w:val="none" w:sz="0" w:space="0" w:color="auto"/>
            <w:left w:val="single" w:sz="18" w:space="31" w:color="5292F7"/>
            <w:bottom w:val="none" w:sz="0" w:space="0" w:color="auto"/>
            <w:right w:val="none" w:sz="0" w:space="0" w:color="auto"/>
          </w:divBdr>
        </w:div>
        <w:div w:id="584341469">
          <w:marLeft w:val="0"/>
          <w:marRight w:val="0"/>
          <w:marTop w:val="0"/>
          <w:marBottom w:val="0"/>
          <w:divBdr>
            <w:top w:val="none" w:sz="0" w:space="0" w:color="auto"/>
            <w:left w:val="single" w:sz="18" w:space="31" w:color="5292F7"/>
            <w:bottom w:val="none" w:sz="0" w:space="0" w:color="auto"/>
            <w:right w:val="none" w:sz="0" w:space="0" w:color="auto"/>
          </w:divBdr>
        </w:div>
        <w:div w:id="1306734813">
          <w:marLeft w:val="0"/>
          <w:marRight w:val="0"/>
          <w:marTop w:val="0"/>
          <w:marBottom w:val="0"/>
          <w:divBdr>
            <w:top w:val="none" w:sz="0" w:space="0" w:color="auto"/>
            <w:left w:val="none" w:sz="0" w:space="0" w:color="auto"/>
            <w:bottom w:val="none" w:sz="0" w:space="0" w:color="auto"/>
            <w:right w:val="none" w:sz="0" w:space="0" w:color="auto"/>
          </w:divBdr>
        </w:div>
        <w:div w:id="1423601420">
          <w:marLeft w:val="0"/>
          <w:marRight w:val="0"/>
          <w:marTop w:val="0"/>
          <w:marBottom w:val="0"/>
          <w:divBdr>
            <w:top w:val="none" w:sz="0" w:space="0" w:color="auto"/>
            <w:left w:val="single" w:sz="18" w:space="31" w:color="5292F7"/>
            <w:bottom w:val="none" w:sz="0" w:space="0" w:color="auto"/>
            <w:right w:val="none" w:sz="0" w:space="0" w:color="auto"/>
          </w:divBdr>
        </w:div>
      </w:divsChild>
    </w:div>
    <w:div w:id="1688797792">
      <w:bodyDiv w:val="1"/>
      <w:marLeft w:val="0"/>
      <w:marRight w:val="0"/>
      <w:marTop w:val="0"/>
      <w:marBottom w:val="0"/>
      <w:divBdr>
        <w:top w:val="none" w:sz="0" w:space="0" w:color="auto"/>
        <w:left w:val="none" w:sz="0" w:space="0" w:color="auto"/>
        <w:bottom w:val="none" w:sz="0" w:space="0" w:color="auto"/>
        <w:right w:val="none" w:sz="0" w:space="0" w:color="auto"/>
      </w:divBdr>
    </w:div>
    <w:div w:id="1743874139">
      <w:bodyDiv w:val="1"/>
      <w:marLeft w:val="0"/>
      <w:marRight w:val="0"/>
      <w:marTop w:val="0"/>
      <w:marBottom w:val="0"/>
      <w:divBdr>
        <w:top w:val="none" w:sz="0" w:space="0" w:color="auto"/>
        <w:left w:val="none" w:sz="0" w:space="0" w:color="auto"/>
        <w:bottom w:val="none" w:sz="0" w:space="0" w:color="auto"/>
        <w:right w:val="none" w:sz="0" w:space="0" w:color="auto"/>
      </w:divBdr>
    </w:div>
    <w:div w:id="1769152561">
      <w:bodyDiv w:val="1"/>
      <w:marLeft w:val="0"/>
      <w:marRight w:val="0"/>
      <w:marTop w:val="0"/>
      <w:marBottom w:val="0"/>
      <w:divBdr>
        <w:top w:val="none" w:sz="0" w:space="0" w:color="auto"/>
        <w:left w:val="none" w:sz="0" w:space="0" w:color="auto"/>
        <w:bottom w:val="none" w:sz="0" w:space="0" w:color="auto"/>
        <w:right w:val="none" w:sz="0" w:space="0" w:color="auto"/>
      </w:divBdr>
      <w:divsChild>
        <w:div w:id="201094622">
          <w:marLeft w:val="0"/>
          <w:marRight w:val="0"/>
          <w:marTop w:val="0"/>
          <w:marBottom w:val="0"/>
          <w:divBdr>
            <w:top w:val="none" w:sz="0" w:space="0" w:color="auto"/>
            <w:left w:val="single" w:sz="18" w:space="31" w:color="EC6E79"/>
            <w:bottom w:val="none" w:sz="0" w:space="0" w:color="auto"/>
            <w:right w:val="none" w:sz="0" w:space="0" w:color="auto"/>
          </w:divBdr>
        </w:div>
        <w:div w:id="1777826781">
          <w:marLeft w:val="0"/>
          <w:marRight w:val="0"/>
          <w:marTop w:val="0"/>
          <w:marBottom w:val="0"/>
          <w:divBdr>
            <w:top w:val="none" w:sz="0" w:space="0" w:color="auto"/>
            <w:left w:val="single" w:sz="18" w:space="31" w:color="EC6E79"/>
            <w:bottom w:val="none" w:sz="0" w:space="0" w:color="auto"/>
            <w:right w:val="none" w:sz="0" w:space="0" w:color="auto"/>
          </w:divBdr>
        </w:div>
      </w:divsChild>
    </w:div>
    <w:div w:id="1772580887">
      <w:bodyDiv w:val="1"/>
      <w:marLeft w:val="0"/>
      <w:marRight w:val="0"/>
      <w:marTop w:val="0"/>
      <w:marBottom w:val="0"/>
      <w:divBdr>
        <w:top w:val="none" w:sz="0" w:space="0" w:color="auto"/>
        <w:left w:val="none" w:sz="0" w:space="0" w:color="auto"/>
        <w:bottom w:val="none" w:sz="0" w:space="0" w:color="auto"/>
        <w:right w:val="none" w:sz="0" w:space="0" w:color="auto"/>
      </w:divBdr>
    </w:div>
    <w:div w:id="1773236937">
      <w:bodyDiv w:val="1"/>
      <w:marLeft w:val="0"/>
      <w:marRight w:val="0"/>
      <w:marTop w:val="0"/>
      <w:marBottom w:val="0"/>
      <w:divBdr>
        <w:top w:val="none" w:sz="0" w:space="0" w:color="auto"/>
        <w:left w:val="none" w:sz="0" w:space="0" w:color="auto"/>
        <w:bottom w:val="none" w:sz="0" w:space="0" w:color="auto"/>
        <w:right w:val="none" w:sz="0" w:space="0" w:color="auto"/>
      </w:divBdr>
    </w:div>
    <w:div w:id="1780644406">
      <w:bodyDiv w:val="1"/>
      <w:marLeft w:val="0"/>
      <w:marRight w:val="0"/>
      <w:marTop w:val="0"/>
      <w:marBottom w:val="0"/>
      <w:divBdr>
        <w:top w:val="none" w:sz="0" w:space="0" w:color="auto"/>
        <w:left w:val="none" w:sz="0" w:space="0" w:color="auto"/>
        <w:bottom w:val="none" w:sz="0" w:space="0" w:color="auto"/>
        <w:right w:val="none" w:sz="0" w:space="0" w:color="auto"/>
      </w:divBdr>
    </w:div>
    <w:div w:id="1800759907">
      <w:bodyDiv w:val="1"/>
      <w:marLeft w:val="0"/>
      <w:marRight w:val="0"/>
      <w:marTop w:val="0"/>
      <w:marBottom w:val="0"/>
      <w:divBdr>
        <w:top w:val="none" w:sz="0" w:space="0" w:color="auto"/>
        <w:left w:val="none" w:sz="0" w:space="0" w:color="auto"/>
        <w:bottom w:val="none" w:sz="0" w:space="0" w:color="auto"/>
        <w:right w:val="none" w:sz="0" w:space="0" w:color="auto"/>
      </w:divBdr>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sChild>
        <w:div w:id="405035591">
          <w:marLeft w:val="0"/>
          <w:marRight w:val="0"/>
          <w:marTop w:val="0"/>
          <w:marBottom w:val="0"/>
          <w:divBdr>
            <w:top w:val="none" w:sz="0" w:space="0" w:color="auto"/>
            <w:left w:val="none" w:sz="0" w:space="0" w:color="auto"/>
            <w:bottom w:val="none" w:sz="0" w:space="0" w:color="auto"/>
            <w:right w:val="none" w:sz="0" w:space="0" w:color="auto"/>
          </w:divBdr>
        </w:div>
        <w:div w:id="479273557">
          <w:marLeft w:val="0"/>
          <w:marRight w:val="0"/>
          <w:marTop w:val="0"/>
          <w:marBottom w:val="0"/>
          <w:divBdr>
            <w:top w:val="none" w:sz="0" w:space="0" w:color="auto"/>
            <w:left w:val="single" w:sz="18" w:space="31" w:color="EC6E79"/>
            <w:bottom w:val="none" w:sz="0" w:space="0" w:color="auto"/>
            <w:right w:val="none" w:sz="0" w:space="0" w:color="auto"/>
          </w:divBdr>
        </w:div>
        <w:div w:id="661471027">
          <w:marLeft w:val="0"/>
          <w:marRight w:val="0"/>
          <w:marTop w:val="0"/>
          <w:marBottom w:val="0"/>
          <w:divBdr>
            <w:top w:val="none" w:sz="0" w:space="0" w:color="auto"/>
            <w:left w:val="single" w:sz="18" w:space="31" w:color="EC6E79"/>
            <w:bottom w:val="none" w:sz="0" w:space="0" w:color="auto"/>
            <w:right w:val="none" w:sz="0" w:space="0" w:color="auto"/>
          </w:divBdr>
        </w:div>
        <w:div w:id="1714649920">
          <w:marLeft w:val="0"/>
          <w:marRight w:val="0"/>
          <w:marTop w:val="0"/>
          <w:marBottom w:val="0"/>
          <w:divBdr>
            <w:top w:val="none" w:sz="0" w:space="0" w:color="auto"/>
            <w:left w:val="single" w:sz="18" w:space="31" w:color="EC6E79"/>
            <w:bottom w:val="none" w:sz="0" w:space="0" w:color="auto"/>
            <w:right w:val="none" w:sz="0" w:space="0" w:color="auto"/>
          </w:divBdr>
        </w:div>
      </w:divsChild>
    </w:div>
    <w:div w:id="1808694453">
      <w:bodyDiv w:val="1"/>
      <w:marLeft w:val="0"/>
      <w:marRight w:val="0"/>
      <w:marTop w:val="0"/>
      <w:marBottom w:val="0"/>
      <w:divBdr>
        <w:top w:val="none" w:sz="0" w:space="0" w:color="auto"/>
        <w:left w:val="none" w:sz="0" w:space="0" w:color="auto"/>
        <w:bottom w:val="none" w:sz="0" w:space="0" w:color="auto"/>
        <w:right w:val="none" w:sz="0" w:space="0" w:color="auto"/>
      </w:divBdr>
      <w:divsChild>
        <w:div w:id="1483155521">
          <w:marLeft w:val="0"/>
          <w:marRight w:val="0"/>
          <w:marTop w:val="0"/>
          <w:marBottom w:val="0"/>
          <w:divBdr>
            <w:top w:val="none" w:sz="0" w:space="0" w:color="auto"/>
            <w:left w:val="single" w:sz="18" w:space="31" w:color="5292F7"/>
            <w:bottom w:val="none" w:sz="0" w:space="0" w:color="auto"/>
            <w:right w:val="none" w:sz="0" w:space="0" w:color="auto"/>
          </w:divBdr>
        </w:div>
      </w:divsChild>
    </w:div>
    <w:div w:id="1817530715">
      <w:bodyDiv w:val="1"/>
      <w:marLeft w:val="0"/>
      <w:marRight w:val="0"/>
      <w:marTop w:val="0"/>
      <w:marBottom w:val="0"/>
      <w:divBdr>
        <w:top w:val="none" w:sz="0" w:space="0" w:color="auto"/>
        <w:left w:val="none" w:sz="0" w:space="0" w:color="auto"/>
        <w:bottom w:val="none" w:sz="0" w:space="0" w:color="auto"/>
        <w:right w:val="none" w:sz="0" w:space="0" w:color="auto"/>
      </w:divBdr>
      <w:divsChild>
        <w:div w:id="79327289">
          <w:marLeft w:val="0"/>
          <w:marRight w:val="0"/>
          <w:marTop w:val="0"/>
          <w:marBottom w:val="0"/>
          <w:divBdr>
            <w:top w:val="none" w:sz="0" w:space="0" w:color="auto"/>
            <w:left w:val="single" w:sz="18" w:space="31" w:color="5292F7"/>
            <w:bottom w:val="none" w:sz="0" w:space="0" w:color="auto"/>
            <w:right w:val="none" w:sz="0" w:space="0" w:color="auto"/>
          </w:divBdr>
        </w:div>
        <w:div w:id="381247581">
          <w:marLeft w:val="0"/>
          <w:marRight w:val="0"/>
          <w:marTop w:val="0"/>
          <w:marBottom w:val="0"/>
          <w:divBdr>
            <w:top w:val="none" w:sz="0" w:space="0" w:color="auto"/>
            <w:left w:val="single" w:sz="18" w:space="31" w:color="41464B"/>
            <w:bottom w:val="none" w:sz="0" w:space="0" w:color="auto"/>
            <w:right w:val="none" w:sz="0" w:space="0" w:color="auto"/>
          </w:divBdr>
        </w:div>
        <w:div w:id="501236206">
          <w:marLeft w:val="0"/>
          <w:marRight w:val="0"/>
          <w:marTop w:val="0"/>
          <w:marBottom w:val="0"/>
          <w:divBdr>
            <w:top w:val="none" w:sz="0" w:space="0" w:color="auto"/>
            <w:left w:val="single" w:sz="18" w:space="31" w:color="41464B"/>
            <w:bottom w:val="none" w:sz="0" w:space="0" w:color="auto"/>
            <w:right w:val="none" w:sz="0" w:space="0" w:color="auto"/>
          </w:divBdr>
        </w:div>
        <w:div w:id="772478652">
          <w:marLeft w:val="0"/>
          <w:marRight w:val="0"/>
          <w:marTop w:val="0"/>
          <w:marBottom w:val="0"/>
          <w:divBdr>
            <w:top w:val="none" w:sz="0" w:space="0" w:color="auto"/>
            <w:left w:val="single" w:sz="18" w:space="31" w:color="41464B"/>
            <w:bottom w:val="none" w:sz="0" w:space="0" w:color="auto"/>
            <w:right w:val="none" w:sz="0" w:space="0" w:color="auto"/>
          </w:divBdr>
        </w:div>
        <w:div w:id="1046442705">
          <w:marLeft w:val="0"/>
          <w:marRight w:val="0"/>
          <w:marTop w:val="0"/>
          <w:marBottom w:val="0"/>
          <w:divBdr>
            <w:top w:val="none" w:sz="0" w:space="0" w:color="auto"/>
            <w:left w:val="none" w:sz="0" w:space="0" w:color="auto"/>
            <w:bottom w:val="none" w:sz="0" w:space="0" w:color="auto"/>
            <w:right w:val="none" w:sz="0" w:space="0" w:color="auto"/>
          </w:divBdr>
        </w:div>
        <w:div w:id="1172375512">
          <w:marLeft w:val="0"/>
          <w:marRight w:val="0"/>
          <w:marTop w:val="0"/>
          <w:marBottom w:val="0"/>
          <w:divBdr>
            <w:top w:val="none" w:sz="0" w:space="0" w:color="auto"/>
            <w:left w:val="none" w:sz="0" w:space="0" w:color="auto"/>
            <w:bottom w:val="none" w:sz="0" w:space="0" w:color="auto"/>
            <w:right w:val="none" w:sz="0" w:space="0" w:color="auto"/>
          </w:divBdr>
        </w:div>
        <w:div w:id="1236209147">
          <w:marLeft w:val="0"/>
          <w:marRight w:val="0"/>
          <w:marTop w:val="0"/>
          <w:marBottom w:val="0"/>
          <w:divBdr>
            <w:top w:val="none" w:sz="0" w:space="0" w:color="auto"/>
            <w:left w:val="single" w:sz="18" w:space="31" w:color="5292F7"/>
            <w:bottom w:val="none" w:sz="0" w:space="0" w:color="auto"/>
            <w:right w:val="none" w:sz="0" w:space="0" w:color="auto"/>
          </w:divBdr>
        </w:div>
        <w:div w:id="1361660171">
          <w:marLeft w:val="0"/>
          <w:marRight w:val="0"/>
          <w:marTop w:val="0"/>
          <w:marBottom w:val="0"/>
          <w:divBdr>
            <w:top w:val="none" w:sz="0" w:space="0" w:color="auto"/>
            <w:left w:val="single" w:sz="18" w:space="31" w:color="41464B"/>
            <w:bottom w:val="none" w:sz="0" w:space="0" w:color="auto"/>
            <w:right w:val="none" w:sz="0" w:space="0" w:color="auto"/>
          </w:divBdr>
        </w:div>
        <w:div w:id="1416975134">
          <w:marLeft w:val="0"/>
          <w:marRight w:val="0"/>
          <w:marTop w:val="0"/>
          <w:marBottom w:val="0"/>
          <w:divBdr>
            <w:top w:val="none" w:sz="0" w:space="0" w:color="auto"/>
            <w:left w:val="single" w:sz="18" w:space="31" w:color="41464B"/>
            <w:bottom w:val="none" w:sz="0" w:space="0" w:color="auto"/>
            <w:right w:val="none" w:sz="0" w:space="0" w:color="auto"/>
          </w:divBdr>
        </w:div>
        <w:div w:id="1500076973">
          <w:marLeft w:val="0"/>
          <w:marRight w:val="0"/>
          <w:marTop w:val="0"/>
          <w:marBottom w:val="0"/>
          <w:divBdr>
            <w:top w:val="none" w:sz="0" w:space="0" w:color="auto"/>
            <w:left w:val="single" w:sz="18" w:space="31" w:color="5292F7"/>
            <w:bottom w:val="none" w:sz="0" w:space="0" w:color="auto"/>
            <w:right w:val="none" w:sz="0" w:space="0" w:color="auto"/>
          </w:divBdr>
        </w:div>
        <w:div w:id="1801068866">
          <w:marLeft w:val="0"/>
          <w:marRight w:val="0"/>
          <w:marTop w:val="0"/>
          <w:marBottom w:val="0"/>
          <w:divBdr>
            <w:top w:val="none" w:sz="0" w:space="0" w:color="auto"/>
            <w:left w:val="single" w:sz="18" w:space="31" w:color="41464B"/>
            <w:bottom w:val="none" w:sz="0" w:space="0" w:color="auto"/>
            <w:right w:val="none" w:sz="0" w:space="0" w:color="auto"/>
          </w:divBdr>
        </w:div>
        <w:div w:id="1854563359">
          <w:marLeft w:val="0"/>
          <w:marRight w:val="0"/>
          <w:marTop w:val="0"/>
          <w:marBottom w:val="0"/>
          <w:divBdr>
            <w:top w:val="none" w:sz="0" w:space="0" w:color="auto"/>
            <w:left w:val="none" w:sz="0" w:space="0" w:color="auto"/>
            <w:bottom w:val="none" w:sz="0" w:space="0" w:color="auto"/>
            <w:right w:val="none" w:sz="0" w:space="0" w:color="auto"/>
          </w:divBdr>
        </w:div>
        <w:div w:id="1887325854">
          <w:marLeft w:val="0"/>
          <w:marRight w:val="0"/>
          <w:marTop w:val="0"/>
          <w:marBottom w:val="0"/>
          <w:divBdr>
            <w:top w:val="none" w:sz="0" w:space="0" w:color="auto"/>
            <w:left w:val="single" w:sz="18" w:space="31" w:color="5292F7"/>
            <w:bottom w:val="none" w:sz="0" w:space="0" w:color="auto"/>
            <w:right w:val="none" w:sz="0" w:space="0" w:color="auto"/>
          </w:divBdr>
        </w:div>
      </w:divsChild>
    </w:div>
    <w:div w:id="1840191187">
      <w:bodyDiv w:val="1"/>
      <w:marLeft w:val="0"/>
      <w:marRight w:val="0"/>
      <w:marTop w:val="0"/>
      <w:marBottom w:val="0"/>
      <w:divBdr>
        <w:top w:val="none" w:sz="0" w:space="0" w:color="auto"/>
        <w:left w:val="none" w:sz="0" w:space="0" w:color="auto"/>
        <w:bottom w:val="none" w:sz="0" w:space="0" w:color="auto"/>
        <w:right w:val="none" w:sz="0" w:space="0" w:color="auto"/>
      </w:divBdr>
    </w:div>
    <w:div w:id="1856069073">
      <w:bodyDiv w:val="1"/>
      <w:marLeft w:val="0"/>
      <w:marRight w:val="0"/>
      <w:marTop w:val="0"/>
      <w:marBottom w:val="0"/>
      <w:divBdr>
        <w:top w:val="none" w:sz="0" w:space="0" w:color="auto"/>
        <w:left w:val="none" w:sz="0" w:space="0" w:color="auto"/>
        <w:bottom w:val="none" w:sz="0" w:space="0" w:color="auto"/>
        <w:right w:val="none" w:sz="0" w:space="0" w:color="auto"/>
      </w:divBdr>
    </w:div>
    <w:div w:id="1861624676">
      <w:bodyDiv w:val="1"/>
      <w:marLeft w:val="0"/>
      <w:marRight w:val="0"/>
      <w:marTop w:val="0"/>
      <w:marBottom w:val="0"/>
      <w:divBdr>
        <w:top w:val="none" w:sz="0" w:space="0" w:color="auto"/>
        <w:left w:val="none" w:sz="0" w:space="0" w:color="auto"/>
        <w:bottom w:val="none" w:sz="0" w:space="0" w:color="auto"/>
        <w:right w:val="none" w:sz="0" w:space="0" w:color="auto"/>
      </w:divBdr>
    </w:div>
    <w:div w:id="1865367208">
      <w:bodyDiv w:val="1"/>
      <w:marLeft w:val="0"/>
      <w:marRight w:val="0"/>
      <w:marTop w:val="0"/>
      <w:marBottom w:val="0"/>
      <w:divBdr>
        <w:top w:val="none" w:sz="0" w:space="0" w:color="auto"/>
        <w:left w:val="none" w:sz="0" w:space="0" w:color="auto"/>
        <w:bottom w:val="none" w:sz="0" w:space="0" w:color="auto"/>
        <w:right w:val="none" w:sz="0" w:space="0" w:color="auto"/>
      </w:divBdr>
      <w:divsChild>
        <w:div w:id="711418132">
          <w:marLeft w:val="0"/>
          <w:marRight w:val="0"/>
          <w:marTop w:val="0"/>
          <w:marBottom w:val="0"/>
          <w:divBdr>
            <w:top w:val="none" w:sz="0" w:space="0" w:color="auto"/>
            <w:left w:val="single" w:sz="18" w:space="31" w:color="5292F7"/>
            <w:bottom w:val="none" w:sz="0" w:space="0" w:color="auto"/>
            <w:right w:val="none" w:sz="0" w:space="0" w:color="auto"/>
          </w:divBdr>
        </w:div>
        <w:div w:id="2063359667">
          <w:marLeft w:val="0"/>
          <w:marRight w:val="0"/>
          <w:marTop w:val="0"/>
          <w:marBottom w:val="0"/>
          <w:divBdr>
            <w:top w:val="none" w:sz="0" w:space="0" w:color="auto"/>
            <w:left w:val="none" w:sz="0" w:space="0" w:color="auto"/>
            <w:bottom w:val="none" w:sz="0" w:space="0" w:color="auto"/>
            <w:right w:val="none" w:sz="0" w:space="0" w:color="auto"/>
          </w:divBdr>
        </w:div>
        <w:div w:id="2099906477">
          <w:marLeft w:val="0"/>
          <w:marRight w:val="0"/>
          <w:marTop w:val="0"/>
          <w:marBottom w:val="0"/>
          <w:divBdr>
            <w:top w:val="none" w:sz="0" w:space="0" w:color="auto"/>
            <w:left w:val="single" w:sz="18" w:space="31" w:color="5292F7"/>
            <w:bottom w:val="none" w:sz="0" w:space="0" w:color="auto"/>
            <w:right w:val="none" w:sz="0" w:space="0" w:color="auto"/>
          </w:divBdr>
        </w:div>
      </w:divsChild>
    </w:div>
    <w:div w:id="1909727765">
      <w:bodyDiv w:val="1"/>
      <w:marLeft w:val="0"/>
      <w:marRight w:val="0"/>
      <w:marTop w:val="0"/>
      <w:marBottom w:val="0"/>
      <w:divBdr>
        <w:top w:val="none" w:sz="0" w:space="0" w:color="auto"/>
        <w:left w:val="none" w:sz="0" w:space="0" w:color="auto"/>
        <w:bottom w:val="none" w:sz="0" w:space="0" w:color="auto"/>
        <w:right w:val="none" w:sz="0" w:space="0" w:color="auto"/>
      </w:divBdr>
      <w:divsChild>
        <w:div w:id="5064690">
          <w:marLeft w:val="0"/>
          <w:marRight w:val="0"/>
          <w:marTop w:val="0"/>
          <w:marBottom w:val="0"/>
          <w:divBdr>
            <w:top w:val="none" w:sz="0" w:space="0" w:color="auto"/>
            <w:left w:val="single" w:sz="18" w:space="31" w:color="EC6E79"/>
            <w:bottom w:val="none" w:sz="0" w:space="0" w:color="auto"/>
            <w:right w:val="none" w:sz="0" w:space="0" w:color="auto"/>
          </w:divBdr>
        </w:div>
        <w:div w:id="531381897">
          <w:marLeft w:val="0"/>
          <w:marRight w:val="0"/>
          <w:marTop w:val="0"/>
          <w:marBottom w:val="0"/>
          <w:divBdr>
            <w:top w:val="none" w:sz="0" w:space="0" w:color="auto"/>
            <w:left w:val="single" w:sz="18" w:space="31" w:color="EC6E79"/>
            <w:bottom w:val="none" w:sz="0" w:space="0" w:color="auto"/>
            <w:right w:val="none" w:sz="0" w:space="0" w:color="auto"/>
          </w:divBdr>
        </w:div>
        <w:div w:id="763305926">
          <w:marLeft w:val="0"/>
          <w:marRight w:val="0"/>
          <w:marTop w:val="0"/>
          <w:marBottom w:val="0"/>
          <w:divBdr>
            <w:top w:val="none" w:sz="0" w:space="0" w:color="auto"/>
            <w:left w:val="single" w:sz="18" w:space="31" w:color="EC6E79"/>
            <w:bottom w:val="none" w:sz="0" w:space="0" w:color="auto"/>
            <w:right w:val="none" w:sz="0" w:space="0" w:color="auto"/>
          </w:divBdr>
        </w:div>
      </w:divsChild>
    </w:div>
    <w:div w:id="1914510682">
      <w:bodyDiv w:val="1"/>
      <w:marLeft w:val="0"/>
      <w:marRight w:val="0"/>
      <w:marTop w:val="0"/>
      <w:marBottom w:val="0"/>
      <w:divBdr>
        <w:top w:val="none" w:sz="0" w:space="0" w:color="auto"/>
        <w:left w:val="none" w:sz="0" w:space="0" w:color="auto"/>
        <w:bottom w:val="none" w:sz="0" w:space="0" w:color="auto"/>
        <w:right w:val="none" w:sz="0" w:space="0" w:color="auto"/>
      </w:divBdr>
    </w:div>
    <w:div w:id="1931426953">
      <w:bodyDiv w:val="1"/>
      <w:marLeft w:val="0"/>
      <w:marRight w:val="0"/>
      <w:marTop w:val="0"/>
      <w:marBottom w:val="0"/>
      <w:divBdr>
        <w:top w:val="none" w:sz="0" w:space="0" w:color="auto"/>
        <w:left w:val="none" w:sz="0" w:space="0" w:color="auto"/>
        <w:bottom w:val="none" w:sz="0" w:space="0" w:color="auto"/>
        <w:right w:val="none" w:sz="0" w:space="0" w:color="auto"/>
      </w:divBdr>
      <w:divsChild>
        <w:div w:id="278223955">
          <w:marLeft w:val="0"/>
          <w:marRight w:val="0"/>
          <w:marTop w:val="0"/>
          <w:marBottom w:val="0"/>
          <w:divBdr>
            <w:top w:val="none" w:sz="0" w:space="0" w:color="auto"/>
            <w:left w:val="single" w:sz="18" w:space="31" w:color="41464B"/>
            <w:bottom w:val="none" w:sz="0" w:space="0" w:color="auto"/>
            <w:right w:val="none" w:sz="0" w:space="0" w:color="auto"/>
          </w:divBdr>
        </w:div>
        <w:div w:id="307130863">
          <w:marLeft w:val="0"/>
          <w:marRight w:val="0"/>
          <w:marTop w:val="0"/>
          <w:marBottom w:val="0"/>
          <w:divBdr>
            <w:top w:val="none" w:sz="0" w:space="0" w:color="auto"/>
            <w:left w:val="single" w:sz="18" w:space="31" w:color="41464B"/>
            <w:bottom w:val="none" w:sz="0" w:space="0" w:color="auto"/>
            <w:right w:val="none" w:sz="0" w:space="0" w:color="auto"/>
          </w:divBdr>
        </w:div>
        <w:div w:id="388307900">
          <w:marLeft w:val="0"/>
          <w:marRight w:val="0"/>
          <w:marTop w:val="0"/>
          <w:marBottom w:val="0"/>
          <w:divBdr>
            <w:top w:val="none" w:sz="0" w:space="0" w:color="auto"/>
            <w:left w:val="single" w:sz="18" w:space="31" w:color="41464B"/>
            <w:bottom w:val="none" w:sz="0" w:space="0" w:color="auto"/>
            <w:right w:val="none" w:sz="0" w:space="0" w:color="auto"/>
          </w:divBdr>
        </w:div>
        <w:div w:id="464587197">
          <w:marLeft w:val="0"/>
          <w:marRight w:val="0"/>
          <w:marTop w:val="0"/>
          <w:marBottom w:val="0"/>
          <w:divBdr>
            <w:top w:val="none" w:sz="0" w:space="0" w:color="auto"/>
            <w:left w:val="single" w:sz="18" w:space="31" w:color="41464B"/>
            <w:bottom w:val="none" w:sz="0" w:space="0" w:color="auto"/>
            <w:right w:val="none" w:sz="0" w:space="0" w:color="auto"/>
          </w:divBdr>
        </w:div>
        <w:div w:id="492989170">
          <w:marLeft w:val="0"/>
          <w:marRight w:val="0"/>
          <w:marTop w:val="0"/>
          <w:marBottom w:val="0"/>
          <w:divBdr>
            <w:top w:val="none" w:sz="0" w:space="0" w:color="auto"/>
            <w:left w:val="single" w:sz="18" w:space="31" w:color="41464B"/>
            <w:bottom w:val="none" w:sz="0" w:space="0" w:color="auto"/>
            <w:right w:val="none" w:sz="0" w:space="0" w:color="auto"/>
          </w:divBdr>
        </w:div>
        <w:div w:id="538083196">
          <w:marLeft w:val="0"/>
          <w:marRight w:val="0"/>
          <w:marTop w:val="0"/>
          <w:marBottom w:val="0"/>
          <w:divBdr>
            <w:top w:val="none" w:sz="0" w:space="0" w:color="auto"/>
            <w:left w:val="single" w:sz="18" w:space="31" w:color="41464B"/>
            <w:bottom w:val="none" w:sz="0" w:space="0" w:color="auto"/>
            <w:right w:val="none" w:sz="0" w:space="0" w:color="auto"/>
          </w:divBdr>
        </w:div>
        <w:div w:id="840705297">
          <w:marLeft w:val="0"/>
          <w:marRight w:val="0"/>
          <w:marTop w:val="0"/>
          <w:marBottom w:val="0"/>
          <w:divBdr>
            <w:top w:val="none" w:sz="0" w:space="0" w:color="auto"/>
            <w:left w:val="single" w:sz="18" w:space="31" w:color="41464B"/>
            <w:bottom w:val="none" w:sz="0" w:space="0" w:color="auto"/>
            <w:right w:val="none" w:sz="0" w:space="0" w:color="auto"/>
          </w:divBdr>
        </w:div>
        <w:div w:id="851842799">
          <w:marLeft w:val="0"/>
          <w:marRight w:val="0"/>
          <w:marTop w:val="0"/>
          <w:marBottom w:val="0"/>
          <w:divBdr>
            <w:top w:val="none" w:sz="0" w:space="0" w:color="auto"/>
            <w:left w:val="single" w:sz="18" w:space="31" w:color="41464B"/>
            <w:bottom w:val="none" w:sz="0" w:space="0" w:color="auto"/>
            <w:right w:val="none" w:sz="0" w:space="0" w:color="auto"/>
          </w:divBdr>
        </w:div>
        <w:div w:id="985471935">
          <w:marLeft w:val="0"/>
          <w:marRight w:val="0"/>
          <w:marTop w:val="0"/>
          <w:marBottom w:val="0"/>
          <w:divBdr>
            <w:top w:val="none" w:sz="0" w:space="0" w:color="auto"/>
            <w:left w:val="single" w:sz="18" w:space="31" w:color="41464B"/>
            <w:bottom w:val="none" w:sz="0" w:space="0" w:color="auto"/>
            <w:right w:val="none" w:sz="0" w:space="0" w:color="auto"/>
          </w:divBdr>
        </w:div>
        <w:div w:id="1179193157">
          <w:marLeft w:val="0"/>
          <w:marRight w:val="0"/>
          <w:marTop w:val="0"/>
          <w:marBottom w:val="0"/>
          <w:divBdr>
            <w:top w:val="none" w:sz="0" w:space="0" w:color="auto"/>
            <w:left w:val="single" w:sz="18" w:space="31" w:color="41464B"/>
            <w:bottom w:val="none" w:sz="0" w:space="0" w:color="auto"/>
            <w:right w:val="none" w:sz="0" w:space="0" w:color="auto"/>
          </w:divBdr>
        </w:div>
        <w:div w:id="1254823135">
          <w:marLeft w:val="0"/>
          <w:marRight w:val="0"/>
          <w:marTop w:val="0"/>
          <w:marBottom w:val="0"/>
          <w:divBdr>
            <w:top w:val="none" w:sz="0" w:space="0" w:color="auto"/>
            <w:left w:val="single" w:sz="18" w:space="31" w:color="41464B"/>
            <w:bottom w:val="none" w:sz="0" w:space="0" w:color="auto"/>
            <w:right w:val="none" w:sz="0" w:space="0" w:color="auto"/>
          </w:divBdr>
        </w:div>
        <w:div w:id="1456412293">
          <w:marLeft w:val="0"/>
          <w:marRight w:val="0"/>
          <w:marTop w:val="0"/>
          <w:marBottom w:val="0"/>
          <w:divBdr>
            <w:top w:val="none" w:sz="0" w:space="0" w:color="auto"/>
            <w:left w:val="single" w:sz="18" w:space="31" w:color="41464B"/>
            <w:bottom w:val="none" w:sz="0" w:space="0" w:color="auto"/>
            <w:right w:val="none" w:sz="0" w:space="0" w:color="auto"/>
          </w:divBdr>
        </w:div>
        <w:div w:id="1493913788">
          <w:marLeft w:val="0"/>
          <w:marRight w:val="0"/>
          <w:marTop w:val="0"/>
          <w:marBottom w:val="0"/>
          <w:divBdr>
            <w:top w:val="none" w:sz="0" w:space="0" w:color="auto"/>
            <w:left w:val="single" w:sz="18" w:space="31" w:color="41464B"/>
            <w:bottom w:val="none" w:sz="0" w:space="0" w:color="auto"/>
            <w:right w:val="none" w:sz="0" w:space="0" w:color="auto"/>
          </w:divBdr>
        </w:div>
        <w:div w:id="1731230769">
          <w:marLeft w:val="0"/>
          <w:marRight w:val="0"/>
          <w:marTop w:val="0"/>
          <w:marBottom w:val="0"/>
          <w:divBdr>
            <w:top w:val="none" w:sz="0" w:space="0" w:color="auto"/>
            <w:left w:val="single" w:sz="18" w:space="31" w:color="41464B"/>
            <w:bottom w:val="none" w:sz="0" w:space="0" w:color="auto"/>
            <w:right w:val="none" w:sz="0" w:space="0" w:color="auto"/>
          </w:divBdr>
        </w:div>
        <w:div w:id="1769963253">
          <w:marLeft w:val="0"/>
          <w:marRight w:val="0"/>
          <w:marTop w:val="0"/>
          <w:marBottom w:val="0"/>
          <w:divBdr>
            <w:top w:val="none" w:sz="0" w:space="0" w:color="auto"/>
            <w:left w:val="single" w:sz="18" w:space="31" w:color="41464B"/>
            <w:bottom w:val="none" w:sz="0" w:space="0" w:color="auto"/>
            <w:right w:val="none" w:sz="0" w:space="0" w:color="auto"/>
          </w:divBdr>
        </w:div>
        <w:div w:id="1945068481">
          <w:marLeft w:val="0"/>
          <w:marRight w:val="0"/>
          <w:marTop w:val="0"/>
          <w:marBottom w:val="0"/>
          <w:divBdr>
            <w:top w:val="none" w:sz="0" w:space="0" w:color="auto"/>
            <w:left w:val="single" w:sz="18" w:space="31" w:color="41464B"/>
            <w:bottom w:val="none" w:sz="0" w:space="0" w:color="auto"/>
            <w:right w:val="none" w:sz="0" w:space="0" w:color="auto"/>
          </w:divBdr>
        </w:div>
      </w:divsChild>
    </w:div>
    <w:div w:id="1938976369">
      <w:bodyDiv w:val="1"/>
      <w:marLeft w:val="0"/>
      <w:marRight w:val="0"/>
      <w:marTop w:val="0"/>
      <w:marBottom w:val="0"/>
      <w:divBdr>
        <w:top w:val="none" w:sz="0" w:space="0" w:color="auto"/>
        <w:left w:val="none" w:sz="0" w:space="0" w:color="auto"/>
        <w:bottom w:val="none" w:sz="0" w:space="0" w:color="auto"/>
        <w:right w:val="none" w:sz="0" w:space="0" w:color="auto"/>
      </w:divBdr>
      <w:divsChild>
        <w:div w:id="70663531">
          <w:marLeft w:val="0"/>
          <w:marRight w:val="0"/>
          <w:marTop w:val="0"/>
          <w:marBottom w:val="0"/>
          <w:divBdr>
            <w:top w:val="none" w:sz="0" w:space="0" w:color="auto"/>
            <w:left w:val="single" w:sz="18" w:space="31" w:color="41464B"/>
            <w:bottom w:val="none" w:sz="0" w:space="0" w:color="auto"/>
            <w:right w:val="none" w:sz="0" w:space="0" w:color="auto"/>
          </w:divBdr>
        </w:div>
        <w:div w:id="242032074">
          <w:marLeft w:val="0"/>
          <w:marRight w:val="0"/>
          <w:marTop w:val="0"/>
          <w:marBottom w:val="0"/>
          <w:divBdr>
            <w:top w:val="none" w:sz="0" w:space="0" w:color="auto"/>
            <w:left w:val="single" w:sz="18" w:space="31" w:color="41464B"/>
            <w:bottom w:val="none" w:sz="0" w:space="0" w:color="auto"/>
            <w:right w:val="none" w:sz="0" w:space="0" w:color="auto"/>
          </w:divBdr>
        </w:div>
        <w:div w:id="1155997171">
          <w:marLeft w:val="0"/>
          <w:marRight w:val="0"/>
          <w:marTop w:val="0"/>
          <w:marBottom w:val="0"/>
          <w:divBdr>
            <w:top w:val="none" w:sz="0" w:space="0" w:color="auto"/>
            <w:left w:val="single" w:sz="18" w:space="31" w:color="41464B"/>
            <w:bottom w:val="none" w:sz="0" w:space="0" w:color="auto"/>
            <w:right w:val="none" w:sz="0" w:space="0" w:color="auto"/>
          </w:divBdr>
        </w:div>
        <w:div w:id="1316374382">
          <w:marLeft w:val="0"/>
          <w:marRight w:val="0"/>
          <w:marTop w:val="0"/>
          <w:marBottom w:val="0"/>
          <w:divBdr>
            <w:top w:val="none" w:sz="0" w:space="0" w:color="auto"/>
            <w:left w:val="single" w:sz="18" w:space="31" w:color="41464B"/>
            <w:bottom w:val="none" w:sz="0" w:space="0" w:color="auto"/>
            <w:right w:val="none" w:sz="0" w:space="0" w:color="auto"/>
          </w:divBdr>
        </w:div>
      </w:divsChild>
    </w:div>
    <w:div w:id="1980383648">
      <w:bodyDiv w:val="1"/>
      <w:marLeft w:val="0"/>
      <w:marRight w:val="0"/>
      <w:marTop w:val="0"/>
      <w:marBottom w:val="0"/>
      <w:divBdr>
        <w:top w:val="none" w:sz="0" w:space="0" w:color="auto"/>
        <w:left w:val="none" w:sz="0" w:space="0" w:color="auto"/>
        <w:bottom w:val="none" w:sz="0" w:space="0" w:color="auto"/>
        <w:right w:val="none" w:sz="0" w:space="0" w:color="auto"/>
      </w:divBdr>
    </w:div>
    <w:div w:id="1985963842">
      <w:bodyDiv w:val="1"/>
      <w:marLeft w:val="0"/>
      <w:marRight w:val="0"/>
      <w:marTop w:val="0"/>
      <w:marBottom w:val="0"/>
      <w:divBdr>
        <w:top w:val="none" w:sz="0" w:space="0" w:color="auto"/>
        <w:left w:val="none" w:sz="0" w:space="0" w:color="auto"/>
        <w:bottom w:val="none" w:sz="0" w:space="0" w:color="auto"/>
        <w:right w:val="none" w:sz="0" w:space="0" w:color="auto"/>
      </w:divBdr>
      <w:divsChild>
        <w:div w:id="301231365">
          <w:marLeft w:val="0"/>
          <w:marRight w:val="0"/>
          <w:marTop w:val="0"/>
          <w:marBottom w:val="0"/>
          <w:divBdr>
            <w:top w:val="none" w:sz="0" w:space="0" w:color="auto"/>
            <w:left w:val="single" w:sz="18" w:space="31" w:color="5292F7"/>
            <w:bottom w:val="none" w:sz="0" w:space="0" w:color="auto"/>
            <w:right w:val="none" w:sz="0" w:space="0" w:color="auto"/>
          </w:divBdr>
        </w:div>
        <w:div w:id="388069256">
          <w:marLeft w:val="0"/>
          <w:marRight w:val="0"/>
          <w:marTop w:val="0"/>
          <w:marBottom w:val="0"/>
          <w:divBdr>
            <w:top w:val="none" w:sz="0" w:space="0" w:color="auto"/>
            <w:left w:val="single" w:sz="18" w:space="31" w:color="5292F7"/>
            <w:bottom w:val="none" w:sz="0" w:space="0" w:color="auto"/>
            <w:right w:val="none" w:sz="0" w:space="0" w:color="auto"/>
          </w:divBdr>
        </w:div>
        <w:div w:id="650672226">
          <w:marLeft w:val="0"/>
          <w:marRight w:val="0"/>
          <w:marTop w:val="0"/>
          <w:marBottom w:val="0"/>
          <w:divBdr>
            <w:top w:val="none" w:sz="0" w:space="0" w:color="auto"/>
            <w:left w:val="single" w:sz="18" w:space="31" w:color="5292F7"/>
            <w:bottom w:val="none" w:sz="0" w:space="0" w:color="auto"/>
            <w:right w:val="none" w:sz="0" w:space="0" w:color="auto"/>
          </w:divBdr>
        </w:div>
        <w:div w:id="755908062">
          <w:marLeft w:val="0"/>
          <w:marRight w:val="0"/>
          <w:marTop w:val="0"/>
          <w:marBottom w:val="0"/>
          <w:divBdr>
            <w:top w:val="none" w:sz="0" w:space="0" w:color="auto"/>
            <w:left w:val="single" w:sz="18" w:space="31" w:color="5292F7"/>
            <w:bottom w:val="none" w:sz="0" w:space="0" w:color="auto"/>
            <w:right w:val="none" w:sz="0" w:space="0" w:color="auto"/>
          </w:divBdr>
        </w:div>
        <w:div w:id="772555716">
          <w:marLeft w:val="0"/>
          <w:marRight w:val="0"/>
          <w:marTop w:val="0"/>
          <w:marBottom w:val="0"/>
          <w:divBdr>
            <w:top w:val="none" w:sz="0" w:space="0" w:color="auto"/>
            <w:left w:val="single" w:sz="18" w:space="31" w:color="5292F7"/>
            <w:bottom w:val="none" w:sz="0" w:space="0" w:color="auto"/>
            <w:right w:val="none" w:sz="0" w:space="0" w:color="auto"/>
          </w:divBdr>
        </w:div>
        <w:div w:id="982779178">
          <w:marLeft w:val="0"/>
          <w:marRight w:val="0"/>
          <w:marTop w:val="0"/>
          <w:marBottom w:val="0"/>
          <w:divBdr>
            <w:top w:val="none" w:sz="0" w:space="0" w:color="auto"/>
            <w:left w:val="single" w:sz="18" w:space="31" w:color="5292F7"/>
            <w:bottom w:val="none" w:sz="0" w:space="0" w:color="auto"/>
            <w:right w:val="none" w:sz="0" w:space="0" w:color="auto"/>
          </w:divBdr>
        </w:div>
        <w:div w:id="1011299580">
          <w:marLeft w:val="0"/>
          <w:marRight w:val="0"/>
          <w:marTop w:val="0"/>
          <w:marBottom w:val="0"/>
          <w:divBdr>
            <w:top w:val="none" w:sz="0" w:space="0" w:color="auto"/>
            <w:left w:val="single" w:sz="18" w:space="31" w:color="5292F7"/>
            <w:bottom w:val="none" w:sz="0" w:space="0" w:color="auto"/>
            <w:right w:val="none" w:sz="0" w:space="0" w:color="auto"/>
          </w:divBdr>
        </w:div>
        <w:div w:id="1565992593">
          <w:marLeft w:val="0"/>
          <w:marRight w:val="0"/>
          <w:marTop w:val="0"/>
          <w:marBottom w:val="0"/>
          <w:divBdr>
            <w:top w:val="none" w:sz="0" w:space="0" w:color="auto"/>
            <w:left w:val="single" w:sz="18" w:space="31" w:color="5292F7"/>
            <w:bottom w:val="none" w:sz="0" w:space="0" w:color="auto"/>
            <w:right w:val="none" w:sz="0" w:space="0" w:color="auto"/>
          </w:divBdr>
        </w:div>
        <w:div w:id="1667902979">
          <w:marLeft w:val="0"/>
          <w:marRight w:val="0"/>
          <w:marTop w:val="0"/>
          <w:marBottom w:val="0"/>
          <w:divBdr>
            <w:top w:val="none" w:sz="0" w:space="0" w:color="auto"/>
            <w:left w:val="none" w:sz="0" w:space="0" w:color="auto"/>
            <w:bottom w:val="none" w:sz="0" w:space="0" w:color="auto"/>
            <w:right w:val="none" w:sz="0" w:space="0" w:color="auto"/>
          </w:divBdr>
        </w:div>
        <w:div w:id="2075813453">
          <w:marLeft w:val="0"/>
          <w:marRight w:val="0"/>
          <w:marTop w:val="0"/>
          <w:marBottom w:val="0"/>
          <w:divBdr>
            <w:top w:val="none" w:sz="0" w:space="0" w:color="auto"/>
            <w:left w:val="none" w:sz="0" w:space="0" w:color="auto"/>
            <w:bottom w:val="none" w:sz="0" w:space="0" w:color="auto"/>
            <w:right w:val="none" w:sz="0" w:space="0" w:color="auto"/>
          </w:divBdr>
        </w:div>
      </w:divsChild>
    </w:div>
    <w:div w:id="1997807097">
      <w:bodyDiv w:val="1"/>
      <w:marLeft w:val="0"/>
      <w:marRight w:val="0"/>
      <w:marTop w:val="0"/>
      <w:marBottom w:val="0"/>
      <w:divBdr>
        <w:top w:val="none" w:sz="0" w:space="0" w:color="auto"/>
        <w:left w:val="none" w:sz="0" w:space="0" w:color="auto"/>
        <w:bottom w:val="none" w:sz="0" w:space="0" w:color="auto"/>
        <w:right w:val="none" w:sz="0" w:space="0" w:color="auto"/>
      </w:divBdr>
    </w:div>
    <w:div w:id="2009363138">
      <w:bodyDiv w:val="1"/>
      <w:marLeft w:val="0"/>
      <w:marRight w:val="0"/>
      <w:marTop w:val="0"/>
      <w:marBottom w:val="0"/>
      <w:divBdr>
        <w:top w:val="none" w:sz="0" w:space="0" w:color="auto"/>
        <w:left w:val="none" w:sz="0" w:space="0" w:color="auto"/>
        <w:bottom w:val="none" w:sz="0" w:space="0" w:color="auto"/>
        <w:right w:val="none" w:sz="0" w:space="0" w:color="auto"/>
      </w:divBdr>
      <w:divsChild>
        <w:div w:id="1243639205">
          <w:marLeft w:val="0"/>
          <w:marRight w:val="0"/>
          <w:marTop w:val="0"/>
          <w:marBottom w:val="0"/>
          <w:divBdr>
            <w:top w:val="none" w:sz="0" w:space="0" w:color="auto"/>
            <w:left w:val="single" w:sz="18" w:space="31" w:color="5292F7"/>
            <w:bottom w:val="none" w:sz="0" w:space="0" w:color="auto"/>
            <w:right w:val="none" w:sz="0" w:space="0" w:color="auto"/>
          </w:divBdr>
        </w:div>
      </w:divsChild>
    </w:div>
    <w:div w:id="2010406597">
      <w:bodyDiv w:val="1"/>
      <w:marLeft w:val="0"/>
      <w:marRight w:val="0"/>
      <w:marTop w:val="0"/>
      <w:marBottom w:val="0"/>
      <w:divBdr>
        <w:top w:val="none" w:sz="0" w:space="0" w:color="auto"/>
        <w:left w:val="none" w:sz="0" w:space="0" w:color="auto"/>
        <w:bottom w:val="none" w:sz="0" w:space="0" w:color="auto"/>
        <w:right w:val="none" w:sz="0" w:space="0" w:color="auto"/>
      </w:divBdr>
      <w:divsChild>
        <w:div w:id="20522003">
          <w:marLeft w:val="0"/>
          <w:marRight w:val="0"/>
          <w:marTop w:val="0"/>
          <w:marBottom w:val="0"/>
          <w:divBdr>
            <w:top w:val="none" w:sz="0" w:space="0" w:color="auto"/>
            <w:left w:val="single" w:sz="18" w:space="31" w:color="5292F7"/>
            <w:bottom w:val="none" w:sz="0" w:space="0" w:color="auto"/>
            <w:right w:val="none" w:sz="0" w:space="0" w:color="auto"/>
          </w:divBdr>
        </w:div>
        <w:div w:id="299648473">
          <w:marLeft w:val="0"/>
          <w:marRight w:val="0"/>
          <w:marTop w:val="0"/>
          <w:marBottom w:val="0"/>
          <w:divBdr>
            <w:top w:val="none" w:sz="0" w:space="0" w:color="auto"/>
            <w:left w:val="none" w:sz="0" w:space="0" w:color="auto"/>
            <w:bottom w:val="none" w:sz="0" w:space="0" w:color="auto"/>
            <w:right w:val="none" w:sz="0" w:space="0" w:color="auto"/>
          </w:divBdr>
        </w:div>
        <w:div w:id="752091372">
          <w:marLeft w:val="0"/>
          <w:marRight w:val="0"/>
          <w:marTop w:val="0"/>
          <w:marBottom w:val="0"/>
          <w:divBdr>
            <w:top w:val="none" w:sz="0" w:space="0" w:color="auto"/>
            <w:left w:val="single" w:sz="18" w:space="31" w:color="5292F7"/>
            <w:bottom w:val="none" w:sz="0" w:space="0" w:color="auto"/>
            <w:right w:val="none" w:sz="0" w:space="0" w:color="auto"/>
          </w:divBdr>
        </w:div>
        <w:div w:id="1126387547">
          <w:marLeft w:val="0"/>
          <w:marRight w:val="0"/>
          <w:marTop w:val="0"/>
          <w:marBottom w:val="0"/>
          <w:divBdr>
            <w:top w:val="none" w:sz="0" w:space="0" w:color="auto"/>
            <w:left w:val="single" w:sz="18" w:space="31" w:color="5292F7"/>
            <w:bottom w:val="none" w:sz="0" w:space="0" w:color="auto"/>
            <w:right w:val="none" w:sz="0" w:space="0" w:color="auto"/>
          </w:divBdr>
        </w:div>
        <w:div w:id="1407610336">
          <w:marLeft w:val="0"/>
          <w:marRight w:val="0"/>
          <w:marTop w:val="0"/>
          <w:marBottom w:val="0"/>
          <w:divBdr>
            <w:top w:val="none" w:sz="0" w:space="0" w:color="auto"/>
            <w:left w:val="single" w:sz="18" w:space="31" w:color="5292F7"/>
            <w:bottom w:val="none" w:sz="0" w:space="0" w:color="auto"/>
            <w:right w:val="none" w:sz="0" w:space="0" w:color="auto"/>
          </w:divBdr>
        </w:div>
      </w:divsChild>
    </w:div>
    <w:div w:id="2061247885">
      <w:bodyDiv w:val="1"/>
      <w:marLeft w:val="0"/>
      <w:marRight w:val="0"/>
      <w:marTop w:val="0"/>
      <w:marBottom w:val="0"/>
      <w:divBdr>
        <w:top w:val="none" w:sz="0" w:space="0" w:color="auto"/>
        <w:left w:val="none" w:sz="0" w:space="0" w:color="auto"/>
        <w:bottom w:val="none" w:sz="0" w:space="0" w:color="auto"/>
        <w:right w:val="none" w:sz="0" w:space="0" w:color="auto"/>
      </w:divBdr>
      <w:divsChild>
        <w:div w:id="717125040">
          <w:marLeft w:val="0"/>
          <w:marRight w:val="0"/>
          <w:marTop w:val="0"/>
          <w:marBottom w:val="0"/>
          <w:divBdr>
            <w:top w:val="none" w:sz="0" w:space="0" w:color="auto"/>
            <w:left w:val="single" w:sz="18" w:space="31" w:color="5292F7"/>
            <w:bottom w:val="none" w:sz="0" w:space="0" w:color="auto"/>
            <w:right w:val="none" w:sz="0" w:space="0" w:color="auto"/>
          </w:divBdr>
        </w:div>
        <w:div w:id="1509322280">
          <w:marLeft w:val="0"/>
          <w:marRight w:val="0"/>
          <w:marTop w:val="0"/>
          <w:marBottom w:val="0"/>
          <w:divBdr>
            <w:top w:val="none" w:sz="0" w:space="0" w:color="auto"/>
            <w:left w:val="single" w:sz="18" w:space="31" w:color="5292F7"/>
            <w:bottom w:val="none" w:sz="0" w:space="0" w:color="auto"/>
            <w:right w:val="none" w:sz="0" w:space="0" w:color="auto"/>
          </w:divBdr>
        </w:div>
        <w:div w:id="1738939890">
          <w:marLeft w:val="0"/>
          <w:marRight w:val="0"/>
          <w:marTop w:val="0"/>
          <w:marBottom w:val="0"/>
          <w:divBdr>
            <w:top w:val="none" w:sz="0" w:space="0" w:color="auto"/>
            <w:left w:val="single" w:sz="18" w:space="31" w:color="5292F7"/>
            <w:bottom w:val="none" w:sz="0" w:space="0" w:color="auto"/>
            <w:right w:val="none" w:sz="0" w:space="0" w:color="auto"/>
          </w:divBdr>
        </w:div>
      </w:divsChild>
    </w:div>
    <w:div w:id="2078164183">
      <w:bodyDiv w:val="1"/>
      <w:marLeft w:val="0"/>
      <w:marRight w:val="0"/>
      <w:marTop w:val="0"/>
      <w:marBottom w:val="0"/>
      <w:divBdr>
        <w:top w:val="none" w:sz="0" w:space="0" w:color="auto"/>
        <w:left w:val="none" w:sz="0" w:space="0" w:color="auto"/>
        <w:bottom w:val="none" w:sz="0" w:space="0" w:color="auto"/>
        <w:right w:val="none" w:sz="0" w:space="0" w:color="auto"/>
      </w:divBdr>
      <w:divsChild>
        <w:div w:id="57360879">
          <w:marLeft w:val="0"/>
          <w:marRight w:val="0"/>
          <w:marTop w:val="0"/>
          <w:marBottom w:val="0"/>
          <w:divBdr>
            <w:top w:val="none" w:sz="0" w:space="0" w:color="auto"/>
            <w:left w:val="single" w:sz="18" w:space="31" w:color="5292F7"/>
            <w:bottom w:val="none" w:sz="0" w:space="0" w:color="auto"/>
            <w:right w:val="none" w:sz="0" w:space="0" w:color="auto"/>
          </w:divBdr>
        </w:div>
      </w:divsChild>
    </w:div>
    <w:div w:id="2089842358">
      <w:bodyDiv w:val="1"/>
      <w:marLeft w:val="0"/>
      <w:marRight w:val="0"/>
      <w:marTop w:val="0"/>
      <w:marBottom w:val="0"/>
      <w:divBdr>
        <w:top w:val="none" w:sz="0" w:space="0" w:color="auto"/>
        <w:left w:val="none" w:sz="0" w:space="0" w:color="auto"/>
        <w:bottom w:val="none" w:sz="0" w:space="0" w:color="auto"/>
        <w:right w:val="none" w:sz="0" w:space="0" w:color="auto"/>
      </w:divBdr>
      <w:divsChild>
        <w:div w:id="519971637">
          <w:marLeft w:val="0"/>
          <w:marRight w:val="0"/>
          <w:marTop w:val="0"/>
          <w:marBottom w:val="0"/>
          <w:divBdr>
            <w:top w:val="none" w:sz="0" w:space="0" w:color="auto"/>
            <w:left w:val="single" w:sz="18" w:space="31" w:color="5292F7"/>
            <w:bottom w:val="none" w:sz="0" w:space="0" w:color="auto"/>
            <w:right w:val="none" w:sz="0" w:space="0" w:color="auto"/>
          </w:divBdr>
        </w:div>
        <w:div w:id="705179271">
          <w:marLeft w:val="0"/>
          <w:marRight w:val="0"/>
          <w:marTop w:val="0"/>
          <w:marBottom w:val="0"/>
          <w:divBdr>
            <w:top w:val="none" w:sz="0" w:space="0" w:color="auto"/>
            <w:left w:val="single" w:sz="18" w:space="31" w:color="5292F7"/>
            <w:bottom w:val="none" w:sz="0" w:space="0" w:color="auto"/>
            <w:right w:val="none" w:sz="0" w:space="0" w:color="auto"/>
          </w:divBdr>
        </w:div>
        <w:div w:id="930817988">
          <w:marLeft w:val="0"/>
          <w:marRight w:val="0"/>
          <w:marTop w:val="0"/>
          <w:marBottom w:val="0"/>
          <w:divBdr>
            <w:top w:val="none" w:sz="0" w:space="0" w:color="auto"/>
            <w:left w:val="none" w:sz="0" w:space="0" w:color="auto"/>
            <w:bottom w:val="none" w:sz="0" w:space="0" w:color="auto"/>
            <w:right w:val="none" w:sz="0" w:space="0" w:color="auto"/>
          </w:divBdr>
        </w:div>
        <w:div w:id="1003708161">
          <w:marLeft w:val="0"/>
          <w:marRight w:val="0"/>
          <w:marTop w:val="0"/>
          <w:marBottom w:val="0"/>
          <w:divBdr>
            <w:top w:val="none" w:sz="0" w:space="0" w:color="auto"/>
            <w:left w:val="single" w:sz="18" w:space="31" w:color="5292F7"/>
            <w:bottom w:val="none" w:sz="0" w:space="0" w:color="auto"/>
            <w:right w:val="none" w:sz="0" w:space="0" w:color="auto"/>
          </w:divBdr>
        </w:div>
        <w:div w:id="1324505478">
          <w:marLeft w:val="0"/>
          <w:marRight w:val="0"/>
          <w:marTop w:val="0"/>
          <w:marBottom w:val="0"/>
          <w:divBdr>
            <w:top w:val="none" w:sz="0" w:space="0" w:color="auto"/>
            <w:left w:val="single" w:sz="18" w:space="31" w:color="5292F7"/>
            <w:bottom w:val="none" w:sz="0" w:space="0" w:color="auto"/>
            <w:right w:val="none" w:sz="0" w:space="0" w:color="auto"/>
          </w:divBdr>
        </w:div>
      </w:divsChild>
    </w:div>
    <w:div w:id="2128543797">
      <w:bodyDiv w:val="1"/>
      <w:marLeft w:val="0"/>
      <w:marRight w:val="0"/>
      <w:marTop w:val="0"/>
      <w:marBottom w:val="0"/>
      <w:divBdr>
        <w:top w:val="none" w:sz="0" w:space="0" w:color="auto"/>
        <w:left w:val="none" w:sz="0" w:space="0" w:color="auto"/>
        <w:bottom w:val="none" w:sz="0" w:space="0" w:color="auto"/>
        <w:right w:val="none" w:sz="0" w:space="0" w:color="auto"/>
      </w:divBdr>
    </w:div>
    <w:div w:id="2147234619">
      <w:bodyDiv w:val="1"/>
      <w:marLeft w:val="0"/>
      <w:marRight w:val="0"/>
      <w:marTop w:val="0"/>
      <w:marBottom w:val="0"/>
      <w:divBdr>
        <w:top w:val="none" w:sz="0" w:space="0" w:color="auto"/>
        <w:left w:val="none" w:sz="0" w:space="0" w:color="auto"/>
        <w:bottom w:val="none" w:sz="0" w:space="0" w:color="auto"/>
        <w:right w:val="none" w:sz="0" w:space="0" w:color="auto"/>
      </w:divBdr>
      <w:divsChild>
        <w:div w:id="511266198">
          <w:marLeft w:val="0"/>
          <w:marRight w:val="0"/>
          <w:marTop w:val="0"/>
          <w:marBottom w:val="0"/>
          <w:divBdr>
            <w:top w:val="none" w:sz="0" w:space="0" w:color="auto"/>
            <w:left w:val="single" w:sz="18" w:space="31" w:color="5292F7"/>
            <w:bottom w:val="none" w:sz="0" w:space="0" w:color="auto"/>
            <w:right w:val="none" w:sz="0" w:space="0" w:color="auto"/>
          </w:divBdr>
        </w:div>
        <w:div w:id="949438520">
          <w:marLeft w:val="0"/>
          <w:marRight w:val="0"/>
          <w:marTop w:val="0"/>
          <w:marBottom w:val="0"/>
          <w:divBdr>
            <w:top w:val="none" w:sz="0" w:space="0" w:color="auto"/>
            <w:left w:val="single" w:sz="18" w:space="31" w:color="5292F7"/>
            <w:bottom w:val="none" w:sz="0" w:space="0" w:color="auto"/>
            <w:right w:val="none" w:sz="0" w:space="0" w:color="auto"/>
          </w:divBdr>
        </w:div>
        <w:div w:id="2083871612">
          <w:marLeft w:val="0"/>
          <w:marRight w:val="0"/>
          <w:marTop w:val="0"/>
          <w:marBottom w:val="0"/>
          <w:divBdr>
            <w:top w:val="none" w:sz="0" w:space="0" w:color="auto"/>
            <w:left w:val="single" w:sz="18" w:space="31" w:color="5292F7"/>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7C639-A224-4317-AA68-2085429B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学问 商业计划书</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学问 商业计划书</dc:title>
  <dc:subject/>
  <dc:creator>中山大学学问团队</dc:creator>
  <cp:keywords/>
  <dc:description/>
  <cp:lastModifiedBy>成 郭</cp:lastModifiedBy>
  <cp:revision>44</cp:revision>
  <cp:lastPrinted>2018-10-07T11:43:00Z</cp:lastPrinted>
  <dcterms:created xsi:type="dcterms:W3CDTF">2018-12-10T12:10:00Z</dcterms:created>
  <dcterms:modified xsi:type="dcterms:W3CDTF">2019-01-09T06:49:00Z</dcterms:modified>
</cp:coreProperties>
</file>